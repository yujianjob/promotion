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D004B" w14:textId="77777777" w:rsidR="008043B1" w:rsidRDefault="008043B1" w:rsidP="008043B1">
      <w:pPr>
        <w:ind w:left="210" w:right="210"/>
        <w:jc w:val="center"/>
        <w:rPr>
          <w:b/>
          <w:sz w:val="52"/>
          <w:szCs w:val="52"/>
          <w:lang w:val="zh-CN"/>
        </w:rPr>
      </w:pPr>
    </w:p>
    <w:p w14:paraId="11E104F5" w14:textId="77777777" w:rsidR="008043B1" w:rsidRDefault="008043B1" w:rsidP="008043B1">
      <w:pPr>
        <w:ind w:left="210" w:right="210"/>
        <w:jc w:val="center"/>
        <w:rPr>
          <w:b/>
          <w:sz w:val="52"/>
          <w:szCs w:val="52"/>
          <w:lang w:val="zh-CN"/>
        </w:rPr>
      </w:pPr>
    </w:p>
    <w:p w14:paraId="0087D7F7" w14:textId="77777777" w:rsidR="008043B1" w:rsidRDefault="008043B1" w:rsidP="008043B1">
      <w:pPr>
        <w:ind w:left="210" w:right="210"/>
        <w:jc w:val="center"/>
        <w:rPr>
          <w:b/>
          <w:sz w:val="52"/>
          <w:szCs w:val="52"/>
          <w:lang w:val="zh-CN"/>
        </w:rPr>
      </w:pPr>
    </w:p>
    <w:p w14:paraId="7674D19B" w14:textId="77777777" w:rsidR="008043B1" w:rsidRDefault="008043B1" w:rsidP="008043B1">
      <w:pPr>
        <w:ind w:left="210" w:right="210"/>
        <w:jc w:val="center"/>
        <w:rPr>
          <w:b/>
          <w:sz w:val="52"/>
          <w:szCs w:val="52"/>
          <w:lang w:val="zh-CN"/>
        </w:rPr>
      </w:pPr>
    </w:p>
    <w:p w14:paraId="7A9A0DF5" w14:textId="77777777" w:rsidR="00552EEE" w:rsidRDefault="007756F0" w:rsidP="00552EEE">
      <w:pPr>
        <w:ind w:left="210" w:right="210"/>
        <w:jc w:val="center"/>
        <w:rPr>
          <w:b/>
          <w:sz w:val="52"/>
          <w:szCs w:val="52"/>
          <w:lang w:val="zh-CN"/>
        </w:rPr>
      </w:pPr>
      <w:r>
        <w:rPr>
          <w:rFonts w:hint="eastAsia"/>
          <w:b/>
          <w:sz w:val="52"/>
          <w:szCs w:val="52"/>
          <w:lang w:val="zh-CN"/>
        </w:rPr>
        <w:t>教师</w:t>
      </w:r>
      <w:r>
        <w:rPr>
          <w:b/>
          <w:sz w:val="52"/>
          <w:szCs w:val="52"/>
          <w:lang w:val="zh-CN"/>
        </w:rPr>
        <w:t>教育能力</w:t>
      </w:r>
      <w:r>
        <w:rPr>
          <w:rFonts w:hint="eastAsia"/>
          <w:b/>
          <w:sz w:val="52"/>
          <w:szCs w:val="52"/>
          <w:lang w:val="zh-CN"/>
        </w:rPr>
        <w:t>提升</w:t>
      </w:r>
      <w:r w:rsidR="008043B1">
        <w:rPr>
          <w:rFonts w:hint="eastAsia"/>
          <w:b/>
          <w:sz w:val="52"/>
          <w:szCs w:val="52"/>
          <w:lang w:val="zh-CN"/>
        </w:rPr>
        <w:t>平台</w:t>
      </w:r>
    </w:p>
    <w:p w14:paraId="031675E8" w14:textId="77777777" w:rsidR="008043B1" w:rsidRDefault="008043B1" w:rsidP="008043B1">
      <w:pPr>
        <w:ind w:left="210" w:right="210"/>
        <w:jc w:val="center"/>
        <w:rPr>
          <w:b/>
          <w:sz w:val="52"/>
          <w:szCs w:val="52"/>
          <w:lang w:val="zh-CN"/>
        </w:rPr>
      </w:pPr>
      <w:r>
        <w:rPr>
          <w:rFonts w:hint="eastAsia"/>
          <w:b/>
          <w:sz w:val="52"/>
          <w:szCs w:val="52"/>
          <w:lang w:val="zh-CN"/>
        </w:rPr>
        <w:t>数据字典</w:t>
      </w:r>
    </w:p>
    <w:p w14:paraId="0FB5E92D" w14:textId="77777777" w:rsidR="008043B1" w:rsidRDefault="008043B1" w:rsidP="008043B1">
      <w:pPr>
        <w:ind w:left="210" w:right="210"/>
        <w:jc w:val="center"/>
        <w:rPr>
          <w:b/>
          <w:sz w:val="52"/>
          <w:szCs w:val="52"/>
          <w:lang w:val="zh-CN"/>
        </w:rPr>
      </w:pPr>
    </w:p>
    <w:p w14:paraId="50BF170D" w14:textId="77777777" w:rsidR="008043B1" w:rsidRPr="00956654" w:rsidRDefault="008043B1" w:rsidP="008043B1">
      <w:pPr>
        <w:ind w:left="210" w:right="210"/>
        <w:jc w:val="center"/>
        <w:rPr>
          <w:b/>
          <w:sz w:val="52"/>
          <w:szCs w:val="52"/>
          <w:lang w:val="zh-CN"/>
        </w:rPr>
      </w:pPr>
    </w:p>
    <w:p w14:paraId="4DE424F0" w14:textId="77777777" w:rsidR="008043B1" w:rsidRDefault="008043B1" w:rsidP="008043B1">
      <w:pPr>
        <w:ind w:left="210" w:right="210"/>
        <w:jc w:val="center"/>
        <w:rPr>
          <w:b/>
          <w:sz w:val="48"/>
          <w:szCs w:val="48"/>
          <w:lang w:val="zh-CN"/>
        </w:rPr>
      </w:pPr>
    </w:p>
    <w:p w14:paraId="4469F583" w14:textId="77777777" w:rsidR="008043B1" w:rsidRDefault="008043B1" w:rsidP="008043B1">
      <w:pPr>
        <w:ind w:left="210" w:right="210"/>
        <w:jc w:val="center"/>
        <w:rPr>
          <w:b/>
          <w:sz w:val="48"/>
          <w:szCs w:val="48"/>
          <w:lang w:val="zh-CN"/>
        </w:rPr>
      </w:pPr>
    </w:p>
    <w:p w14:paraId="2FFC72C4" w14:textId="77777777" w:rsidR="008043B1" w:rsidRDefault="008043B1" w:rsidP="008043B1">
      <w:pPr>
        <w:ind w:left="210" w:right="210"/>
        <w:jc w:val="center"/>
        <w:rPr>
          <w:b/>
          <w:sz w:val="48"/>
          <w:szCs w:val="48"/>
          <w:lang w:val="zh-CN"/>
        </w:rPr>
      </w:pPr>
    </w:p>
    <w:p w14:paraId="02CB8A52" w14:textId="77777777" w:rsidR="008043B1" w:rsidRDefault="008043B1" w:rsidP="008043B1">
      <w:pPr>
        <w:ind w:left="210" w:right="210"/>
        <w:jc w:val="center"/>
        <w:rPr>
          <w:b/>
          <w:sz w:val="48"/>
          <w:szCs w:val="48"/>
          <w:lang w:val="zh-CN"/>
        </w:rPr>
      </w:pPr>
    </w:p>
    <w:p w14:paraId="55861958" w14:textId="77777777" w:rsidR="008043B1" w:rsidRDefault="008043B1" w:rsidP="008043B1">
      <w:pPr>
        <w:ind w:left="210" w:right="210"/>
        <w:jc w:val="center"/>
        <w:rPr>
          <w:b/>
          <w:sz w:val="48"/>
          <w:szCs w:val="48"/>
          <w:lang w:val="zh-CN"/>
        </w:rPr>
      </w:pPr>
    </w:p>
    <w:p w14:paraId="14872F99" w14:textId="77777777" w:rsidR="008043B1" w:rsidRDefault="008043B1" w:rsidP="008043B1">
      <w:pPr>
        <w:ind w:left="210" w:right="210"/>
        <w:jc w:val="center"/>
        <w:rPr>
          <w:b/>
          <w:sz w:val="48"/>
          <w:szCs w:val="48"/>
          <w:lang w:val="zh-CN"/>
        </w:rPr>
      </w:pPr>
    </w:p>
    <w:p w14:paraId="2139B6E8" w14:textId="77777777" w:rsidR="008043B1" w:rsidRDefault="008043B1" w:rsidP="008043B1">
      <w:pPr>
        <w:ind w:left="210" w:right="210"/>
        <w:jc w:val="center"/>
        <w:rPr>
          <w:b/>
          <w:sz w:val="48"/>
          <w:szCs w:val="48"/>
          <w:lang w:val="zh-CN"/>
        </w:rPr>
      </w:pPr>
    </w:p>
    <w:p w14:paraId="3E2AB035" w14:textId="77777777" w:rsidR="008043B1" w:rsidRPr="00FC6005" w:rsidRDefault="008043B1" w:rsidP="008043B1">
      <w:pPr>
        <w:ind w:left="210" w:right="210"/>
        <w:jc w:val="center"/>
        <w:rPr>
          <w:rFonts w:ascii="宋体" w:eastAsia="宋体" w:hAnsi="宋体" w:cs="Times New Roman"/>
          <w:b/>
          <w:szCs w:val="24"/>
        </w:rPr>
      </w:pPr>
      <w:r w:rsidRPr="00FC6005">
        <w:rPr>
          <w:rFonts w:ascii="宋体" w:eastAsia="宋体" w:hAnsi="宋体" w:cs="Times New Roman" w:hint="eastAsia"/>
          <w:b/>
          <w:szCs w:val="24"/>
        </w:rPr>
        <w:t>上海电达信息技术有限公司</w:t>
      </w:r>
    </w:p>
    <w:p w14:paraId="06B6B780" w14:textId="77777777" w:rsidR="008043B1" w:rsidRPr="00956654" w:rsidRDefault="008043B1" w:rsidP="008043B1">
      <w:pPr>
        <w:spacing w:line="360" w:lineRule="auto"/>
        <w:ind w:left="210" w:right="210"/>
        <w:jc w:val="center"/>
        <w:rPr>
          <w:rFonts w:ascii="宋体" w:eastAsia="宋体" w:hAnsi="宋体" w:cs="Times New Roman"/>
          <w:b/>
          <w:szCs w:val="24"/>
        </w:rPr>
      </w:pPr>
      <w:r w:rsidRPr="00956654">
        <w:rPr>
          <w:rFonts w:ascii="宋体" w:eastAsia="宋体" w:hAnsi="宋体" w:cs="Times New Roman" w:hint="eastAsia"/>
          <w:b/>
          <w:szCs w:val="24"/>
        </w:rPr>
        <w:t>版本</w:t>
      </w:r>
      <w:r w:rsidR="007D57FF">
        <w:rPr>
          <w:rFonts w:ascii="宋体" w:eastAsia="宋体" w:hAnsi="宋体" w:cs="Times New Roman"/>
          <w:b/>
          <w:szCs w:val="24"/>
        </w:rPr>
        <w:t>1.0</w:t>
      </w:r>
    </w:p>
    <w:p w14:paraId="2AAA5F9A" w14:textId="77777777" w:rsidR="008043B1" w:rsidRPr="00956654" w:rsidRDefault="008043B1" w:rsidP="008043B1">
      <w:pPr>
        <w:spacing w:line="360" w:lineRule="auto"/>
        <w:ind w:left="210" w:right="210"/>
        <w:jc w:val="center"/>
        <w:rPr>
          <w:rFonts w:ascii="宋体" w:eastAsia="宋体" w:hAnsi="宋体" w:cs="Times New Roman"/>
          <w:b/>
          <w:szCs w:val="24"/>
        </w:rPr>
      </w:pPr>
      <w:r w:rsidRPr="00956654">
        <w:rPr>
          <w:rFonts w:ascii="宋体" w:eastAsia="宋体" w:hAnsi="宋体" w:cs="Times New Roman" w:hint="eastAsia"/>
          <w:b/>
          <w:szCs w:val="24"/>
        </w:rPr>
        <w:t>201</w:t>
      </w:r>
      <w:r>
        <w:rPr>
          <w:rFonts w:ascii="宋体" w:eastAsia="宋体" w:hAnsi="宋体" w:cs="Times New Roman" w:hint="eastAsia"/>
          <w:b/>
          <w:szCs w:val="24"/>
        </w:rPr>
        <w:t>4</w:t>
      </w:r>
      <w:r w:rsidRPr="00956654">
        <w:rPr>
          <w:rFonts w:ascii="宋体" w:eastAsia="宋体" w:hAnsi="宋体" w:cs="Times New Roman" w:hint="eastAsia"/>
          <w:b/>
          <w:szCs w:val="24"/>
        </w:rPr>
        <w:t>-</w:t>
      </w:r>
      <w:r>
        <w:rPr>
          <w:rFonts w:ascii="宋体" w:eastAsia="宋体" w:hAnsi="宋体" w:cs="Times New Roman" w:hint="eastAsia"/>
          <w:b/>
          <w:szCs w:val="24"/>
        </w:rPr>
        <w:t>2</w:t>
      </w:r>
      <w:r w:rsidRPr="00956654">
        <w:rPr>
          <w:rFonts w:ascii="宋体" w:eastAsia="宋体" w:hAnsi="宋体" w:cs="Times New Roman" w:hint="eastAsia"/>
          <w:b/>
          <w:szCs w:val="24"/>
        </w:rPr>
        <w:t>-</w:t>
      </w:r>
      <w:r>
        <w:rPr>
          <w:rFonts w:ascii="宋体" w:eastAsia="宋体" w:hAnsi="宋体" w:cs="Times New Roman" w:hint="eastAsia"/>
          <w:b/>
          <w:szCs w:val="24"/>
        </w:rPr>
        <w:t>19</w:t>
      </w:r>
    </w:p>
    <w:p w14:paraId="65224FF7" w14:textId="77777777" w:rsidR="008043B1" w:rsidRDefault="008043B1" w:rsidP="008043B1">
      <w:pPr>
        <w:widowControl/>
        <w:jc w:val="left"/>
        <w:rPr>
          <w:color w:val="FF0000"/>
        </w:rPr>
      </w:pPr>
    </w:p>
    <w:p w14:paraId="70629955" w14:textId="77777777" w:rsidR="008043B1" w:rsidRDefault="008043B1" w:rsidP="008043B1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11A15395" w14:textId="77777777" w:rsidR="008043B1" w:rsidRDefault="008043B1" w:rsidP="008043B1">
      <w:pPr>
        <w:ind w:left="210" w:right="210"/>
        <w:jc w:val="center"/>
        <w:rPr>
          <w:b/>
          <w:sz w:val="48"/>
          <w:szCs w:val="48"/>
          <w:lang w:val="zh-CN"/>
        </w:rPr>
      </w:pPr>
    </w:p>
    <w:p w14:paraId="75103EC9" w14:textId="77777777" w:rsidR="008043B1" w:rsidRPr="008A4653" w:rsidRDefault="008043B1" w:rsidP="008043B1">
      <w:pPr>
        <w:ind w:left="210" w:right="210"/>
        <w:jc w:val="left"/>
        <w:rPr>
          <w:b/>
          <w:sz w:val="24"/>
          <w:szCs w:val="24"/>
          <w:lang w:val="zh-CN"/>
        </w:rPr>
      </w:pPr>
      <w:r w:rsidRPr="008A4653">
        <w:rPr>
          <w:rFonts w:hint="eastAsia"/>
          <w:b/>
          <w:sz w:val="24"/>
          <w:szCs w:val="24"/>
          <w:lang w:val="zh-CN"/>
        </w:rPr>
        <w:t>修订记录</w:t>
      </w:r>
    </w:p>
    <w:p w14:paraId="0B45A60D" w14:textId="77777777" w:rsidR="008043B1" w:rsidRPr="008A4653" w:rsidRDefault="008043B1" w:rsidP="008043B1">
      <w:pPr>
        <w:ind w:left="210" w:right="210"/>
        <w:jc w:val="left"/>
        <w:rPr>
          <w:sz w:val="24"/>
          <w:szCs w:val="24"/>
          <w:lang w:val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806"/>
        <w:gridCol w:w="1602"/>
        <w:gridCol w:w="1705"/>
        <w:gridCol w:w="1705"/>
      </w:tblGrid>
      <w:tr w:rsidR="008043B1" w:rsidRPr="000D73A2" w14:paraId="792C4252" w14:textId="77777777" w:rsidTr="00A206F1">
        <w:tc>
          <w:tcPr>
            <w:tcW w:w="1704" w:type="dxa"/>
          </w:tcPr>
          <w:p w14:paraId="09FFEC1C" w14:textId="77777777" w:rsidR="008043B1" w:rsidRPr="000D73A2" w:rsidRDefault="008043B1" w:rsidP="00A206F1">
            <w:pPr>
              <w:ind w:left="210" w:right="210"/>
              <w:jc w:val="center"/>
              <w:rPr>
                <w:b/>
                <w:sz w:val="18"/>
                <w:szCs w:val="18"/>
                <w:lang w:val="zh-CN"/>
              </w:rPr>
            </w:pPr>
            <w:r>
              <w:rPr>
                <w:rFonts w:hint="eastAsia"/>
                <w:b/>
                <w:sz w:val="18"/>
                <w:szCs w:val="18"/>
                <w:lang w:val="zh-CN"/>
              </w:rPr>
              <w:t>版本</w:t>
            </w:r>
          </w:p>
        </w:tc>
        <w:tc>
          <w:tcPr>
            <w:tcW w:w="1806" w:type="dxa"/>
          </w:tcPr>
          <w:p w14:paraId="3A11A82B" w14:textId="77777777" w:rsidR="008043B1" w:rsidRPr="000D73A2" w:rsidRDefault="008043B1" w:rsidP="00A206F1">
            <w:pPr>
              <w:ind w:left="210" w:right="210"/>
              <w:jc w:val="center"/>
              <w:rPr>
                <w:b/>
                <w:sz w:val="18"/>
                <w:szCs w:val="18"/>
                <w:lang w:val="zh-CN"/>
              </w:rPr>
            </w:pPr>
            <w:r>
              <w:rPr>
                <w:rFonts w:hint="eastAsia"/>
                <w:b/>
                <w:sz w:val="18"/>
                <w:szCs w:val="18"/>
                <w:lang w:val="zh-CN"/>
              </w:rPr>
              <w:t>修改日期</w:t>
            </w:r>
          </w:p>
        </w:tc>
        <w:tc>
          <w:tcPr>
            <w:tcW w:w="1602" w:type="dxa"/>
          </w:tcPr>
          <w:p w14:paraId="526D43B9" w14:textId="77777777" w:rsidR="008043B1" w:rsidRPr="000D73A2" w:rsidRDefault="008043B1" w:rsidP="00A206F1">
            <w:pPr>
              <w:ind w:left="210" w:right="210"/>
              <w:jc w:val="center"/>
              <w:rPr>
                <w:b/>
                <w:sz w:val="18"/>
                <w:szCs w:val="18"/>
                <w:lang w:val="zh-CN"/>
              </w:rPr>
            </w:pPr>
            <w:r>
              <w:rPr>
                <w:rFonts w:hint="eastAsia"/>
                <w:b/>
                <w:sz w:val="18"/>
                <w:szCs w:val="18"/>
                <w:lang w:val="zh-CN"/>
              </w:rPr>
              <w:t>修改原因</w:t>
            </w:r>
          </w:p>
        </w:tc>
        <w:tc>
          <w:tcPr>
            <w:tcW w:w="1705" w:type="dxa"/>
          </w:tcPr>
          <w:p w14:paraId="44CC02B3" w14:textId="77777777" w:rsidR="008043B1" w:rsidRPr="000D73A2" w:rsidRDefault="008043B1" w:rsidP="00A206F1">
            <w:pPr>
              <w:ind w:left="210" w:right="210"/>
              <w:jc w:val="center"/>
              <w:rPr>
                <w:b/>
                <w:sz w:val="18"/>
                <w:szCs w:val="18"/>
                <w:lang w:val="zh-CN"/>
              </w:rPr>
            </w:pPr>
            <w:r>
              <w:rPr>
                <w:rFonts w:hint="eastAsia"/>
                <w:b/>
                <w:sz w:val="18"/>
                <w:szCs w:val="18"/>
                <w:lang w:val="zh-CN"/>
              </w:rPr>
              <w:t>修改内容</w:t>
            </w:r>
          </w:p>
        </w:tc>
        <w:tc>
          <w:tcPr>
            <w:tcW w:w="1705" w:type="dxa"/>
          </w:tcPr>
          <w:p w14:paraId="6190557B" w14:textId="77777777" w:rsidR="008043B1" w:rsidRPr="000D73A2" w:rsidRDefault="008043B1" w:rsidP="00A206F1">
            <w:pPr>
              <w:ind w:left="210" w:right="210"/>
              <w:jc w:val="center"/>
              <w:rPr>
                <w:b/>
                <w:sz w:val="18"/>
                <w:szCs w:val="18"/>
                <w:lang w:val="zh-CN"/>
              </w:rPr>
            </w:pPr>
            <w:r>
              <w:rPr>
                <w:rFonts w:hint="eastAsia"/>
                <w:b/>
                <w:sz w:val="18"/>
                <w:szCs w:val="18"/>
                <w:lang w:val="zh-CN"/>
              </w:rPr>
              <w:t>修改者</w:t>
            </w:r>
          </w:p>
        </w:tc>
      </w:tr>
      <w:tr w:rsidR="008043B1" w:rsidRPr="000D73A2" w14:paraId="67F620B2" w14:textId="77777777" w:rsidTr="00A206F1">
        <w:tc>
          <w:tcPr>
            <w:tcW w:w="1704" w:type="dxa"/>
          </w:tcPr>
          <w:p w14:paraId="31F9408C" w14:textId="77777777" w:rsidR="008043B1" w:rsidRPr="000D73A2" w:rsidRDefault="007D57FF" w:rsidP="00A206F1">
            <w:pPr>
              <w:ind w:left="210" w:right="210"/>
              <w:jc w:val="center"/>
              <w:rPr>
                <w:sz w:val="18"/>
                <w:szCs w:val="18"/>
                <w:lang w:val="zh-CN"/>
              </w:rPr>
            </w:pPr>
            <w:r>
              <w:rPr>
                <w:sz w:val="18"/>
                <w:szCs w:val="18"/>
                <w:lang w:val="zh-CN"/>
              </w:rPr>
              <w:t>1.0</w:t>
            </w:r>
          </w:p>
        </w:tc>
        <w:tc>
          <w:tcPr>
            <w:tcW w:w="1806" w:type="dxa"/>
          </w:tcPr>
          <w:p w14:paraId="422DFEF8" w14:textId="77777777" w:rsidR="008043B1" w:rsidRPr="000D73A2" w:rsidRDefault="008043B1" w:rsidP="008043B1">
            <w:pPr>
              <w:ind w:left="210" w:right="210"/>
              <w:jc w:val="center"/>
              <w:rPr>
                <w:sz w:val="18"/>
                <w:szCs w:val="18"/>
                <w:lang w:val="zh-CN"/>
              </w:rPr>
            </w:pPr>
            <w:r w:rsidRPr="000D73A2">
              <w:rPr>
                <w:rFonts w:hint="eastAsia"/>
                <w:sz w:val="18"/>
                <w:szCs w:val="18"/>
                <w:lang w:val="zh-CN"/>
              </w:rPr>
              <w:t>201</w:t>
            </w:r>
            <w:r>
              <w:rPr>
                <w:rFonts w:hint="eastAsia"/>
                <w:sz w:val="18"/>
                <w:szCs w:val="18"/>
                <w:lang w:val="zh-CN"/>
              </w:rPr>
              <w:t>4</w:t>
            </w:r>
            <w:r>
              <w:rPr>
                <w:rFonts w:hint="eastAsia"/>
                <w:sz w:val="18"/>
                <w:szCs w:val="18"/>
                <w:lang w:val="zh-CN"/>
              </w:rPr>
              <w:t>－</w:t>
            </w:r>
            <w:r>
              <w:rPr>
                <w:rFonts w:hint="eastAsia"/>
                <w:sz w:val="18"/>
                <w:szCs w:val="18"/>
                <w:lang w:val="zh-CN"/>
              </w:rPr>
              <w:t>2</w:t>
            </w:r>
            <w:r>
              <w:rPr>
                <w:rFonts w:hint="eastAsia"/>
                <w:sz w:val="18"/>
                <w:szCs w:val="18"/>
                <w:lang w:val="zh-CN"/>
              </w:rPr>
              <w:t>－</w:t>
            </w:r>
            <w:r>
              <w:rPr>
                <w:rFonts w:hint="eastAsia"/>
                <w:sz w:val="18"/>
                <w:szCs w:val="18"/>
                <w:lang w:val="zh-CN"/>
              </w:rPr>
              <w:t>19</w:t>
            </w:r>
          </w:p>
        </w:tc>
        <w:tc>
          <w:tcPr>
            <w:tcW w:w="1602" w:type="dxa"/>
          </w:tcPr>
          <w:p w14:paraId="799B4E33" w14:textId="77777777" w:rsidR="008043B1" w:rsidRPr="000D73A2" w:rsidRDefault="008043B1" w:rsidP="00A206F1">
            <w:pPr>
              <w:ind w:left="210" w:right="210"/>
              <w:jc w:val="center"/>
              <w:rPr>
                <w:sz w:val="18"/>
                <w:szCs w:val="18"/>
                <w:lang w:val="zh-CN"/>
              </w:rPr>
            </w:pPr>
            <w:r w:rsidRPr="000D73A2">
              <w:rPr>
                <w:rFonts w:hint="eastAsia"/>
                <w:sz w:val="18"/>
                <w:szCs w:val="18"/>
                <w:lang w:val="zh-CN"/>
              </w:rPr>
              <w:t>新建</w:t>
            </w:r>
          </w:p>
        </w:tc>
        <w:tc>
          <w:tcPr>
            <w:tcW w:w="1705" w:type="dxa"/>
          </w:tcPr>
          <w:p w14:paraId="56140020" w14:textId="77777777" w:rsidR="008043B1" w:rsidRPr="000D73A2" w:rsidRDefault="008043B1" w:rsidP="00A206F1">
            <w:pPr>
              <w:ind w:left="210" w:right="210"/>
              <w:jc w:val="center"/>
              <w:rPr>
                <w:sz w:val="18"/>
                <w:szCs w:val="18"/>
                <w:lang w:val="zh-CN"/>
              </w:rPr>
            </w:pPr>
          </w:p>
        </w:tc>
        <w:tc>
          <w:tcPr>
            <w:tcW w:w="1705" w:type="dxa"/>
          </w:tcPr>
          <w:p w14:paraId="5855A05E" w14:textId="77777777" w:rsidR="008043B1" w:rsidRPr="000D73A2" w:rsidRDefault="008043B1" w:rsidP="00A206F1">
            <w:pPr>
              <w:ind w:left="210" w:right="210"/>
              <w:jc w:val="center"/>
              <w:rPr>
                <w:sz w:val="18"/>
                <w:szCs w:val="18"/>
                <w:lang w:val="zh-CN"/>
              </w:rPr>
            </w:pPr>
            <w:r w:rsidRPr="000D73A2">
              <w:rPr>
                <w:rFonts w:hint="eastAsia"/>
                <w:sz w:val="18"/>
                <w:szCs w:val="18"/>
                <w:lang w:val="zh-CN"/>
              </w:rPr>
              <w:t>冯伟</w:t>
            </w:r>
          </w:p>
        </w:tc>
      </w:tr>
      <w:tr w:rsidR="008043B1" w:rsidRPr="000D73A2" w14:paraId="615C8A78" w14:textId="77777777" w:rsidTr="00A206F1">
        <w:tc>
          <w:tcPr>
            <w:tcW w:w="1704" w:type="dxa"/>
          </w:tcPr>
          <w:p w14:paraId="685131BD" w14:textId="77777777" w:rsidR="008043B1" w:rsidRPr="000D73A2" w:rsidRDefault="008043B1" w:rsidP="00A206F1">
            <w:pPr>
              <w:ind w:left="210" w:right="210"/>
              <w:jc w:val="center"/>
              <w:rPr>
                <w:sz w:val="18"/>
                <w:szCs w:val="18"/>
                <w:lang w:val="zh-CN"/>
              </w:rPr>
            </w:pPr>
          </w:p>
        </w:tc>
        <w:tc>
          <w:tcPr>
            <w:tcW w:w="1806" w:type="dxa"/>
          </w:tcPr>
          <w:p w14:paraId="0DEE2124" w14:textId="77777777" w:rsidR="008043B1" w:rsidRPr="000D73A2" w:rsidRDefault="008043B1" w:rsidP="00A206F1">
            <w:pPr>
              <w:ind w:left="210" w:right="210"/>
              <w:jc w:val="center"/>
              <w:rPr>
                <w:sz w:val="18"/>
                <w:szCs w:val="18"/>
                <w:lang w:val="zh-CN"/>
              </w:rPr>
            </w:pPr>
          </w:p>
        </w:tc>
        <w:tc>
          <w:tcPr>
            <w:tcW w:w="1602" w:type="dxa"/>
          </w:tcPr>
          <w:p w14:paraId="037A10C3" w14:textId="77777777" w:rsidR="008043B1" w:rsidRPr="000D73A2" w:rsidRDefault="008043B1" w:rsidP="00A206F1">
            <w:pPr>
              <w:ind w:left="210" w:right="210"/>
              <w:jc w:val="center"/>
              <w:rPr>
                <w:sz w:val="18"/>
                <w:szCs w:val="18"/>
                <w:lang w:val="zh-CN"/>
              </w:rPr>
            </w:pPr>
          </w:p>
        </w:tc>
        <w:tc>
          <w:tcPr>
            <w:tcW w:w="1705" w:type="dxa"/>
          </w:tcPr>
          <w:p w14:paraId="7CE1C288" w14:textId="77777777" w:rsidR="008043B1" w:rsidRPr="000D73A2" w:rsidRDefault="008043B1" w:rsidP="00A206F1">
            <w:pPr>
              <w:ind w:left="210" w:right="210"/>
              <w:jc w:val="center"/>
              <w:rPr>
                <w:sz w:val="18"/>
                <w:szCs w:val="18"/>
                <w:lang w:val="zh-CN"/>
              </w:rPr>
            </w:pPr>
          </w:p>
        </w:tc>
        <w:tc>
          <w:tcPr>
            <w:tcW w:w="1705" w:type="dxa"/>
          </w:tcPr>
          <w:p w14:paraId="7BF0D65C" w14:textId="77777777" w:rsidR="008043B1" w:rsidRPr="000D73A2" w:rsidRDefault="008043B1" w:rsidP="00A206F1">
            <w:pPr>
              <w:ind w:left="210" w:right="210"/>
              <w:jc w:val="center"/>
              <w:rPr>
                <w:sz w:val="18"/>
                <w:szCs w:val="18"/>
                <w:lang w:val="zh-CN"/>
              </w:rPr>
            </w:pPr>
          </w:p>
        </w:tc>
      </w:tr>
      <w:tr w:rsidR="008043B1" w:rsidRPr="000D73A2" w14:paraId="5FA90FA5" w14:textId="77777777" w:rsidTr="00A206F1">
        <w:tc>
          <w:tcPr>
            <w:tcW w:w="1704" w:type="dxa"/>
          </w:tcPr>
          <w:p w14:paraId="363911F5" w14:textId="77777777" w:rsidR="008043B1" w:rsidRPr="000D73A2" w:rsidRDefault="008043B1" w:rsidP="00A206F1">
            <w:pPr>
              <w:ind w:left="210" w:right="210"/>
              <w:jc w:val="center"/>
              <w:rPr>
                <w:sz w:val="18"/>
                <w:szCs w:val="18"/>
                <w:lang w:val="zh-CN"/>
              </w:rPr>
            </w:pPr>
          </w:p>
        </w:tc>
        <w:tc>
          <w:tcPr>
            <w:tcW w:w="1806" w:type="dxa"/>
          </w:tcPr>
          <w:p w14:paraId="4672C137" w14:textId="77777777" w:rsidR="008043B1" w:rsidRPr="000D73A2" w:rsidRDefault="008043B1" w:rsidP="00A206F1">
            <w:pPr>
              <w:ind w:left="210" w:right="210"/>
              <w:jc w:val="center"/>
              <w:rPr>
                <w:sz w:val="18"/>
                <w:szCs w:val="18"/>
                <w:lang w:val="zh-CN"/>
              </w:rPr>
            </w:pPr>
          </w:p>
        </w:tc>
        <w:tc>
          <w:tcPr>
            <w:tcW w:w="1602" w:type="dxa"/>
          </w:tcPr>
          <w:p w14:paraId="3B6B3352" w14:textId="77777777" w:rsidR="008043B1" w:rsidRPr="000D73A2" w:rsidRDefault="008043B1" w:rsidP="00A206F1">
            <w:pPr>
              <w:ind w:left="210" w:right="210"/>
              <w:jc w:val="center"/>
              <w:rPr>
                <w:sz w:val="18"/>
                <w:szCs w:val="18"/>
                <w:lang w:val="zh-CN"/>
              </w:rPr>
            </w:pPr>
          </w:p>
        </w:tc>
        <w:tc>
          <w:tcPr>
            <w:tcW w:w="1705" w:type="dxa"/>
          </w:tcPr>
          <w:p w14:paraId="1A9CB08D" w14:textId="77777777" w:rsidR="008043B1" w:rsidRPr="000D73A2" w:rsidRDefault="008043B1" w:rsidP="00A206F1">
            <w:pPr>
              <w:ind w:left="210" w:right="210"/>
              <w:jc w:val="center"/>
              <w:rPr>
                <w:sz w:val="18"/>
                <w:szCs w:val="18"/>
                <w:lang w:val="zh-CN"/>
              </w:rPr>
            </w:pPr>
          </w:p>
        </w:tc>
        <w:tc>
          <w:tcPr>
            <w:tcW w:w="1705" w:type="dxa"/>
          </w:tcPr>
          <w:p w14:paraId="082DC9F2" w14:textId="77777777" w:rsidR="008043B1" w:rsidRPr="000D73A2" w:rsidRDefault="008043B1" w:rsidP="00A206F1">
            <w:pPr>
              <w:ind w:left="210" w:right="210"/>
              <w:jc w:val="center"/>
              <w:rPr>
                <w:sz w:val="18"/>
                <w:szCs w:val="18"/>
                <w:lang w:val="zh-CN"/>
              </w:rPr>
            </w:pPr>
          </w:p>
        </w:tc>
      </w:tr>
    </w:tbl>
    <w:p w14:paraId="73CA18C3" w14:textId="77777777" w:rsidR="008043B1" w:rsidRDefault="008043B1" w:rsidP="008043B1">
      <w:pPr>
        <w:ind w:left="210" w:right="210"/>
        <w:jc w:val="center"/>
        <w:rPr>
          <w:b/>
          <w:sz w:val="48"/>
          <w:szCs w:val="48"/>
          <w:lang w:val="zh-CN"/>
        </w:rPr>
      </w:pPr>
    </w:p>
    <w:p w14:paraId="2B24D94B" w14:textId="77777777" w:rsidR="008043B1" w:rsidRDefault="008043B1" w:rsidP="008043B1">
      <w:pPr>
        <w:ind w:left="210" w:right="210"/>
        <w:jc w:val="left"/>
        <w:rPr>
          <w:b/>
          <w:sz w:val="24"/>
          <w:szCs w:val="24"/>
          <w:lang w:val="zh-CN"/>
        </w:rPr>
      </w:pPr>
      <w:r w:rsidRPr="00526F78">
        <w:rPr>
          <w:rFonts w:hint="eastAsia"/>
          <w:b/>
          <w:sz w:val="24"/>
          <w:szCs w:val="24"/>
          <w:lang w:val="zh-CN"/>
        </w:rPr>
        <w:t>名词解释</w:t>
      </w:r>
    </w:p>
    <w:p w14:paraId="3FB0CDD0" w14:textId="77777777" w:rsidR="008043B1" w:rsidRDefault="008043B1" w:rsidP="008043B1">
      <w:pPr>
        <w:ind w:left="210" w:right="210"/>
        <w:jc w:val="left"/>
        <w:rPr>
          <w:b/>
          <w:sz w:val="24"/>
          <w:szCs w:val="24"/>
          <w:lang w:val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8043B1" w14:paraId="36C67630" w14:textId="77777777" w:rsidTr="00A206F1">
        <w:tc>
          <w:tcPr>
            <w:tcW w:w="1668" w:type="dxa"/>
          </w:tcPr>
          <w:p w14:paraId="7CD48DE9" w14:textId="77777777" w:rsidR="008043B1" w:rsidRPr="00526F78" w:rsidRDefault="008043B1" w:rsidP="00A206F1">
            <w:pPr>
              <w:ind w:left="210" w:right="210"/>
              <w:jc w:val="center"/>
              <w:rPr>
                <w:b/>
                <w:sz w:val="18"/>
                <w:szCs w:val="18"/>
                <w:lang w:val="zh-CN"/>
              </w:rPr>
            </w:pPr>
            <w:r w:rsidRPr="00526F78">
              <w:rPr>
                <w:rFonts w:hint="eastAsia"/>
                <w:b/>
                <w:sz w:val="18"/>
                <w:szCs w:val="18"/>
                <w:lang w:val="zh-CN"/>
              </w:rPr>
              <w:t>名词</w:t>
            </w:r>
          </w:p>
        </w:tc>
        <w:tc>
          <w:tcPr>
            <w:tcW w:w="6854" w:type="dxa"/>
          </w:tcPr>
          <w:p w14:paraId="01550C53" w14:textId="77777777" w:rsidR="008043B1" w:rsidRPr="00526F78" w:rsidRDefault="008043B1" w:rsidP="00A206F1">
            <w:pPr>
              <w:ind w:left="210" w:right="210"/>
              <w:jc w:val="center"/>
              <w:rPr>
                <w:b/>
                <w:sz w:val="18"/>
                <w:szCs w:val="18"/>
                <w:lang w:val="zh-CN"/>
              </w:rPr>
            </w:pPr>
            <w:r w:rsidRPr="00526F78">
              <w:rPr>
                <w:rFonts w:hint="eastAsia"/>
                <w:b/>
                <w:sz w:val="18"/>
                <w:szCs w:val="18"/>
                <w:lang w:val="zh-CN"/>
              </w:rPr>
              <w:t>解释</w:t>
            </w:r>
          </w:p>
        </w:tc>
      </w:tr>
      <w:tr w:rsidR="008043B1" w14:paraId="1B9ED469" w14:textId="77777777" w:rsidTr="00A206F1">
        <w:tc>
          <w:tcPr>
            <w:tcW w:w="1668" w:type="dxa"/>
          </w:tcPr>
          <w:p w14:paraId="76B0E574" w14:textId="77777777" w:rsidR="008043B1" w:rsidRDefault="008043B1" w:rsidP="00A206F1">
            <w:pPr>
              <w:ind w:left="210" w:right="210"/>
              <w:jc w:val="left"/>
              <w:rPr>
                <w:b/>
                <w:sz w:val="24"/>
                <w:szCs w:val="24"/>
                <w:lang w:val="zh-CN"/>
              </w:rPr>
            </w:pPr>
          </w:p>
        </w:tc>
        <w:tc>
          <w:tcPr>
            <w:tcW w:w="6854" w:type="dxa"/>
          </w:tcPr>
          <w:p w14:paraId="7B5F8C85" w14:textId="77777777" w:rsidR="008043B1" w:rsidRDefault="008043B1" w:rsidP="00A206F1">
            <w:pPr>
              <w:ind w:left="210" w:right="210"/>
              <w:jc w:val="left"/>
              <w:rPr>
                <w:b/>
                <w:sz w:val="24"/>
                <w:szCs w:val="24"/>
                <w:lang w:val="zh-CN"/>
              </w:rPr>
            </w:pPr>
          </w:p>
        </w:tc>
      </w:tr>
      <w:tr w:rsidR="008043B1" w14:paraId="37BDDCDB" w14:textId="77777777" w:rsidTr="00A206F1">
        <w:tc>
          <w:tcPr>
            <w:tcW w:w="1668" w:type="dxa"/>
          </w:tcPr>
          <w:p w14:paraId="374790FE" w14:textId="77777777" w:rsidR="008043B1" w:rsidRDefault="008043B1" w:rsidP="00A206F1">
            <w:pPr>
              <w:ind w:left="210" w:right="210"/>
              <w:jc w:val="left"/>
              <w:rPr>
                <w:b/>
                <w:sz w:val="24"/>
                <w:szCs w:val="24"/>
                <w:lang w:val="zh-CN"/>
              </w:rPr>
            </w:pPr>
          </w:p>
        </w:tc>
        <w:tc>
          <w:tcPr>
            <w:tcW w:w="6854" w:type="dxa"/>
          </w:tcPr>
          <w:p w14:paraId="4F9239BD" w14:textId="77777777" w:rsidR="008043B1" w:rsidRDefault="008043B1" w:rsidP="00A206F1">
            <w:pPr>
              <w:ind w:left="210" w:right="210"/>
              <w:jc w:val="left"/>
              <w:rPr>
                <w:b/>
                <w:sz w:val="24"/>
                <w:szCs w:val="24"/>
                <w:lang w:val="zh-CN"/>
              </w:rPr>
            </w:pPr>
          </w:p>
        </w:tc>
      </w:tr>
      <w:tr w:rsidR="008043B1" w14:paraId="55133687" w14:textId="77777777" w:rsidTr="00A206F1">
        <w:tc>
          <w:tcPr>
            <w:tcW w:w="1668" w:type="dxa"/>
          </w:tcPr>
          <w:p w14:paraId="09CE8532" w14:textId="77777777" w:rsidR="008043B1" w:rsidRDefault="008043B1" w:rsidP="00A206F1">
            <w:pPr>
              <w:ind w:left="210" w:right="210"/>
              <w:jc w:val="left"/>
              <w:rPr>
                <w:b/>
                <w:sz w:val="24"/>
                <w:szCs w:val="24"/>
                <w:lang w:val="zh-CN"/>
              </w:rPr>
            </w:pPr>
          </w:p>
        </w:tc>
        <w:tc>
          <w:tcPr>
            <w:tcW w:w="6854" w:type="dxa"/>
          </w:tcPr>
          <w:p w14:paraId="52D87527" w14:textId="77777777" w:rsidR="008043B1" w:rsidRDefault="008043B1" w:rsidP="00A206F1">
            <w:pPr>
              <w:ind w:left="210" w:right="210"/>
              <w:jc w:val="left"/>
              <w:rPr>
                <w:b/>
                <w:sz w:val="24"/>
                <w:szCs w:val="24"/>
                <w:lang w:val="zh-CN"/>
              </w:rPr>
            </w:pPr>
          </w:p>
        </w:tc>
      </w:tr>
    </w:tbl>
    <w:p w14:paraId="5D1FBF52" w14:textId="77777777" w:rsidR="008043B1" w:rsidRDefault="008043B1" w:rsidP="008043B1">
      <w:pPr>
        <w:rPr>
          <w:lang w:val="zh-CN"/>
        </w:rPr>
      </w:pPr>
    </w:p>
    <w:p w14:paraId="25FB844F" w14:textId="77777777" w:rsidR="008043B1" w:rsidRDefault="008043B1" w:rsidP="008043B1">
      <w:pPr>
        <w:ind w:left="210" w:right="210"/>
        <w:rPr>
          <w:lang w:val="zh-CN"/>
        </w:rPr>
      </w:pPr>
      <w:r>
        <w:rPr>
          <w:lang w:val="zh-C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92565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D0F842B" w14:textId="77777777" w:rsidR="008043B1" w:rsidRDefault="008043B1" w:rsidP="008043B1">
          <w:pPr>
            <w:pStyle w:val="TOC"/>
            <w:ind w:left="210" w:right="210"/>
          </w:pPr>
          <w:r>
            <w:rPr>
              <w:lang w:val="zh-CN"/>
            </w:rPr>
            <w:t>目录</w:t>
          </w:r>
        </w:p>
        <w:p w14:paraId="4387C3AC" w14:textId="77777777" w:rsidR="00DA5DA5" w:rsidRDefault="00796CB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043B1">
            <w:instrText xml:space="preserve"> TOC \o "1-3" \h \z \u </w:instrText>
          </w:r>
          <w:r>
            <w:fldChar w:fldCharType="separate"/>
          </w:r>
          <w:hyperlink w:anchor="_Toc430249225" w:history="1">
            <w:r w:rsidR="00DA5DA5" w:rsidRPr="00833C0D">
              <w:rPr>
                <w:rStyle w:val="aa"/>
                <w:noProof/>
              </w:rPr>
              <w:t>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分区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_Toc430249225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6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4A6A6C89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26" w:history="1">
            <w:r w:rsidR="00DA5DA5" w:rsidRPr="00833C0D">
              <w:rPr>
                <w:rStyle w:val="aa"/>
                <w:noProof/>
              </w:rPr>
              <w:t>1.1.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分区表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_Toc430249226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6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6FD28F72" w14:textId="77777777" w:rsidR="00DA5DA5" w:rsidRDefault="004B59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249227" w:history="1">
            <w:r w:rsidR="00DA5DA5" w:rsidRPr="00833C0D">
              <w:rPr>
                <w:rStyle w:val="aa"/>
                <w:noProof/>
              </w:rPr>
              <w:t>2.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组织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_Toc430249227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6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7BD5F3C8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28" w:history="1">
            <w:r w:rsidR="00DA5DA5" w:rsidRPr="00833C0D">
              <w:rPr>
                <w:rStyle w:val="aa"/>
                <w:noProof/>
              </w:rPr>
              <w:t>2.1.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组织表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_Toc430249228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6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9F64B19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29" w:history="1">
            <w:r w:rsidR="00DA5DA5" w:rsidRPr="00833C0D">
              <w:rPr>
                <w:rStyle w:val="aa"/>
                <w:noProof/>
              </w:rPr>
              <w:t>2.2.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学区表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_Toc430249229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7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8ABD945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30" w:history="1">
            <w:r w:rsidR="00DA5DA5" w:rsidRPr="00833C0D">
              <w:rPr>
                <w:rStyle w:val="aa"/>
                <w:noProof/>
              </w:rPr>
              <w:t>2.3.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组织类型表（市级，区级、培训机构、区县进修学校、学校</w:t>
            </w:r>
            <w:r w:rsidR="00DA5DA5" w:rsidRPr="00833C0D">
              <w:rPr>
                <w:rStyle w:val="aa"/>
                <w:noProof/>
              </w:rPr>
              <w:t>,</w:t>
            </w:r>
            <w:r w:rsidR="00DA5DA5" w:rsidRPr="00833C0D">
              <w:rPr>
                <w:rStyle w:val="aa"/>
                <w:rFonts w:hint="eastAsia"/>
                <w:noProof/>
              </w:rPr>
              <w:t>同时表示结构）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_Toc430249230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7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3BB0814" w14:textId="77777777" w:rsidR="00DA5DA5" w:rsidRDefault="004B59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249231" w:history="1">
            <w:r w:rsidR="00DA5DA5" w:rsidRPr="00833C0D">
              <w:rPr>
                <w:rStyle w:val="aa"/>
                <w:noProof/>
              </w:rPr>
              <w:t>3.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_Toc430249231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8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4931C334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32" w:history="1">
            <w:r w:rsidR="00DA5DA5" w:rsidRPr="00833C0D">
              <w:rPr>
                <w:rStyle w:val="aa"/>
                <w:noProof/>
              </w:rPr>
              <w:t>3.1.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会员帐号信息表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_Toc430249232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8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151A76DD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33" w:history="1">
            <w:r w:rsidR="00DA5DA5" w:rsidRPr="00833C0D">
              <w:rPr>
                <w:rStyle w:val="aa"/>
                <w:noProof/>
              </w:rPr>
              <w:t>3.2.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会员信息表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_Toc430249233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9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334EAF03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34" w:history="1">
            <w:r w:rsidR="00DA5DA5" w:rsidRPr="00833C0D">
              <w:rPr>
                <w:rStyle w:val="aa"/>
                <w:noProof/>
              </w:rPr>
              <w:t>3.3.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用户任教学段表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_Toc430249234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10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6C9CDECD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35" w:history="1">
            <w:r w:rsidR="00DA5DA5" w:rsidRPr="00833C0D">
              <w:rPr>
                <w:rStyle w:val="aa"/>
                <w:noProof/>
              </w:rPr>
              <w:t>3.4.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用户任教学科表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_Toc430249235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10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91C6112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36" w:history="1">
            <w:r w:rsidR="00DA5DA5" w:rsidRPr="00833C0D">
              <w:rPr>
                <w:rStyle w:val="aa"/>
                <w:noProof/>
              </w:rPr>
              <w:t>3.5.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用户任教年级表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_Toc430249236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10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30C4E075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37" w:history="1">
            <w:r w:rsidR="00DA5DA5" w:rsidRPr="00833C0D">
              <w:rPr>
                <w:rStyle w:val="aa"/>
                <w:noProof/>
              </w:rPr>
              <w:t>3.6.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用户培训类型表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_Toc430249237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11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0BE3B815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38" w:history="1">
            <w:r w:rsidR="00DA5DA5" w:rsidRPr="00833C0D">
              <w:rPr>
                <w:rStyle w:val="aa"/>
                <w:noProof/>
              </w:rPr>
              <w:t>3.7.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用户职称表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_Toc430249238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11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3A19AD5C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39" w:history="1">
            <w:r w:rsidR="00DA5DA5" w:rsidRPr="00833C0D">
              <w:rPr>
                <w:rStyle w:val="aa"/>
                <w:noProof/>
              </w:rPr>
              <w:t>3.8.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用户职务表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_Toc430249239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11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061C70F3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40" w:history="1">
            <w:r w:rsidR="00DA5DA5" w:rsidRPr="00833C0D">
              <w:rPr>
                <w:rStyle w:val="aa"/>
                <w:noProof/>
              </w:rPr>
              <w:t>3.9.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用户信息外键表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_Toc430249240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12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0C25DB8B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41" w:history="1">
            <w:r w:rsidR="00DA5DA5" w:rsidRPr="00833C0D">
              <w:rPr>
                <w:rStyle w:val="aa"/>
                <w:noProof/>
              </w:rPr>
              <w:t>3.10.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用户培训计划课程大类学时表</w:t>
            </w:r>
            <w:r w:rsidR="00DA5DA5" w:rsidRPr="00833C0D">
              <w:rPr>
                <w:rStyle w:val="aa"/>
                <w:noProof/>
              </w:rPr>
              <w:t>[</w:t>
            </w:r>
            <w:r w:rsidR="00DA5DA5" w:rsidRPr="00833C0D">
              <w:rPr>
                <w:rStyle w:val="aa"/>
                <w:rFonts w:hint="eastAsia"/>
                <w:noProof/>
              </w:rPr>
              <w:t>学习管理平台</w:t>
            </w:r>
            <w:r w:rsidR="00DA5DA5" w:rsidRPr="00833C0D">
              <w:rPr>
                <w:rStyle w:val="aa"/>
                <w:noProof/>
              </w:rPr>
              <w:t>]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_Toc430249241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12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23641EFE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42" w:history="1">
            <w:r w:rsidR="00DA5DA5" w:rsidRPr="00833C0D">
              <w:rPr>
                <w:rStyle w:val="aa"/>
                <w:noProof/>
              </w:rPr>
              <w:t>3.11.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用户培训计划班级报名表</w:t>
            </w:r>
            <w:r w:rsidR="00DA5DA5" w:rsidRPr="00833C0D">
              <w:rPr>
                <w:rStyle w:val="aa"/>
                <w:noProof/>
              </w:rPr>
              <w:t>[</w:t>
            </w:r>
            <w:r w:rsidR="00DA5DA5" w:rsidRPr="00833C0D">
              <w:rPr>
                <w:rStyle w:val="aa"/>
                <w:rFonts w:hint="eastAsia"/>
                <w:noProof/>
              </w:rPr>
              <w:t>学习管理平台</w:t>
            </w:r>
            <w:r w:rsidR="00DA5DA5" w:rsidRPr="00833C0D">
              <w:rPr>
                <w:rStyle w:val="aa"/>
                <w:noProof/>
              </w:rPr>
              <w:t>]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_Toc430249242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13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305B24A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43" w:history="1">
            <w:r w:rsidR="00DA5DA5" w:rsidRPr="00833C0D">
              <w:rPr>
                <w:rStyle w:val="aa"/>
                <w:noProof/>
              </w:rPr>
              <w:t>3.12.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用户班级报名申请流程记录表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_Toc430249243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14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1C95ADAE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44" w:history="1">
            <w:r w:rsidR="00DA5DA5" w:rsidRPr="00833C0D">
              <w:rPr>
                <w:rStyle w:val="aa"/>
                <w:noProof/>
              </w:rPr>
              <w:t>3.13.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学员班级课程活动进度表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_Toc430249244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14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3534BC29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45" w:history="1">
            <w:r w:rsidR="00DA5DA5" w:rsidRPr="00833C0D">
              <w:rPr>
                <w:rStyle w:val="aa"/>
                <w:noProof/>
              </w:rPr>
              <w:t>3.14.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学员班级课程单元笔记表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_Toc430249245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15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43234377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46" w:history="1">
            <w:r w:rsidR="00DA5DA5" w:rsidRPr="00833C0D">
              <w:rPr>
                <w:rStyle w:val="aa"/>
                <w:noProof/>
              </w:rPr>
              <w:t>3.15.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学员班级课程评价表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_Toc430249246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16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3AE00C84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47" w:history="1">
            <w:r w:rsidR="00DA5DA5" w:rsidRPr="00833C0D">
              <w:rPr>
                <w:rStyle w:val="aa"/>
                <w:strike/>
                <w:noProof/>
              </w:rPr>
              <w:t>3.16.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strike/>
                <w:noProof/>
              </w:rPr>
              <w:t>学员班级总体情况表</w:t>
            </w:r>
            <w:r w:rsidR="00DA5DA5" w:rsidRPr="00833C0D">
              <w:rPr>
                <w:rStyle w:val="aa"/>
                <w:strike/>
                <w:noProof/>
              </w:rPr>
              <w:t>(</w:t>
            </w:r>
            <w:r w:rsidR="00DA5DA5" w:rsidRPr="00833C0D">
              <w:rPr>
                <w:rStyle w:val="aa"/>
                <w:rFonts w:hint="eastAsia"/>
                <w:strike/>
                <w:noProof/>
              </w:rPr>
              <w:t>进度，各类成绩</w:t>
            </w:r>
            <w:r w:rsidR="00DA5DA5" w:rsidRPr="00833C0D">
              <w:rPr>
                <w:rStyle w:val="aa"/>
                <w:strike/>
                <w:noProof/>
              </w:rPr>
              <w:t>)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_Toc430249247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16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404CE717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48" w:history="1">
            <w:r w:rsidR="00DA5DA5" w:rsidRPr="00833C0D">
              <w:rPr>
                <w:rStyle w:val="aa"/>
                <w:noProof/>
              </w:rPr>
              <w:t>3.17.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用户计划关联表（关联哪些用户参加此次计划</w:t>
            </w:r>
            <w:r w:rsidR="00DA5DA5" w:rsidRPr="00833C0D">
              <w:rPr>
                <w:rStyle w:val="aa"/>
                <w:noProof/>
              </w:rPr>
              <w:t>,</w:t>
            </w:r>
            <w:r w:rsidR="00DA5DA5" w:rsidRPr="00833C0D">
              <w:rPr>
                <w:rStyle w:val="aa"/>
                <w:rFonts w:hint="eastAsia"/>
                <w:noProof/>
              </w:rPr>
              <w:t>也要记录最后的学分管理数据，总体课程学习情况和结业等状态）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_Toc430249248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17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614A2D9A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49" w:history="1">
            <w:r w:rsidR="00DA5DA5" w:rsidRPr="00833C0D">
              <w:rPr>
                <w:rStyle w:val="aa"/>
                <w:noProof/>
              </w:rPr>
              <w:t>3.18.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用户机构调入调出表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_Toc430249249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17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75C45B63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50" w:history="1">
            <w:r w:rsidR="00DA5DA5" w:rsidRPr="00833C0D">
              <w:rPr>
                <w:rStyle w:val="aa"/>
                <w:noProof/>
              </w:rPr>
              <w:t>3.19.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用户调入调出流程表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_Toc430249250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18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08F2DB21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51" w:history="1">
            <w:r w:rsidR="00DA5DA5" w:rsidRPr="00833C0D">
              <w:rPr>
                <w:rStyle w:val="aa"/>
                <w:noProof/>
              </w:rPr>
              <w:t>3.20.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用户实践课程申请表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_Toc430249251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18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67CD45B2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52" w:history="1">
            <w:r w:rsidR="00DA5DA5" w:rsidRPr="00833C0D">
              <w:rPr>
                <w:rStyle w:val="aa"/>
                <w:noProof/>
              </w:rPr>
              <w:t>3.21.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用户实践课程流程表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_Toc430249252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19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48F7AD28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53" w:history="1">
            <w:r w:rsidR="00DA5DA5" w:rsidRPr="00833C0D">
              <w:rPr>
                <w:rStyle w:val="aa"/>
                <w:noProof/>
              </w:rPr>
              <w:t>3.22.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用户免修学分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_Toc430249253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19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60BABC29" w14:textId="77777777" w:rsidR="00DA5DA5" w:rsidRDefault="004B59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249254" w:history="1">
            <w:r w:rsidR="00DA5DA5" w:rsidRPr="00833C0D">
              <w:rPr>
                <w:rStyle w:val="aa"/>
                <w:noProof/>
              </w:rPr>
              <w:t>4.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培训计划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_Toc430249254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20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76D1488F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55" w:history="1">
            <w:r w:rsidR="00DA5DA5" w:rsidRPr="00833C0D">
              <w:rPr>
                <w:rStyle w:val="aa"/>
                <w:noProof/>
              </w:rPr>
              <w:t>4.1.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培训计划表（学期表）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_Toc430249255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20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5D983B8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56" w:history="1">
            <w:r w:rsidR="00DA5DA5" w:rsidRPr="00833C0D">
              <w:rPr>
                <w:rStyle w:val="aa"/>
                <w:noProof/>
              </w:rPr>
              <w:t>4.2.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学时标准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_Toc430249256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21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149F07BB" w14:textId="77777777" w:rsidR="00DA5DA5" w:rsidRDefault="004B59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249257" w:history="1">
            <w:r w:rsidR="00DA5DA5" w:rsidRPr="00833C0D">
              <w:rPr>
                <w:rStyle w:val="aa"/>
                <w:noProof/>
              </w:rPr>
              <w:t>5.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课程（课程制作平台）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_Toc430249257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22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33F85B43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58" w:history="1">
            <w:r w:rsidR="00DA5DA5" w:rsidRPr="00833C0D">
              <w:rPr>
                <w:rStyle w:val="aa"/>
                <w:noProof/>
              </w:rPr>
              <w:t>5.1.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课程信息表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_Toc430249258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22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9D1FA5F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59" w:history="1">
            <w:r w:rsidR="00DA5DA5" w:rsidRPr="00833C0D">
              <w:rPr>
                <w:rStyle w:val="aa"/>
                <w:noProof/>
              </w:rPr>
              <w:t>5.2.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课程单元表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_Toc430249259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23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677EF0F7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60" w:history="1">
            <w:r w:rsidR="00DA5DA5" w:rsidRPr="00833C0D">
              <w:rPr>
                <w:rStyle w:val="aa"/>
                <w:noProof/>
              </w:rPr>
              <w:t>5.3.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单元活动表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_Toc430249260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24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0BEF2780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61" w:history="1">
            <w:r w:rsidR="00DA5DA5" w:rsidRPr="00833C0D">
              <w:rPr>
                <w:rStyle w:val="aa"/>
                <w:noProof/>
              </w:rPr>
              <w:t>5.4.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活动讨论回复表（图、视频、附件下载）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_Toc430249261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25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70CAFEF6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62" w:history="1">
            <w:r w:rsidR="00DA5DA5" w:rsidRPr="00833C0D">
              <w:rPr>
                <w:rStyle w:val="aa"/>
                <w:noProof/>
              </w:rPr>
              <w:t>5.5.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成员活动作业表（图、视频、附件下载）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_Toc430249262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26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36A41CAD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63" w:history="1">
            <w:r w:rsidR="00DA5DA5" w:rsidRPr="00833C0D">
              <w:rPr>
                <w:rStyle w:val="aa"/>
                <w:noProof/>
              </w:rPr>
              <w:t>5.6.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活动测试题目表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_Toc430249263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27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0ECF5AF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64" w:history="1">
            <w:r w:rsidR="00DA5DA5" w:rsidRPr="00833C0D">
              <w:rPr>
                <w:rStyle w:val="aa"/>
                <w:noProof/>
              </w:rPr>
              <w:t>5.7.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用户活动测试题目答案表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_Toc430249264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28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2D9A1670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65" w:history="1">
            <w:r w:rsidR="00DA5DA5" w:rsidRPr="00833C0D">
              <w:rPr>
                <w:rStyle w:val="aa"/>
                <w:noProof/>
              </w:rPr>
              <w:t>5.8.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用户活动测试答题总分案表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_Toc430249265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28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0B5B94B1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66" w:history="1">
            <w:r w:rsidR="00DA5DA5" w:rsidRPr="00833C0D">
              <w:rPr>
                <w:rStyle w:val="aa"/>
                <w:noProof/>
              </w:rPr>
              <w:t>5.9.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结业考试题目表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_Toc430249266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29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3640126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67" w:history="1">
            <w:r w:rsidR="00DA5DA5" w:rsidRPr="00833C0D">
              <w:rPr>
                <w:rStyle w:val="aa"/>
                <w:noProof/>
              </w:rPr>
              <w:t>5.10.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用户结业考试题目答案表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_Toc430249267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29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3E8CE725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68" w:history="1">
            <w:r w:rsidR="00DA5DA5" w:rsidRPr="00833C0D">
              <w:rPr>
                <w:rStyle w:val="aa"/>
                <w:noProof/>
              </w:rPr>
              <w:t>5.11.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用户结业考试答题总分表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_Toc430249268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30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3E8C5633" w14:textId="77777777" w:rsidR="00DA5DA5" w:rsidRDefault="004B59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249269" w:history="1">
            <w:r w:rsidR="00DA5DA5" w:rsidRPr="00833C0D">
              <w:rPr>
                <w:rStyle w:val="aa"/>
                <w:noProof/>
              </w:rPr>
              <w:t>6.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课程（培训平台）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_Toc430249269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31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28D3C19D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70" w:history="1">
            <w:r w:rsidR="00DA5DA5" w:rsidRPr="00833C0D">
              <w:rPr>
                <w:rStyle w:val="aa"/>
                <w:noProof/>
              </w:rPr>
              <w:t>6.1.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课程表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_Toc430249270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31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EB76AC4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71" w:history="1">
            <w:r w:rsidR="00DA5DA5" w:rsidRPr="00833C0D">
              <w:rPr>
                <w:rStyle w:val="aa"/>
                <w:noProof/>
              </w:rPr>
              <w:t>6.2.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外部课程类型表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_Toc430249271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32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3D87CD07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72" w:history="1">
            <w:r w:rsidR="00DA5DA5" w:rsidRPr="00833C0D">
              <w:rPr>
                <w:rStyle w:val="aa"/>
                <w:noProof/>
              </w:rPr>
              <w:t>6.3.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课程讲师表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_Toc430249272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33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1DD147A2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73" w:history="1">
            <w:r w:rsidR="00DA5DA5" w:rsidRPr="00833C0D">
              <w:rPr>
                <w:rStyle w:val="aa"/>
                <w:noProof/>
              </w:rPr>
              <w:t>6.4.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培训课程附件表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_Toc430249273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33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00B5CD46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74" w:history="1">
            <w:r w:rsidR="00DA5DA5" w:rsidRPr="00833C0D">
              <w:rPr>
                <w:rStyle w:val="aa"/>
                <w:noProof/>
              </w:rPr>
              <w:t>6.5.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课程申请流程记录表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_Toc430249274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34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990AB7A" w14:textId="77777777" w:rsidR="00DA5DA5" w:rsidRDefault="004B59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249275" w:history="1">
            <w:r w:rsidR="00DA5DA5" w:rsidRPr="00833C0D">
              <w:rPr>
                <w:rStyle w:val="aa"/>
                <w:noProof/>
              </w:rPr>
              <w:t>7.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培训班级表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_Toc430249275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34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1E0F583E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76" w:history="1">
            <w:r w:rsidR="00DA5DA5" w:rsidRPr="00833C0D">
              <w:rPr>
                <w:rStyle w:val="aa"/>
                <w:noProof/>
              </w:rPr>
              <w:t>7.1.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班级表（带与计划的关联和审核流程状态）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_Toc430249276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34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4DB8F733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77" w:history="1">
            <w:r w:rsidR="00DA5DA5" w:rsidRPr="00833C0D">
              <w:rPr>
                <w:rStyle w:val="aa"/>
                <w:noProof/>
              </w:rPr>
              <w:t>7.2.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班级任教学科表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_Toc430249277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37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4BF02D9A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78" w:history="1">
            <w:r w:rsidR="00DA5DA5" w:rsidRPr="00833C0D">
              <w:rPr>
                <w:rStyle w:val="aa"/>
                <w:noProof/>
              </w:rPr>
              <w:t>7.3.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班级任教年级表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_Toc430249278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37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8125120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79" w:history="1">
            <w:r w:rsidR="00DA5DA5" w:rsidRPr="00833C0D">
              <w:rPr>
                <w:rStyle w:val="aa"/>
                <w:noProof/>
              </w:rPr>
              <w:t>7.4.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班级任教学段表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_Toc430249279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37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1BF0CD8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80" w:history="1">
            <w:r w:rsidR="00DA5DA5" w:rsidRPr="00833C0D">
              <w:rPr>
                <w:rStyle w:val="aa"/>
                <w:noProof/>
              </w:rPr>
              <w:t>7.5.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班级职称表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_Toc430249280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38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295C9A9A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81" w:history="1">
            <w:r w:rsidR="00DA5DA5" w:rsidRPr="00833C0D">
              <w:rPr>
                <w:rStyle w:val="aa"/>
                <w:strike/>
                <w:noProof/>
              </w:rPr>
              <w:t>7.6.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strike/>
                <w:noProof/>
              </w:rPr>
              <w:t>班级通讯录表（用户填写生成，不直接读取个人数据）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_Toc430249281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38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60A3E182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82" w:history="1">
            <w:r w:rsidR="00DA5DA5" w:rsidRPr="00833C0D">
              <w:rPr>
                <w:rStyle w:val="aa"/>
                <w:noProof/>
              </w:rPr>
              <w:t>7.7.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班级通知表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_Toc430249282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38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0A0F10B8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83" w:history="1">
            <w:r w:rsidR="00DA5DA5" w:rsidRPr="00833C0D">
              <w:rPr>
                <w:rStyle w:val="aa"/>
                <w:noProof/>
              </w:rPr>
              <w:t>7.8.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班级申请流程记录表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_Toc430249283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39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7F012A2C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84" w:history="1">
            <w:r w:rsidR="00DA5DA5" w:rsidRPr="00833C0D">
              <w:rPr>
                <w:rStyle w:val="aa"/>
                <w:noProof/>
              </w:rPr>
              <w:t>7.9.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班级成员作业任务表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_Toc430249284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39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6ABBD730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85" w:history="1">
            <w:r w:rsidR="00DA5DA5" w:rsidRPr="00833C0D">
              <w:rPr>
                <w:rStyle w:val="aa"/>
                <w:noProof/>
              </w:rPr>
              <w:t>7.10.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班级成员作业表（图、视频、附件下载）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_Toc430249285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40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433B3A5C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86" w:history="1">
            <w:r w:rsidR="00DA5DA5" w:rsidRPr="00833C0D">
              <w:rPr>
                <w:rStyle w:val="aa"/>
                <w:noProof/>
              </w:rPr>
              <w:t>7.11.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课程评价题目表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_Toc430249286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41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23AA0CE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87" w:history="1">
            <w:r w:rsidR="00DA5DA5" w:rsidRPr="00833C0D">
              <w:rPr>
                <w:rStyle w:val="aa"/>
                <w:noProof/>
              </w:rPr>
              <w:t>7.12.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学员班级课程评价答案表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_Toc430249287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41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2E37E052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88" w:history="1">
            <w:r w:rsidR="00DA5DA5" w:rsidRPr="00833C0D">
              <w:rPr>
                <w:rStyle w:val="aa"/>
                <w:noProof/>
              </w:rPr>
              <w:t>7.13.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学员班级课程评价总分表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_Toc430249288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42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30A56954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89" w:history="1">
            <w:r w:rsidR="00DA5DA5" w:rsidRPr="00833C0D">
              <w:rPr>
                <w:rStyle w:val="aa"/>
                <w:noProof/>
              </w:rPr>
              <w:t>7.14.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班级分组表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_Toc430249289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42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4C6968D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90" w:history="1">
            <w:r w:rsidR="00DA5DA5" w:rsidRPr="00833C0D">
              <w:rPr>
                <w:rStyle w:val="aa"/>
                <w:noProof/>
              </w:rPr>
              <w:t>7.15.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班级分组成员表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_Toc430249290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42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618A93A9" w14:textId="77777777" w:rsidR="00DA5DA5" w:rsidRDefault="004B59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249291" w:history="1">
            <w:r w:rsidR="00DA5DA5" w:rsidRPr="00833C0D">
              <w:rPr>
                <w:rStyle w:val="aa"/>
                <w:noProof/>
              </w:rPr>
              <w:t>8.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实践课程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_Toc430249291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43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1C4F9E93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92" w:history="1">
            <w:r w:rsidR="00DA5DA5" w:rsidRPr="00833C0D">
              <w:rPr>
                <w:rStyle w:val="aa"/>
                <w:noProof/>
              </w:rPr>
              <w:t>8.1.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实践课程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_Toc430249292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43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3583419F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93" w:history="1">
            <w:r w:rsidR="00DA5DA5" w:rsidRPr="00833C0D">
              <w:rPr>
                <w:rStyle w:val="aa"/>
                <w:noProof/>
              </w:rPr>
              <w:t>8.2.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实践课程附件表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_Toc430249293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44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077950E6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94" w:history="1">
            <w:r w:rsidR="00DA5DA5" w:rsidRPr="00833C0D">
              <w:rPr>
                <w:rStyle w:val="aa"/>
                <w:noProof/>
              </w:rPr>
              <w:t>8.3.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实践课程角色表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_Toc430249294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44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4213CC1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95" w:history="1">
            <w:r w:rsidR="00DA5DA5" w:rsidRPr="00833C0D">
              <w:rPr>
                <w:rStyle w:val="aa"/>
                <w:noProof/>
              </w:rPr>
              <w:t>8.4.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实践课程角色类别学时表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_Toc430249295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44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1A24909B" w14:textId="77777777" w:rsidR="00DA5DA5" w:rsidRDefault="004B59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0249296" w:history="1">
            <w:r w:rsidR="00DA5DA5" w:rsidRPr="00833C0D">
              <w:rPr>
                <w:rStyle w:val="aa"/>
                <w:noProof/>
              </w:rPr>
              <w:t>9.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公共信息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_Toc430249296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45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07CC51A5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97" w:history="1">
            <w:r w:rsidR="00DA5DA5" w:rsidRPr="00833C0D">
              <w:rPr>
                <w:rStyle w:val="aa"/>
                <w:noProof/>
              </w:rPr>
              <w:t>9.1.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数据外键类别表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_Toc430249297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45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4464D76C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98" w:history="1">
            <w:r w:rsidR="00DA5DA5" w:rsidRPr="00833C0D">
              <w:rPr>
                <w:rStyle w:val="aa"/>
                <w:noProof/>
              </w:rPr>
              <w:t>9.2.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课程大类表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_Toc430249298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46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6BA911B7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299" w:history="1">
            <w:r w:rsidR="00DA5DA5" w:rsidRPr="00833C0D">
              <w:rPr>
                <w:rStyle w:val="aa"/>
                <w:noProof/>
              </w:rPr>
              <w:t>9.3.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课程小类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_Toc430249299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46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0197E42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00" w:history="1">
            <w:r w:rsidR="00DA5DA5" w:rsidRPr="00833C0D">
              <w:rPr>
                <w:rStyle w:val="aa"/>
                <w:noProof/>
              </w:rPr>
              <w:t>9.4.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课程主题表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_Toc430249300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47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7D0D8FA7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01" w:history="1">
            <w:r w:rsidR="00DA5DA5" w:rsidRPr="00833C0D">
              <w:rPr>
                <w:rStyle w:val="aa"/>
                <w:noProof/>
              </w:rPr>
              <w:t>9.5.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信息通知表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_Toc430249301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47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0C4CE62B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02" w:history="1">
            <w:r w:rsidR="00DA5DA5" w:rsidRPr="00833C0D">
              <w:rPr>
                <w:rStyle w:val="aa"/>
                <w:noProof/>
              </w:rPr>
              <w:t>9.6.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平台参数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_Toc430249302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48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7D26B3B1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03" w:history="1">
            <w:r w:rsidR="00DA5DA5" w:rsidRPr="00833C0D">
              <w:rPr>
                <w:rStyle w:val="aa"/>
                <w:noProof/>
              </w:rPr>
              <w:t>10.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平台管理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_Toc430249303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48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0C896B8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04" w:history="1">
            <w:r w:rsidR="00DA5DA5" w:rsidRPr="00833C0D">
              <w:rPr>
                <w:rStyle w:val="aa"/>
                <w:noProof/>
              </w:rPr>
              <w:t>10.1.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平台管理员表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_Toc430249304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48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3A4AEFC7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05" w:history="1">
            <w:r w:rsidR="00DA5DA5" w:rsidRPr="00833C0D">
              <w:rPr>
                <w:rStyle w:val="aa"/>
                <w:noProof/>
              </w:rPr>
              <w:t>10.2.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平台管理员组表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_Toc430249305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49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67DD8473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06" w:history="1">
            <w:r w:rsidR="00DA5DA5" w:rsidRPr="00833C0D">
              <w:rPr>
                <w:rStyle w:val="aa"/>
                <w:noProof/>
              </w:rPr>
              <w:t>10.3.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平台管理员权限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_Toc430249306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49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382F23D8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07" w:history="1">
            <w:r w:rsidR="00DA5DA5" w:rsidRPr="00833C0D">
              <w:rPr>
                <w:rStyle w:val="aa"/>
                <w:noProof/>
              </w:rPr>
              <w:t>11.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系统管理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_Toc430249307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50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037ED6CF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08" w:history="1">
            <w:r w:rsidR="00DA5DA5" w:rsidRPr="00833C0D">
              <w:rPr>
                <w:rStyle w:val="aa"/>
                <w:noProof/>
              </w:rPr>
              <w:t>11.1.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系统管理员表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_Toc430249308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50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340385A9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09" w:history="1">
            <w:r w:rsidR="00DA5DA5" w:rsidRPr="00833C0D">
              <w:rPr>
                <w:rStyle w:val="aa"/>
                <w:noProof/>
              </w:rPr>
              <w:t>11.2.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系统管理员组表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_Toc430249309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51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062B82A8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10" w:history="1">
            <w:r w:rsidR="00DA5DA5" w:rsidRPr="00833C0D">
              <w:rPr>
                <w:rStyle w:val="aa"/>
                <w:noProof/>
              </w:rPr>
              <w:t>11.3.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系统管理员权限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_Toc430249310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51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4E402DD7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11" w:history="1">
            <w:r w:rsidR="00DA5DA5" w:rsidRPr="00833C0D">
              <w:rPr>
                <w:rStyle w:val="aa"/>
                <w:noProof/>
              </w:rPr>
              <w:t>12.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公告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_Toc430249311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51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0F2B5D89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12" w:history="1">
            <w:r w:rsidR="00DA5DA5" w:rsidRPr="00833C0D">
              <w:rPr>
                <w:rStyle w:val="aa"/>
                <w:noProof/>
              </w:rPr>
              <w:t>12.1.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公告信息表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_Toc430249312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51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0DB00EBD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13" w:history="1">
            <w:r w:rsidR="00DA5DA5" w:rsidRPr="00833C0D">
              <w:rPr>
                <w:rStyle w:val="aa"/>
                <w:noProof/>
              </w:rPr>
              <w:t>13.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国家能力标准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_Toc430249313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52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36322474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14" w:history="1">
            <w:r w:rsidR="00DA5DA5" w:rsidRPr="00833C0D">
              <w:rPr>
                <w:rStyle w:val="aa"/>
                <w:noProof/>
              </w:rPr>
              <w:t>13.1.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国家能力标准大类表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_Toc430249314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52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3CAD4E08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15" w:history="1">
            <w:r w:rsidR="00DA5DA5" w:rsidRPr="00833C0D">
              <w:rPr>
                <w:rStyle w:val="aa"/>
                <w:noProof/>
              </w:rPr>
              <w:t>13.2.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国家能力标准标准表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_Toc430249315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53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5F976537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16" w:history="1">
            <w:r w:rsidR="00DA5DA5" w:rsidRPr="00833C0D">
              <w:rPr>
                <w:rStyle w:val="aa"/>
                <w:noProof/>
              </w:rPr>
              <w:t>13.3.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国家能力标准课程表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_Toc430249316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53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4E12E6CA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17" w:history="1">
            <w:r w:rsidR="00DA5DA5" w:rsidRPr="00833C0D">
              <w:rPr>
                <w:rStyle w:val="aa"/>
                <w:noProof/>
              </w:rPr>
              <w:t>13.4.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国家能力标准标准和课程关联表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_Toc430249317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53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462CBE3B" w14:textId="77777777" w:rsidR="00DA5DA5" w:rsidRDefault="004B59F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0249318" w:history="1">
            <w:r w:rsidR="00DA5DA5" w:rsidRPr="00833C0D">
              <w:rPr>
                <w:rStyle w:val="aa"/>
                <w:noProof/>
              </w:rPr>
              <w:t>13.5.</w:t>
            </w:r>
            <w:r w:rsidR="00DA5DA5">
              <w:rPr>
                <w:noProof/>
              </w:rPr>
              <w:tab/>
            </w:r>
            <w:r w:rsidR="00DA5DA5" w:rsidRPr="00833C0D">
              <w:rPr>
                <w:rStyle w:val="aa"/>
                <w:rFonts w:hint="eastAsia"/>
                <w:noProof/>
              </w:rPr>
              <w:t>上海课程小类和国标课程关联表</w:t>
            </w:r>
            <w:r w:rsidR="00DA5DA5">
              <w:rPr>
                <w:noProof/>
                <w:webHidden/>
              </w:rPr>
              <w:tab/>
            </w:r>
            <w:r w:rsidR="00DA5DA5">
              <w:rPr>
                <w:noProof/>
                <w:webHidden/>
              </w:rPr>
              <w:fldChar w:fldCharType="begin"/>
            </w:r>
            <w:r w:rsidR="00DA5DA5">
              <w:rPr>
                <w:noProof/>
                <w:webHidden/>
              </w:rPr>
              <w:instrText xml:space="preserve"> PAGEREF _Toc430249318 \h </w:instrText>
            </w:r>
            <w:r w:rsidR="00DA5DA5">
              <w:rPr>
                <w:noProof/>
                <w:webHidden/>
              </w:rPr>
            </w:r>
            <w:r w:rsidR="00DA5DA5">
              <w:rPr>
                <w:noProof/>
                <w:webHidden/>
              </w:rPr>
              <w:fldChar w:fldCharType="separate"/>
            </w:r>
            <w:r w:rsidR="00DA5DA5">
              <w:rPr>
                <w:noProof/>
                <w:webHidden/>
              </w:rPr>
              <w:t>54</w:t>
            </w:r>
            <w:r w:rsidR="00DA5DA5">
              <w:rPr>
                <w:noProof/>
                <w:webHidden/>
              </w:rPr>
              <w:fldChar w:fldCharType="end"/>
            </w:r>
          </w:hyperlink>
        </w:p>
        <w:p w14:paraId="7A8F8564" w14:textId="77777777" w:rsidR="008043B1" w:rsidRDefault="00796CBA" w:rsidP="008043B1">
          <w:r>
            <w:fldChar w:fldCharType="end"/>
          </w:r>
        </w:p>
      </w:sdtContent>
    </w:sdt>
    <w:p w14:paraId="6EFD35DA" w14:textId="77777777" w:rsidR="008043B1" w:rsidRDefault="008043B1" w:rsidP="008043B1">
      <w:pPr>
        <w:rPr>
          <w:color w:val="FF0000"/>
        </w:rPr>
      </w:pPr>
    </w:p>
    <w:p w14:paraId="0307D506" w14:textId="77777777" w:rsidR="008043B1" w:rsidRDefault="008043B1" w:rsidP="008043B1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5E83FF26" w14:textId="77777777" w:rsidR="00B210D9" w:rsidRDefault="00716793" w:rsidP="00B210D9">
      <w:pPr>
        <w:pStyle w:val="a"/>
      </w:pPr>
      <w:bookmarkStart w:id="0" w:name="_Toc427236659"/>
      <w:bookmarkStart w:id="1" w:name="_Toc430249225"/>
      <w:r>
        <w:rPr>
          <w:rFonts w:hint="eastAsia"/>
        </w:rPr>
        <w:lastRenderedPageBreak/>
        <w:t>分区</w:t>
      </w:r>
      <w:bookmarkEnd w:id="0"/>
      <w:bookmarkEnd w:id="1"/>
    </w:p>
    <w:p w14:paraId="08E048F3" w14:textId="77777777" w:rsidR="003A5287" w:rsidRDefault="002B6AE1" w:rsidP="00CE6E5A">
      <w:pPr>
        <w:pStyle w:val="a0"/>
      </w:pPr>
      <w:bookmarkStart w:id="2" w:name="_Toc427236660"/>
      <w:bookmarkStart w:id="3" w:name="_Toc430249226"/>
      <w:r>
        <w:rPr>
          <w:rFonts w:hint="eastAsia"/>
        </w:rPr>
        <w:t>分区表</w:t>
      </w:r>
      <w:bookmarkEnd w:id="2"/>
      <w:bookmarkEnd w:id="3"/>
    </w:p>
    <w:p w14:paraId="1F5B4B3A" w14:textId="77777777" w:rsidR="00CE6E5A" w:rsidRPr="0079057D" w:rsidRDefault="00CE6E5A" w:rsidP="00CE6E5A">
      <w:r>
        <w:rPr>
          <w:rFonts w:hint="eastAsia"/>
        </w:rPr>
        <w:t>*</w:t>
      </w:r>
      <w:r w:rsidR="00F03250">
        <w:t>P</w:t>
      </w:r>
      <w:r w:rsidR="00F03250" w:rsidRPr="00F03250">
        <w:t>artition</w:t>
      </w:r>
      <w:r>
        <w:t>_</w:t>
      </w:r>
      <w:r w:rsidR="00F03250">
        <w:t>Detail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8"/>
        <w:gridCol w:w="1443"/>
        <w:gridCol w:w="1524"/>
        <w:gridCol w:w="856"/>
        <w:gridCol w:w="1239"/>
        <w:gridCol w:w="1167"/>
        <w:gridCol w:w="1335"/>
      </w:tblGrid>
      <w:tr w:rsidR="00CE6E5A" w14:paraId="3AE8C1C9" w14:textId="77777777" w:rsidTr="00907668">
        <w:tc>
          <w:tcPr>
            <w:tcW w:w="958" w:type="dxa"/>
          </w:tcPr>
          <w:p w14:paraId="0C61A559" w14:textId="77777777" w:rsidR="00CE6E5A" w:rsidRPr="002177A0" w:rsidRDefault="00CE6E5A" w:rsidP="00553B5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43" w:type="dxa"/>
          </w:tcPr>
          <w:p w14:paraId="1911006E" w14:textId="77777777" w:rsidR="00CE6E5A" w:rsidRPr="002177A0" w:rsidRDefault="00CE6E5A" w:rsidP="00553B5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524" w:type="dxa"/>
          </w:tcPr>
          <w:p w14:paraId="3C4A3F2C" w14:textId="77777777" w:rsidR="00CE6E5A" w:rsidRPr="002177A0" w:rsidRDefault="00CE6E5A" w:rsidP="0055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6" w:type="dxa"/>
          </w:tcPr>
          <w:p w14:paraId="07665234" w14:textId="77777777" w:rsidR="00CE6E5A" w:rsidRPr="002177A0" w:rsidRDefault="00CE6E5A" w:rsidP="0055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39" w:type="dxa"/>
          </w:tcPr>
          <w:p w14:paraId="7B6C58D9" w14:textId="77777777" w:rsidR="00CE6E5A" w:rsidRPr="002177A0" w:rsidRDefault="00CE6E5A" w:rsidP="00553B5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67" w:type="dxa"/>
          </w:tcPr>
          <w:p w14:paraId="0699735F" w14:textId="77777777" w:rsidR="00CE6E5A" w:rsidRPr="002177A0" w:rsidRDefault="00CE6E5A" w:rsidP="00553B5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35" w:type="dxa"/>
          </w:tcPr>
          <w:p w14:paraId="47EBC4C6" w14:textId="77777777" w:rsidR="00CE6E5A" w:rsidRPr="002177A0" w:rsidRDefault="00CE6E5A" w:rsidP="00553B5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CE6E5A" w14:paraId="7D17B50D" w14:textId="77777777" w:rsidTr="00907668">
        <w:tc>
          <w:tcPr>
            <w:tcW w:w="958" w:type="dxa"/>
          </w:tcPr>
          <w:p w14:paraId="0E5F1E67" w14:textId="77777777" w:rsidR="00CE6E5A" w:rsidRDefault="00CE6E5A" w:rsidP="00553B59">
            <w:pPr>
              <w:ind w:left="210" w:right="210"/>
            </w:pPr>
            <w:r>
              <w:t>Y</w:t>
            </w:r>
          </w:p>
        </w:tc>
        <w:tc>
          <w:tcPr>
            <w:tcW w:w="1443" w:type="dxa"/>
          </w:tcPr>
          <w:p w14:paraId="721E1BD9" w14:textId="77777777" w:rsidR="00CE6E5A" w:rsidRDefault="00CE6E5A" w:rsidP="00553B59">
            <w:pPr>
              <w:ind w:right="210"/>
            </w:pPr>
            <w:r>
              <w:rPr>
                <w:rFonts w:hint="eastAsia"/>
              </w:rPr>
              <w:t>Id</w:t>
            </w:r>
          </w:p>
        </w:tc>
        <w:tc>
          <w:tcPr>
            <w:tcW w:w="1524" w:type="dxa"/>
          </w:tcPr>
          <w:p w14:paraId="081F4A26" w14:textId="77777777" w:rsidR="00CE6E5A" w:rsidRDefault="00CE6E5A" w:rsidP="00553B59">
            <w:pPr>
              <w:ind w:right="210"/>
            </w:pPr>
          </w:p>
        </w:tc>
        <w:tc>
          <w:tcPr>
            <w:tcW w:w="856" w:type="dxa"/>
          </w:tcPr>
          <w:p w14:paraId="336C4017" w14:textId="77777777" w:rsidR="00CE6E5A" w:rsidRDefault="00CE6E5A" w:rsidP="00553B59">
            <w:pPr>
              <w:ind w:right="210"/>
            </w:pPr>
          </w:p>
        </w:tc>
        <w:tc>
          <w:tcPr>
            <w:tcW w:w="1239" w:type="dxa"/>
          </w:tcPr>
          <w:p w14:paraId="5AE3733E" w14:textId="77777777" w:rsidR="00CE6E5A" w:rsidRDefault="00CE6E5A" w:rsidP="00553B59">
            <w:pPr>
              <w:ind w:right="210"/>
            </w:pPr>
          </w:p>
        </w:tc>
        <w:tc>
          <w:tcPr>
            <w:tcW w:w="1167" w:type="dxa"/>
          </w:tcPr>
          <w:p w14:paraId="62C8F6E6" w14:textId="77777777" w:rsidR="00CE6E5A" w:rsidRDefault="00CE6E5A" w:rsidP="00553B59">
            <w:pPr>
              <w:ind w:right="210"/>
            </w:pPr>
            <w:r>
              <w:rPr>
                <w:rFonts w:hint="eastAsia"/>
              </w:rPr>
              <w:t>编号</w:t>
            </w:r>
          </w:p>
        </w:tc>
        <w:tc>
          <w:tcPr>
            <w:tcW w:w="1335" w:type="dxa"/>
          </w:tcPr>
          <w:p w14:paraId="52B4CC8A" w14:textId="77777777" w:rsidR="00CE6E5A" w:rsidRDefault="00CE6E5A" w:rsidP="00CA210A">
            <w:pPr>
              <w:ind w:right="210"/>
            </w:pPr>
          </w:p>
        </w:tc>
      </w:tr>
      <w:tr w:rsidR="00F03250" w14:paraId="296CD169" w14:textId="77777777" w:rsidTr="00907668">
        <w:tc>
          <w:tcPr>
            <w:tcW w:w="958" w:type="dxa"/>
          </w:tcPr>
          <w:p w14:paraId="1189BBA5" w14:textId="77777777" w:rsidR="00F03250" w:rsidRDefault="00F03250" w:rsidP="00553B59">
            <w:pPr>
              <w:ind w:left="210" w:right="210"/>
            </w:pPr>
          </w:p>
        </w:tc>
        <w:tc>
          <w:tcPr>
            <w:tcW w:w="1443" w:type="dxa"/>
          </w:tcPr>
          <w:p w14:paraId="6BF06F99" w14:textId="77777777" w:rsidR="00F03250" w:rsidRDefault="00F03250" w:rsidP="00553B59">
            <w:pPr>
              <w:ind w:right="210"/>
            </w:pPr>
            <w:r>
              <w:rPr>
                <w:rFonts w:hint="eastAsia"/>
              </w:rPr>
              <w:t>Title</w:t>
            </w:r>
          </w:p>
        </w:tc>
        <w:tc>
          <w:tcPr>
            <w:tcW w:w="1524" w:type="dxa"/>
          </w:tcPr>
          <w:p w14:paraId="01F62571" w14:textId="77777777" w:rsidR="00F03250" w:rsidRDefault="00F03250" w:rsidP="00553B59">
            <w:pPr>
              <w:ind w:right="21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856" w:type="dxa"/>
          </w:tcPr>
          <w:p w14:paraId="5B07000B" w14:textId="77777777" w:rsidR="00F03250" w:rsidRDefault="00F03250" w:rsidP="00553B59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39" w:type="dxa"/>
          </w:tcPr>
          <w:p w14:paraId="36999558" w14:textId="77777777" w:rsidR="00F03250" w:rsidRDefault="00F03250" w:rsidP="00553B59">
            <w:pPr>
              <w:ind w:right="210"/>
            </w:pPr>
          </w:p>
        </w:tc>
        <w:tc>
          <w:tcPr>
            <w:tcW w:w="1167" w:type="dxa"/>
          </w:tcPr>
          <w:p w14:paraId="3D03184D" w14:textId="77777777" w:rsidR="00F03250" w:rsidRDefault="00F03250" w:rsidP="00553B59">
            <w:pPr>
              <w:ind w:right="210"/>
            </w:pPr>
          </w:p>
        </w:tc>
        <w:tc>
          <w:tcPr>
            <w:tcW w:w="1335" w:type="dxa"/>
          </w:tcPr>
          <w:p w14:paraId="3AC818D1" w14:textId="77777777" w:rsidR="00F03250" w:rsidRDefault="00F03250" w:rsidP="00CA210A">
            <w:pPr>
              <w:ind w:right="210"/>
            </w:pPr>
          </w:p>
        </w:tc>
      </w:tr>
      <w:tr w:rsidR="00CE6E5A" w14:paraId="7FE25D88" w14:textId="77777777" w:rsidTr="00907668">
        <w:tc>
          <w:tcPr>
            <w:tcW w:w="958" w:type="dxa"/>
          </w:tcPr>
          <w:p w14:paraId="4EAA678F" w14:textId="77777777" w:rsidR="00CE6E5A" w:rsidRDefault="00CE6E5A" w:rsidP="00553B59"/>
        </w:tc>
        <w:tc>
          <w:tcPr>
            <w:tcW w:w="1443" w:type="dxa"/>
          </w:tcPr>
          <w:p w14:paraId="7A53BE8C" w14:textId="77777777" w:rsidR="00CE6E5A" w:rsidRDefault="00907668" w:rsidP="00553B59">
            <w:r>
              <w:t>Status</w:t>
            </w:r>
          </w:p>
        </w:tc>
        <w:tc>
          <w:tcPr>
            <w:tcW w:w="1524" w:type="dxa"/>
          </w:tcPr>
          <w:p w14:paraId="79C20CBF" w14:textId="77777777" w:rsidR="00CE6E5A" w:rsidRDefault="00907668" w:rsidP="00553B59">
            <w:r>
              <w:t>Int</w:t>
            </w:r>
          </w:p>
        </w:tc>
        <w:tc>
          <w:tcPr>
            <w:tcW w:w="856" w:type="dxa"/>
          </w:tcPr>
          <w:p w14:paraId="24700063" w14:textId="77777777" w:rsidR="00CE6E5A" w:rsidRDefault="00907668" w:rsidP="00553B59">
            <w:r>
              <w:rPr>
                <w:rFonts w:hint="eastAsia"/>
              </w:rPr>
              <w:t>Y</w:t>
            </w:r>
          </w:p>
        </w:tc>
        <w:tc>
          <w:tcPr>
            <w:tcW w:w="1239" w:type="dxa"/>
          </w:tcPr>
          <w:p w14:paraId="77CB9953" w14:textId="77777777" w:rsidR="00CE6E5A" w:rsidRDefault="00907668" w:rsidP="00553B59">
            <w:r>
              <w:rPr>
                <w:rFonts w:hint="eastAsia"/>
              </w:rPr>
              <w:t>0</w:t>
            </w:r>
          </w:p>
        </w:tc>
        <w:tc>
          <w:tcPr>
            <w:tcW w:w="1167" w:type="dxa"/>
          </w:tcPr>
          <w:p w14:paraId="58C5EA4E" w14:textId="77777777" w:rsidR="00CE6E5A" w:rsidRDefault="00907668" w:rsidP="00553B59">
            <w:r>
              <w:rPr>
                <w:rFonts w:hint="eastAsia"/>
              </w:rPr>
              <w:t>状态</w:t>
            </w:r>
          </w:p>
        </w:tc>
        <w:tc>
          <w:tcPr>
            <w:tcW w:w="1335" w:type="dxa"/>
          </w:tcPr>
          <w:p w14:paraId="3BBA9491" w14:textId="77777777" w:rsidR="00CE6E5A" w:rsidRDefault="00D10B30" w:rsidP="00553B59">
            <w:r>
              <w:rPr>
                <w:rFonts w:hint="eastAsia"/>
              </w:rPr>
              <w:t>0</w:t>
            </w:r>
            <w:r>
              <w:t>正常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t>停用</w:t>
            </w:r>
          </w:p>
        </w:tc>
      </w:tr>
      <w:tr w:rsidR="00CE6E5A" w14:paraId="4FE987FB" w14:textId="77777777" w:rsidTr="00907668">
        <w:tc>
          <w:tcPr>
            <w:tcW w:w="958" w:type="dxa"/>
          </w:tcPr>
          <w:p w14:paraId="2A2B28F6" w14:textId="77777777" w:rsidR="00CE6E5A" w:rsidRDefault="00CE6E5A" w:rsidP="00553B59">
            <w:pPr>
              <w:ind w:left="210" w:right="210"/>
            </w:pPr>
          </w:p>
        </w:tc>
        <w:tc>
          <w:tcPr>
            <w:tcW w:w="1443" w:type="dxa"/>
          </w:tcPr>
          <w:p w14:paraId="54CF3743" w14:textId="77777777" w:rsidR="00CE6E5A" w:rsidRDefault="00CE6E5A" w:rsidP="00553B59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524" w:type="dxa"/>
          </w:tcPr>
          <w:p w14:paraId="2C87F3A3" w14:textId="77777777" w:rsidR="00CE6E5A" w:rsidRDefault="00CE6E5A" w:rsidP="00553B59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856" w:type="dxa"/>
          </w:tcPr>
          <w:p w14:paraId="769A7613" w14:textId="77777777" w:rsidR="00CE6E5A" w:rsidRDefault="00CE6E5A" w:rsidP="00553B59">
            <w:pPr>
              <w:ind w:right="210"/>
            </w:pPr>
            <w:r>
              <w:t>Y</w:t>
            </w:r>
          </w:p>
        </w:tc>
        <w:tc>
          <w:tcPr>
            <w:tcW w:w="1239" w:type="dxa"/>
          </w:tcPr>
          <w:p w14:paraId="1EB0AA25" w14:textId="77777777" w:rsidR="00CE6E5A" w:rsidRDefault="00CE6E5A" w:rsidP="00553B59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67" w:type="dxa"/>
          </w:tcPr>
          <w:p w14:paraId="7A7C0F00" w14:textId="77777777" w:rsidR="00CE6E5A" w:rsidRDefault="00CE6E5A" w:rsidP="00553B59">
            <w:pPr>
              <w:ind w:right="210"/>
            </w:pPr>
          </w:p>
        </w:tc>
        <w:tc>
          <w:tcPr>
            <w:tcW w:w="1335" w:type="dxa"/>
          </w:tcPr>
          <w:p w14:paraId="045870BC" w14:textId="77777777" w:rsidR="00CE6E5A" w:rsidRDefault="00CE6E5A" w:rsidP="00CA210A">
            <w:pPr>
              <w:ind w:right="210"/>
            </w:pPr>
          </w:p>
        </w:tc>
      </w:tr>
      <w:tr w:rsidR="00CE6E5A" w14:paraId="5158C4D8" w14:textId="77777777" w:rsidTr="00907668">
        <w:tc>
          <w:tcPr>
            <w:tcW w:w="958" w:type="dxa"/>
          </w:tcPr>
          <w:p w14:paraId="4D127E0D" w14:textId="77777777" w:rsidR="00CE6E5A" w:rsidRDefault="00CE6E5A" w:rsidP="00553B59">
            <w:pPr>
              <w:ind w:left="210" w:right="210"/>
            </w:pPr>
          </w:p>
        </w:tc>
        <w:tc>
          <w:tcPr>
            <w:tcW w:w="1443" w:type="dxa"/>
          </w:tcPr>
          <w:p w14:paraId="597A98B4" w14:textId="77777777" w:rsidR="00CE6E5A" w:rsidRDefault="00CE6E5A" w:rsidP="00553B59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524" w:type="dxa"/>
          </w:tcPr>
          <w:p w14:paraId="4F412561" w14:textId="77777777" w:rsidR="00CE6E5A" w:rsidRDefault="00CE6E5A" w:rsidP="00553B59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56" w:type="dxa"/>
          </w:tcPr>
          <w:p w14:paraId="1143DAF9" w14:textId="77777777" w:rsidR="00CE6E5A" w:rsidRDefault="00CE6E5A" w:rsidP="00553B59">
            <w:pPr>
              <w:ind w:right="210"/>
            </w:pPr>
            <w:r>
              <w:t>Y</w:t>
            </w:r>
          </w:p>
        </w:tc>
        <w:tc>
          <w:tcPr>
            <w:tcW w:w="1239" w:type="dxa"/>
          </w:tcPr>
          <w:p w14:paraId="73344909" w14:textId="77777777" w:rsidR="00CE6E5A" w:rsidRDefault="00CE6E5A" w:rsidP="00553B59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67" w:type="dxa"/>
          </w:tcPr>
          <w:p w14:paraId="37E2E285" w14:textId="77777777" w:rsidR="00CE6E5A" w:rsidRDefault="00CE6E5A" w:rsidP="00553B59">
            <w:pPr>
              <w:ind w:right="210"/>
            </w:pPr>
          </w:p>
        </w:tc>
        <w:tc>
          <w:tcPr>
            <w:tcW w:w="1335" w:type="dxa"/>
          </w:tcPr>
          <w:p w14:paraId="1618D2B9" w14:textId="77777777" w:rsidR="00CE6E5A" w:rsidRDefault="00CE6E5A" w:rsidP="00CA210A">
            <w:pPr>
              <w:ind w:right="210"/>
            </w:pPr>
          </w:p>
        </w:tc>
      </w:tr>
    </w:tbl>
    <w:p w14:paraId="558470CD" w14:textId="77777777" w:rsidR="00CE6E5A" w:rsidRDefault="00CE6E5A" w:rsidP="00CE6E5A">
      <w:r>
        <w:rPr>
          <w:rFonts w:hint="eastAsia"/>
        </w:rPr>
        <w:t>|</w:t>
      </w:r>
    </w:p>
    <w:p w14:paraId="54E85C9C" w14:textId="77777777" w:rsidR="0061768F" w:rsidRDefault="0061768F" w:rsidP="00CE6E5A"/>
    <w:p w14:paraId="7135BB57" w14:textId="77777777" w:rsidR="008966D7" w:rsidRDefault="008966D7" w:rsidP="008966D7"/>
    <w:p w14:paraId="3560DD4F" w14:textId="77777777" w:rsidR="00F610EC" w:rsidRDefault="00F610EC" w:rsidP="00CE6E5A"/>
    <w:p w14:paraId="6016FE55" w14:textId="77777777" w:rsidR="00F610EC" w:rsidRDefault="006D2144" w:rsidP="006D2144">
      <w:pPr>
        <w:pStyle w:val="a"/>
      </w:pPr>
      <w:bookmarkStart w:id="4" w:name="_Toc427236661"/>
      <w:bookmarkStart w:id="5" w:name="_Toc430249227"/>
      <w:r>
        <w:rPr>
          <w:rFonts w:hint="eastAsia"/>
        </w:rPr>
        <w:t>组织</w:t>
      </w:r>
      <w:bookmarkEnd w:id="4"/>
      <w:bookmarkEnd w:id="5"/>
    </w:p>
    <w:p w14:paraId="6D27EC86" w14:textId="77777777" w:rsidR="0040202E" w:rsidRDefault="00C84D89" w:rsidP="00675687">
      <w:pPr>
        <w:pStyle w:val="a0"/>
      </w:pPr>
      <w:bookmarkStart w:id="6" w:name="_Toc427236662"/>
      <w:bookmarkStart w:id="7" w:name="_Toc430249228"/>
      <w:r>
        <w:rPr>
          <w:rFonts w:hint="eastAsia"/>
        </w:rPr>
        <w:t>组织</w:t>
      </w:r>
      <w:r w:rsidR="00D24317">
        <w:rPr>
          <w:rFonts w:hint="eastAsia"/>
        </w:rPr>
        <w:t>表</w:t>
      </w:r>
      <w:bookmarkEnd w:id="6"/>
      <w:bookmarkEnd w:id="7"/>
    </w:p>
    <w:p w14:paraId="2FA9D53B" w14:textId="77777777" w:rsidR="00675687" w:rsidRPr="0079057D" w:rsidRDefault="00675687" w:rsidP="00675687">
      <w:r>
        <w:rPr>
          <w:rFonts w:hint="eastAsia"/>
        </w:rPr>
        <w:t>*</w:t>
      </w:r>
      <w:r w:rsidR="006D2144">
        <w:t>Organ</w:t>
      </w:r>
      <w:r>
        <w:t>_Detail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8"/>
        <w:gridCol w:w="1655"/>
        <w:gridCol w:w="1535"/>
        <w:gridCol w:w="793"/>
        <w:gridCol w:w="1239"/>
        <w:gridCol w:w="1107"/>
        <w:gridCol w:w="1255"/>
      </w:tblGrid>
      <w:tr w:rsidR="00FB2DA9" w14:paraId="7CC38FC0" w14:textId="77777777" w:rsidTr="00B45831">
        <w:tc>
          <w:tcPr>
            <w:tcW w:w="938" w:type="dxa"/>
          </w:tcPr>
          <w:p w14:paraId="2165F85A" w14:textId="77777777" w:rsidR="00675687" w:rsidRPr="002177A0" w:rsidRDefault="00675687" w:rsidP="00553B5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655" w:type="dxa"/>
          </w:tcPr>
          <w:p w14:paraId="5FF545D9" w14:textId="77777777" w:rsidR="00675687" w:rsidRPr="002177A0" w:rsidRDefault="00675687" w:rsidP="00553B5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535" w:type="dxa"/>
          </w:tcPr>
          <w:p w14:paraId="5F8575AA" w14:textId="77777777" w:rsidR="00675687" w:rsidRPr="002177A0" w:rsidRDefault="00675687" w:rsidP="0055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93" w:type="dxa"/>
          </w:tcPr>
          <w:p w14:paraId="1DFFE0D0" w14:textId="77777777" w:rsidR="00675687" w:rsidRPr="002177A0" w:rsidRDefault="00675687" w:rsidP="0055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39" w:type="dxa"/>
          </w:tcPr>
          <w:p w14:paraId="7C604E2C" w14:textId="77777777" w:rsidR="00675687" w:rsidRPr="002177A0" w:rsidRDefault="00675687" w:rsidP="00553B5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07" w:type="dxa"/>
          </w:tcPr>
          <w:p w14:paraId="15A3DA2F" w14:textId="77777777" w:rsidR="00675687" w:rsidRPr="002177A0" w:rsidRDefault="00675687" w:rsidP="00553B5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255" w:type="dxa"/>
          </w:tcPr>
          <w:p w14:paraId="49F5FBA4" w14:textId="77777777" w:rsidR="00675687" w:rsidRPr="002177A0" w:rsidRDefault="00675687" w:rsidP="00553B5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FB2DA9" w14:paraId="7564BAF1" w14:textId="77777777" w:rsidTr="00B45831">
        <w:tc>
          <w:tcPr>
            <w:tcW w:w="938" w:type="dxa"/>
          </w:tcPr>
          <w:p w14:paraId="756EBC65" w14:textId="77777777" w:rsidR="00491F04" w:rsidRDefault="00491F04" w:rsidP="00491F04">
            <w:r>
              <w:rPr>
                <w:rFonts w:hint="eastAsia"/>
              </w:rPr>
              <w:t>y</w:t>
            </w:r>
          </w:p>
        </w:tc>
        <w:tc>
          <w:tcPr>
            <w:tcW w:w="1655" w:type="dxa"/>
          </w:tcPr>
          <w:p w14:paraId="343E7471" w14:textId="77777777" w:rsidR="00491F04" w:rsidRDefault="00491F04" w:rsidP="00491F04">
            <w:r>
              <w:rPr>
                <w:rFonts w:hint="eastAsia"/>
              </w:rPr>
              <w:t>Id</w:t>
            </w:r>
          </w:p>
        </w:tc>
        <w:tc>
          <w:tcPr>
            <w:tcW w:w="1535" w:type="dxa"/>
          </w:tcPr>
          <w:p w14:paraId="5B05CF5E" w14:textId="77777777" w:rsidR="00491F04" w:rsidRDefault="00491F04" w:rsidP="00491F04"/>
        </w:tc>
        <w:tc>
          <w:tcPr>
            <w:tcW w:w="793" w:type="dxa"/>
          </w:tcPr>
          <w:p w14:paraId="08F12B75" w14:textId="77777777" w:rsidR="00491F04" w:rsidRDefault="00491F04" w:rsidP="00491F04"/>
        </w:tc>
        <w:tc>
          <w:tcPr>
            <w:tcW w:w="1239" w:type="dxa"/>
          </w:tcPr>
          <w:p w14:paraId="271CE6F8" w14:textId="77777777" w:rsidR="00491F04" w:rsidRDefault="00491F04" w:rsidP="00491F04"/>
        </w:tc>
        <w:tc>
          <w:tcPr>
            <w:tcW w:w="1107" w:type="dxa"/>
          </w:tcPr>
          <w:p w14:paraId="1AD58C2A" w14:textId="77777777" w:rsidR="00491F04" w:rsidRDefault="00491F04" w:rsidP="00491F04">
            <w:r>
              <w:rPr>
                <w:rFonts w:hint="eastAsia"/>
              </w:rPr>
              <w:t>编号</w:t>
            </w:r>
          </w:p>
        </w:tc>
        <w:tc>
          <w:tcPr>
            <w:tcW w:w="1255" w:type="dxa"/>
          </w:tcPr>
          <w:p w14:paraId="0D6EF975" w14:textId="77777777" w:rsidR="00491F04" w:rsidRDefault="00491F04" w:rsidP="00491F04"/>
        </w:tc>
      </w:tr>
      <w:tr w:rsidR="00FB2DA9" w14:paraId="474CFD8C" w14:textId="77777777" w:rsidTr="00B45831">
        <w:tc>
          <w:tcPr>
            <w:tcW w:w="938" w:type="dxa"/>
          </w:tcPr>
          <w:p w14:paraId="3464ADA8" w14:textId="77777777" w:rsidR="00491F04" w:rsidRDefault="00491F04" w:rsidP="00491F04"/>
        </w:tc>
        <w:tc>
          <w:tcPr>
            <w:tcW w:w="1655" w:type="dxa"/>
          </w:tcPr>
          <w:p w14:paraId="1566D47C" w14:textId="77777777" w:rsidR="00491F04" w:rsidRDefault="00491F04" w:rsidP="00491F04">
            <w:pPr>
              <w:ind w:right="210"/>
            </w:pPr>
            <w:r>
              <w:rPr>
                <w:rFonts w:hint="eastAsia"/>
              </w:rPr>
              <w:t>Title</w:t>
            </w:r>
          </w:p>
        </w:tc>
        <w:tc>
          <w:tcPr>
            <w:tcW w:w="1535" w:type="dxa"/>
          </w:tcPr>
          <w:p w14:paraId="24F25358" w14:textId="77777777" w:rsidR="00491F04" w:rsidRDefault="00AD1BBE" w:rsidP="00491F04">
            <w:pPr>
              <w:ind w:right="21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793" w:type="dxa"/>
          </w:tcPr>
          <w:p w14:paraId="7F741694" w14:textId="77777777" w:rsidR="00491F04" w:rsidRDefault="00491F04" w:rsidP="00491F04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39" w:type="dxa"/>
          </w:tcPr>
          <w:p w14:paraId="23933423" w14:textId="77777777" w:rsidR="00491F04" w:rsidRDefault="00491F04" w:rsidP="00491F04">
            <w:pPr>
              <w:ind w:right="210"/>
            </w:pPr>
          </w:p>
        </w:tc>
        <w:tc>
          <w:tcPr>
            <w:tcW w:w="1107" w:type="dxa"/>
          </w:tcPr>
          <w:p w14:paraId="6143ECAB" w14:textId="77777777" w:rsidR="00491F04" w:rsidRDefault="00491F04" w:rsidP="00491F04">
            <w:r>
              <w:rPr>
                <w:rFonts w:hint="eastAsia"/>
              </w:rPr>
              <w:t>名称</w:t>
            </w:r>
          </w:p>
        </w:tc>
        <w:tc>
          <w:tcPr>
            <w:tcW w:w="1255" w:type="dxa"/>
          </w:tcPr>
          <w:p w14:paraId="05DB40AE" w14:textId="77777777" w:rsidR="00491F04" w:rsidRDefault="00491F04" w:rsidP="00491F04"/>
        </w:tc>
      </w:tr>
      <w:tr w:rsidR="00FB2DA9" w14:paraId="127138B0" w14:textId="77777777" w:rsidTr="00B45831">
        <w:tc>
          <w:tcPr>
            <w:tcW w:w="938" w:type="dxa"/>
          </w:tcPr>
          <w:p w14:paraId="6FA7AF62" w14:textId="77777777" w:rsidR="00491F04" w:rsidRDefault="00491F04" w:rsidP="00491F04"/>
        </w:tc>
        <w:tc>
          <w:tcPr>
            <w:tcW w:w="1655" w:type="dxa"/>
          </w:tcPr>
          <w:p w14:paraId="0F004667" w14:textId="77777777" w:rsidR="00491F04" w:rsidRDefault="00491F04" w:rsidP="00491F04">
            <w:pPr>
              <w:ind w:right="210"/>
            </w:pPr>
            <w:r>
              <w:t>ParentId</w:t>
            </w:r>
          </w:p>
        </w:tc>
        <w:tc>
          <w:tcPr>
            <w:tcW w:w="1535" w:type="dxa"/>
          </w:tcPr>
          <w:p w14:paraId="1899A461" w14:textId="77777777" w:rsidR="00491F04" w:rsidRDefault="00491F04" w:rsidP="00491F04">
            <w:pPr>
              <w:ind w:right="210"/>
            </w:pPr>
            <w:r>
              <w:rPr>
                <w:rFonts w:hint="eastAsia"/>
              </w:rPr>
              <w:t>int</w:t>
            </w:r>
          </w:p>
        </w:tc>
        <w:tc>
          <w:tcPr>
            <w:tcW w:w="793" w:type="dxa"/>
          </w:tcPr>
          <w:p w14:paraId="5943D13D" w14:textId="77777777" w:rsidR="00491F04" w:rsidRDefault="00491F04" w:rsidP="00491F04">
            <w:pPr>
              <w:ind w:right="210"/>
            </w:pPr>
          </w:p>
        </w:tc>
        <w:tc>
          <w:tcPr>
            <w:tcW w:w="1239" w:type="dxa"/>
          </w:tcPr>
          <w:p w14:paraId="19BEED40" w14:textId="77777777" w:rsidR="00491F04" w:rsidRDefault="00491F04" w:rsidP="00491F04">
            <w:pPr>
              <w:ind w:right="210"/>
            </w:pPr>
          </w:p>
        </w:tc>
        <w:tc>
          <w:tcPr>
            <w:tcW w:w="1107" w:type="dxa"/>
          </w:tcPr>
          <w:p w14:paraId="4CA06CCB" w14:textId="77777777" w:rsidR="00491F04" w:rsidRDefault="00491F04" w:rsidP="008374BD">
            <w:r>
              <w:rPr>
                <w:rFonts w:hint="eastAsia"/>
              </w:rPr>
              <w:t>上级</w:t>
            </w:r>
            <w:r>
              <w:t>Id</w:t>
            </w:r>
          </w:p>
        </w:tc>
        <w:tc>
          <w:tcPr>
            <w:tcW w:w="1255" w:type="dxa"/>
          </w:tcPr>
          <w:p w14:paraId="417A7898" w14:textId="77777777" w:rsidR="00491F04" w:rsidRDefault="00491F04" w:rsidP="008A3323">
            <w:r>
              <w:rPr>
                <w:rFonts w:hint="eastAsia"/>
              </w:rPr>
              <w:t>如果是</w:t>
            </w:r>
            <w:r w:rsidR="005567D4">
              <w:t>顶级则</w:t>
            </w:r>
            <w:r w:rsidR="005567D4">
              <w:rPr>
                <w:rFonts w:hint="eastAsia"/>
              </w:rPr>
              <w:t>为</w:t>
            </w:r>
            <w:r w:rsidR="005567D4">
              <w:t>0</w:t>
            </w:r>
          </w:p>
        </w:tc>
      </w:tr>
      <w:tr w:rsidR="00FB2DA9" w14:paraId="3CCAD1DF" w14:textId="77777777" w:rsidTr="00B45831">
        <w:tc>
          <w:tcPr>
            <w:tcW w:w="938" w:type="dxa"/>
          </w:tcPr>
          <w:p w14:paraId="1C9866C5" w14:textId="77777777" w:rsidR="0057057A" w:rsidRDefault="0057057A" w:rsidP="0057057A"/>
        </w:tc>
        <w:tc>
          <w:tcPr>
            <w:tcW w:w="1655" w:type="dxa"/>
          </w:tcPr>
          <w:p w14:paraId="1DAB5B33" w14:textId="77777777" w:rsidR="0057057A" w:rsidRDefault="0057057A" w:rsidP="0057057A">
            <w:r>
              <w:rPr>
                <w:rFonts w:hint="eastAsia"/>
              </w:rPr>
              <w:t>Partition</w:t>
            </w:r>
            <w:r>
              <w:t>Id</w:t>
            </w:r>
          </w:p>
        </w:tc>
        <w:tc>
          <w:tcPr>
            <w:tcW w:w="1535" w:type="dxa"/>
          </w:tcPr>
          <w:p w14:paraId="51D67FE1" w14:textId="77777777" w:rsidR="0057057A" w:rsidRDefault="0057057A" w:rsidP="0057057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93" w:type="dxa"/>
          </w:tcPr>
          <w:p w14:paraId="2CF4B81A" w14:textId="77777777" w:rsidR="0057057A" w:rsidRDefault="0057057A" w:rsidP="0057057A">
            <w:r>
              <w:rPr>
                <w:rFonts w:hint="eastAsia"/>
              </w:rPr>
              <w:t>Y</w:t>
            </w:r>
          </w:p>
        </w:tc>
        <w:tc>
          <w:tcPr>
            <w:tcW w:w="1239" w:type="dxa"/>
          </w:tcPr>
          <w:p w14:paraId="43477D5C" w14:textId="77777777" w:rsidR="0057057A" w:rsidRDefault="0057057A" w:rsidP="0057057A"/>
        </w:tc>
        <w:tc>
          <w:tcPr>
            <w:tcW w:w="1107" w:type="dxa"/>
          </w:tcPr>
          <w:p w14:paraId="28A109F1" w14:textId="77777777" w:rsidR="0057057A" w:rsidRDefault="0057057A" w:rsidP="0057057A">
            <w:r>
              <w:rPr>
                <w:rFonts w:hint="eastAsia"/>
              </w:rPr>
              <w:t>在</w:t>
            </w:r>
            <w:r>
              <w:t>哪一个分区负责管理</w:t>
            </w:r>
          </w:p>
        </w:tc>
        <w:tc>
          <w:tcPr>
            <w:tcW w:w="1255" w:type="dxa"/>
          </w:tcPr>
          <w:p w14:paraId="45071C05" w14:textId="77777777" w:rsidR="0057057A" w:rsidRDefault="0057057A" w:rsidP="0057057A"/>
        </w:tc>
      </w:tr>
      <w:tr w:rsidR="00FB2DA9" w14:paraId="52E52420" w14:textId="77777777" w:rsidTr="00B45831">
        <w:tc>
          <w:tcPr>
            <w:tcW w:w="938" w:type="dxa"/>
          </w:tcPr>
          <w:p w14:paraId="4BE21A9F" w14:textId="77777777" w:rsidR="006D2144" w:rsidRDefault="006D2144" w:rsidP="00491F04"/>
        </w:tc>
        <w:tc>
          <w:tcPr>
            <w:tcW w:w="1655" w:type="dxa"/>
          </w:tcPr>
          <w:p w14:paraId="3C2431F5" w14:textId="77777777" w:rsidR="006D2144" w:rsidRDefault="006D2144" w:rsidP="00491F04">
            <w:pPr>
              <w:ind w:right="210"/>
            </w:pPr>
            <w:r>
              <w:rPr>
                <w:rFonts w:hint="eastAsia"/>
              </w:rPr>
              <w:t>OType</w:t>
            </w:r>
          </w:p>
        </w:tc>
        <w:tc>
          <w:tcPr>
            <w:tcW w:w="1535" w:type="dxa"/>
          </w:tcPr>
          <w:p w14:paraId="539D68EE" w14:textId="77777777" w:rsidR="006D2144" w:rsidRDefault="006D2144" w:rsidP="00491F04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93" w:type="dxa"/>
          </w:tcPr>
          <w:p w14:paraId="58CF6600" w14:textId="77777777" w:rsidR="006D2144" w:rsidRDefault="006D2144" w:rsidP="00491F04">
            <w:pPr>
              <w:ind w:right="210"/>
            </w:pPr>
          </w:p>
        </w:tc>
        <w:tc>
          <w:tcPr>
            <w:tcW w:w="1239" w:type="dxa"/>
          </w:tcPr>
          <w:p w14:paraId="2788EB4A" w14:textId="77777777" w:rsidR="006D2144" w:rsidRDefault="006D2144" w:rsidP="00491F04">
            <w:pPr>
              <w:ind w:right="210"/>
            </w:pPr>
          </w:p>
        </w:tc>
        <w:tc>
          <w:tcPr>
            <w:tcW w:w="1107" w:type="dxa"/>
          </w:tcPr>
          <w:p w14:paraId="4AB72ED4" w14:textId="77777777" w:rsidR="006D2144" w:rsidRDefault="006D2144" w:rsidP="008374BD">
            <w:r>
              <w:rPr>
                <w:rFonts w:hint="eastAsia"/>
              </w:rPr>
              <w:t>组织</w:t>
            </w:r>
            <w:r>
              <w:t>类型</w:t>
            </w:r>
          </w:p>
        </w:tc>
        <w:tc>
          <w:tcPr>
            <w:tcW w:w="1255" w:type="dxa"/>
          </w:tcPr>
          <w:p w14:paraId="708C56A6" w14:textId="77777777" w:rsidR="006D2144" w:rsidRDefault="00AD2654" w:rsidP="008A3323">
            <w:r>
              <w:rPr>
                <w:rFonts w:hint="eastAsia"/>
              </w:rPr>
              <w:t>1</w:t>
            </w:r>
            <w:r>
              <w:t>培训机构</w:t>
            </w:r>
            <w:r>
              <w:t>2</w:t>
            </w: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区县</w:t>
            </w:r>
            <w:r>
              <w:t>进修学院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t>市级</w:t>
            </w:r>
            <w:r>
              <w:rPr>
                <w:rFonts w:hint="eastAsia"/>
              </w:rPr>
              <w:t>5</w:t>
            </w:r>
            <w:r>
              <w:t>区级</w:t>
            </w:r>
          </w:p>
        </w:tc>
      </w:tr>
      <w:tr w:rsidR="00B45831" w:rsidRPr="00B45831" w14:paraId="3039E730" w14:textId="77777777" w:rsidTr="00B45831">
        <w:tc>
          <w:tcPr>
            <w:tcW w:w="938" w:type="dxa"/>
          </w:tcPr>
          <w:p w14:paraId="48DC5D88" w14:textId="77777777" w:rsidR="00017EBE" w:rsidRPr="00B45831" w:rsidRDefault="00017EBE" w:rsidP="00491F04">
            <w:pPr>
              <w:rPr>
                <w:color w:val="FF0000"/>
              </w:rPr>
            </w:pPr>
          </w:p>
        </w:tc>
        <w:tc>
          <w:tcPr>
            <w:tcW w:w="1655" w:type="dxa"/>
          </w:tcPr>
          <w:p w14:paraId="48FD0691" w14:textId="48C1922D" w:rsidR="00017EBE" w:rsidRPr="00B45831" w:rsidRDefault="00017EBE" w:rsidP="00491F04">
            <w:pPr>
              <w:ind w:right="210"/>
              <w:rPr>
                <w:color w:val="FF0000"/>
              </w:rPr>
            </w:pPr>
            <w:r w:rsidRPr="00B45831">
              <w:rPr>
                <w:rFonts w:hint="eastAsia"/>
                <w:color w:val="FF0000"/>
              </w:rPr>
              <w:t>Study</w:t>
            </w:r>
            <w:r w:rsidRPr="00B45831">
              <w:rPr>
                <w:color w:val="FF0000"/>
              </w:rPr>
              <w:t>RegionId</w:t>
            </w:r>
          </w:p>
        </w:tc>
        <w:tc>
          <w:tcPr>
            <w:tcW w:w="1535" w:type="dxa"/>
          </w:tcPr>
          <w:p w14:paraId="2DF1D28D" w14:textId="71B2F652" w:rsidR="00017EBE" w:rsidRPr="00B45831" w:rsidRDefault="00017EBE" w:rsidP="00491F04">
            <w:pPr>
              <w:ind w:right="210"/>
              <w:rPr>
                <w:color w:val="FF0000"/>
              </w:rPr>
            </w:pPr>
            <w:r w:rsidRPr="00B45831">
              <w:rPr>
                <w:color w:val="FF0000"/>
              </w:rPr>
              <w:t>I</w:t>
            </w:r>
            <w:r w:rsidRPr="00B45831">
              <w:rPr>
                <w:rFonts w:hint="eastAsia"/>
                <w:color w:val="FF0000"/>
              </w:rPr>
              <w:t>nt</w:t>
            </w:r>
          </w:p>
        </w:tc>
        <w:tc>
          <w:tcPr>
            <w:tcW w:w="793" w:type="dxa"/>
          </w:tcPr>
          <w:p w14:paraId="312737F3" w14:textId="77777777" w:rsidR="00017EBE" w:rsidRPr="00B45831" w:rsidRDefault="00017EBE" w:rsidP="00491F04">
            <w:pPr>
              <w:ind w:right="210"/>
              <w:rPr>
                <w:color w:val="FF0000"/>
              </w:rPr>
            </w:pPr>
          </w:p>
        </w:tc>
        <w:tc>
          <w:tcPr>
            <w:tcW w:w="1239" w:type="dxa"/>
          </w:tcPr>
          <w:p w14:paraId="489A3F1E" w14:textId="77777777" w:rsidR="00017EBE" w:rsidRPr="00B45831" w:rsidRDefault="00017EBE" w:rsidP="00491F04">
            <w:pPr>
              <w:ind w:right="210"/>
              <w:rPr>
                <w:color w:val="FF0000"/>
              </w:rPr>
            </w:pPr>
          </w:p>
        </w:tc>
        <w:tc>
          <w:tcPr>
            <w:tcW w:w="1107" w:type="dxa"/>
          </w:tcPr>
          <w:p w14:paraId="60743392" w14:textId="1A10AD08" w:rsidR="00017EBE" w:rsidRPr="00B45831" w:rsidRDefault="00017EBE" w:rsidP="008374BD">
            <w:pPr>
              <w:rPr>
                <w:color w:val="FF0000"/>
              </w:rPr>
            </w:pPr>
            <w:r w:rsidRPr="00B45831">
              <w:rPr>
                <w:rFonts w:hint="eastAsia"/>
                <w:color w:val="FF0000"/>
              </w:rPr>
              <w:t>所属</w:t>
            </w:r>
            <w:r w:rsidRPr="00B45831">
              <w:rPr>
                <w:color w:val="FF0000"/>
              </w:rPr>
              <w:t>学区</w:t>
            </w:r>
            <w:r w:rsidRPr="00B45831">
              <w:rPr>
                <w:rFonts w:hint="eastAsia"/>
                <w:color w:val="FF0000"/>
              </w:rPr>
              <w:t>id</w:t>
            </w:r>
          </w:p>
        </w:tc>
        <w:tc>
          <w:tcPr>
            <w:tcW w:w="1255" w:type="dxa"/>
          </w:tcPr>
          <w:p w14:paraId="64EB416D" w14:textId="02028CA7" w:rsidR="00017EBE" w:rsidRPr="00B45831" w:rsidRDefault="00AE1950" w:rsidP="00AE1950">
            <w:pPr>
              <w:rPr>
                <w:color w:val="FF0000"/>
              </w:rPr>
            </w:pPr>
            <w:r w:rsidRPr="00B45831">
              <w:rPr>
                <w:rFonts w:hint="eastAsia"/>
                <w:color w:val="FF0000"/>
              </w:rPr>
              <w:t>只有</w:t>
            </w:r>
            <w:r w:rsidRPr="00B45831">
              <w:rPr>
                <w:color w:val="FF0000"/>
              </w:rPr>
              <w:t>otype=</w:t>
            </w:r>
            <w:r w:rsidRPr="00B45831">
              <w:rPr>
                <w:rFonts w:hint="eastAsia"/>
                <w:color w:val="FF0000"/>
              </w:rPr>
              <w:t>2</w:t>
            </w:r>
            <w:r w:rsidRPr="00B45831">
              <w:rPr>
                <w:rFonts w:hint="eastAsia"/>
                <w:color w:val="FF0000"/>
              </w:rPr>
              <w:t>的</w:t>
            </w:r>
            <w:r w:rsidRPr="00B45831">
              <w:rPr>
                <w:color w:val="FF0000"/>
              </w:rPr>
              <w:t>学校</w:t>
            </w:r>
            <w:r w:rsidRPr="00B45831">
              <w:rPr>
                <w:rFonts w:hint="eastAsia"/>
                <w:color w:val="FF0000"/>
              </w:rPr>
              <w:t>才有可能</w:t>
            </w:r>
            <w:r w:rsidRPr="00B45831">
              <w:rPr>
                <w:color w:val="FF0000"/>
              </w:rPr>
              <w:t>有该值</w:t>
            </w:r>
          </w:p>
        </w:tc>
      </w:tr>
      <w:tr w:rsidR="00FB2DA9" w14:paraId="746950F0" w14:textId="77777777" w:rsidTr="00B45831">
        <w:tc>
          <w:tcPr>
            <w:tcW w:w="938" w:type="dxa"/>
          </w:tcPr>
          <w:p w14:paraId="3BA7C959" w14:textId="77777777" w:rsidR="00491F04" w:rsidRDefault="00491F04" w:rsidP="00491F04"/>
        </w:tc>
        <w:tc>
          <w:tcPr>
            <w:tcW w:w="1655" w:type="dxa"/>
          </w:tcPr>
          <w:p w14:paraId="2EE4407D" w14:textId="77777777" w:rsidR="00491F04" w:rsidRDefault="00491F04" w:rsidP="00491F04">
            <w:r>
              <w:rPr>
                <w:rFonts w:hint="eastAsia"/>
              </w:rPr>
              <w:t>Remark</w:t>
            </w:r>
          </w:p>
        </w:tc>
        <w:tc>
          <w:tcPr>
            <w:tcW w:w="1535" w:type="dxa"/>
          </w:tcPr>
          <w:p w14:paraId="058AB722" w14:textId="77777777" w:rsidR="00491F04" w:rsidRDefault="00491F04" w:rsidP="00491F04">
            <w:r>
              <w:t>Varchar(50)</w:t>
            </w:r>
          </w:p>
        </w:tc>
        <w:tc>
          <w:tcPr>
            <w:tcW w:w="793" w:type="dxa"/>
          </w:tcPr>
          <w:p w14:paraId="35A03DE9" w14:textId="77777777" w:rsidR="00491F04" w:rsidRDefault="00491F04" w:rsidP="00491F04"/>
        </w:tc>
        <w:tc>
          <w:tcPr>
            <w:tcW w:w="1239" w:type="dxa"/>
          </w:tcPr>
          <w:p w14:paraId="5F73F413" w14:textId="77777777" w:rsidR="00491F04" w:rsidRDefault="00491F04" w:rsidP="00491F04"/>
        </w:tc>
        <w:tc>
          <w:tcPr>
            <w:tcW w:w="1107" w:type="dxa"/>
          </w:tcPr>
          <w:p w14:paraId="7E677456" w14:textId="77777777" w:rsidR="00491F04" w:rsidRDefault="00491F04" w:rsidP="00491F04">
            <w:r>
              <w:rPr>
                <w:rFonts w:hint="eastAsia"/>
              </w:rPr>
              <w:t>备注</w:t>
            </w:r>
          </w:p>
        </w:tc>
        <w:tc>
          <w:tcPr>
            <w:tcW w:w="1255" w:type="dxa"/>
          </w:tcPr>
          <w:p w14:paraId="61E6F59C" w14:textId="77777777" w:rsidR="00491F04" w:rsidRDefault="00491F04" w:rsidP="00491F04"/>
        </w:tc>
      </w:tr>
      <w:tr w:rsidR="00B45831" w14:paraId="2DD03749" w14:textId="77777777" w:rsidTr="00B45831">
        <w:tc>
          <w:tcPr>
            <w:tcW w:w="938" w:type="dxa"/>
          </w:tcPr>
          <w:p w14:paraId="563C6617" w14:textId="77777777" w:rsidR="00B45831" w:rsidRDefault="00B45831" w:rsidP="00B45831"/>
        </w:tc>
        <w:tc>
          <w:tcPr>
            <w:tcW w:w="1655" w:type="dxa"/>
          </w:tcPr>
          <w:p w14:paraId="66255A44" w14:textId="415BFBAF" w:rsidR="00B45831" w:rsidRDefault="00B45831" w:rsidP="00B45831">
            <w:r w:rsidRPr="001B07FD">
              <w:rPr>
                <w:rFonts w:hint="eastAsia"/>
                <w:color w:val="FF0000"/>
              </w:rPr>
              <w:t>Out</w:t>
            </w:r>
            <w:r w:rsidRPr="001B07FD">
              <w:rPr>
                <w:color w:val="FF0000"/>
              </w:rPr>
              <w:t>Source</w:t>
            </w:r>
            <w:r>
              <w:rPr>
                <w:color w:val="FF0000"/>
              </w:rPr>
              <w:t>Id</w:t>
            </w:r>
          </w:p>
        </w:tc>
        <w:tc>
          <w:tcPr>
            <w:tcW w:w="1535" w:type="dxa"/>
          </w:tcPr>
          <w:p w14:paraId="4204E1B5" w14:textId="00D344D1" w:rsidR="00B45831" w:rsidRDefault="00B45831" w:rsidP="00B45831">
            <w:r>
              <w:rPr>
                <w:color w:val="FF0000"/>
              </w:rPr>
              <w:t>Int</w:t>
            </w:r>
          </w:p>
        </w:tc>
        <w:tc>
          <w:tcPr>
            <w:tcW w:w="793" w:type="dxa"/>
          </w:tcPr>
          <w:p w14:paraId="5053B206" w14:textId="77777777" w:rsidR="00B45831" w:rsidRDefault="00B45831" w:rsidP="00B45831"/>
        </w:tc>
        <w:tc>
          <w:tcPr>
            <w:tcW w:w="1239" w:type="dxa"/>
          </w:tcPr>
          <w:p w14:paraId="35E15EC8" w14:textId="77777777" w:rsidR="00B45831" w:rsidRDefault="00B45831" w:rsidP="00B45831"/>
        </w:tc>
        <w:tc>
          <w:tcPr>
            <w:tcW w:w="1107" w:type="dxa"/>
          </w:tcPr>
          <w:p w14:paraId="21FDE6E4" w14:textId="5B9F309A" w:rsidR="00B45831" w:rsidRDefault="00B45831" w:rsidP="00B45831">
            <w:r w:rsidRPr="001B07FD">
              <w:rPr>
                <w:rFonts w:hint="eastAsia"/>
                <w:color w:val="FF0000"/>
              </w:rPr>
              <w:t>如果</w:t>
            </w:r>
            <w:r w:rsidRPr="001B07FD">
              <w:rPr>
                <w:color w:val="FF0000"/>
              </w:rPr>
              <w:t>是外部平台</w:t>
            </w:r>
            <w:r w:rsidRPr="001B07FD">
              <w:rPr>
                <w:rFonts w:hint="eastAsia"/>
                <w:color w:val="FF0000"/>
              </w:rPr>
              <w:t>则</w:t>
            </w:r>
            <w:r w:rsidRPr="001B07FD">
              <w:rPr>
                <w:color w:val="FF0000"/>
              </w:rPr>
              <w:t>需要说明对应的</w:t>
            </w:r>
            <w:r w:rsidRPr="001B07FD">
              <w:rPr>
                <w:color w:val="FF0000"/>
              </w:rPr>
              <w:t>Id</w:t>
            </w:r>
            <w:r>
              <w:rPr>
                <w:rStyle w:val="ad"/>
              </w:rPr>
              <w:commentReference w:id="8"/>
            </w:r>
          </w:p>
        </w:tc>
        <w:tc>
          <w:tcPr>
            <w:tcW w:w="1255" w:type="dxa"/>
          </w:tcPr>
          <w:p w14:paraId="248F7034" w14:textId="77777777" w:rsidR="00B45831" w:rsidRDefault="00B45831" w:rsidP="00B45831"/>
        </w:tc>
      </w:tr>
      <w:tr w:rsidR="00674D03" w14:paraId="1A1FC2D6" w14:textId="77777777" w:rsidTr="00B45831">
        <w:tc>
          <w:tcPr>
            <w:tcW w:w="938" w:type="dxa"/>
          </w:tcPr>
          <w:p w14:paraId="1D11E9A7" w14:textId="77777777" w:rsidR="00674D03" w:rsidRDefault="00674D03" w:rsidP="00B45831"/>
        </w:tc>
        <w:tc>
          <w:tcPr>
            <w:tcW w:w="1655" w:type="dxa"/>
          </w:tcPr>
          <w:p w14:paraId="533D6EA7" w14:textId="4F823986" w:rsidR="00674D03" w:rsidRPr="001B07FD" w:rsidRDefault="00674D03" w:rsidP="00B458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Code</w:t>
            </w:r>
          </w:p>
        </w:tc>
        <w:tc>
          <w:tcPr>
            <w:tcW w:w="1535" w:type="dxa"/>
          </w:tcPr>
          <w:p w14:paraId="76CAE557" w14:textId="5111BEF5" w:rsidR="00674D03" w:rsidRDefault="00674D03" w:rsidP="00B45831"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</w:t>
            </w:r>
            <w:r>
              <w:rPr>
                <w:color w:val="FF0000"/>
              </w:rPr>
              <w:t>5)</w:t>
            </w:r>
          </w:p>
        </w:tc>
        <w:tc>
          <w:tcPr>
            <w:tcW w:w="793" w:type="dxa"/>
          </w:tcPr>
          <w:p w14:paraId="60CD314A" w14:textId="77777777" w:rsidR="00674D03" w:rsidRDefault="00674D03" w:rsidP="00B45831"/>
        </w:tc>
        <w:tc>
          <w:tcPr>
            <w:tcW w:w="1239" w:type="dxa"/>
          </w:tcPr>
          <w:p w14:paraId="3AE8D94C" w14:textId="77777777" w:rsidR="00674D03" w:rsidRDefault="00674D03" w:rsidP="00B45831"/>
        </w:tc>
        <w:tc>
          <w:tcPr>
            <w:tcW w:w="1107" w:type="dxa"/>
          </w:tcPr>
          <w:p w14:paraId="11E5044A" w14:textId="5C7A4ED8" w:rsidR="00674D03" w:rsidRPr="001B07FD" w:rsidRDefault="00674D03" w:rsidP="00B458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机构</w:t>
            </w:r>
            <w:r>
              <w:rPr>
                <w:color w:val="FF0000"/>
              </w:rPr>
              <w:t>代码</w:t>
            </w:r>
          </w:p>
        </w:tc>
        <w:tc>
          <w:tcPr>
            <w:tcW w:w="1255" w:type="dxa"/>
          </w:tcPr>
          <w:p w14:paraId="19E24FE5" w14:textId="57A427C1" w:rsidR="00674D03" w:rsidRPr="00674D03" w:rsidRDefault="00674D03" w:rsidP="00B45831">
            <w:r>
              <w:rPr>
                <w:rFonts w:hint="eastAsia"/>
              </w:rPr>
              <w:t>用来生成证书</w:t>
            </w:r>
            <w:r>
              <w:t>编码用。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 w:rsidR="00FB2DA9" w14:paraId="33C38AFE" w14:textId="77777777" w:rsidTr="00B45831">
        <w:tc>
          <w:tcPr>
            <w:tcW w:w="938" w:type="dxa"/>
          </w:tcPr>
          <w:p w14:paraId="0752FD47" w14:textId="77777777" w:rsidR="00491F04" w:rsidRDefault="00491F04" w:rsidP="00110CCC">
            <w:pPr>
              <w:ind w:right="210"/>
            </w:pPr>
          </w:p>
        </w:tc>
        <w:tc>
          <w:tcPr>
            <w:tcW w:w="1655" w:type="dxa"/>
          </w:tcPr>
          <w:p w14:paraId="15CB4A76" w14:textId="77777777" w:rsidR="00491F04" w:rsidRDefault="00491F04" w:rsidP="00491F04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535" w:type="dxa"/>
          </w:tcPr>
          <w:p w14:paraId="32F45727" w14:textId="77777777" w:rsidR="00491F04" w:rsidRDefault="00491F04" w:rsidP="00491F04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793" w:type="dxa"/>
          </w:tcPr>
          <w:p w14:paraId="62C0352E" w14:textId="77777777" w:rsidR="00491F04" w:rsidRDefault="00491F04" w:rsidP="00491F04">
            <w:pPr>
              <w:ind w:right="210"/>
            </w:pPr>
            <w:r>
              <w:t>Y</w:t>
            </w:r>
          </w:p>
        </w:tc>
        <w:tc>
          <w:tcPr>
            <w:tcW w:w="1239" w:type="dxa"/>
          </w:tcPr>
          <w:p w14:paraId="02C50087" w14:textId="77777777" w:rsidR="00491F04" w:rsidRDefault="00491F04" w:rsidP="00491F04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07" w:type="dxa"/>
          </w:tcPr>
          <w:p w14:paraId="5AB1F436" w14:textId="77777777" w:rsidR="00491F04" w:rsidRDefault="00491F04" w:rsidP="00491F04">
            <w:pPr>
              <w:ind w:right="210"/>
            </w:pPr>
          </w:p>
        </w:tc>
        <w:tc>
          <w:tcPr>
            <w:tcW w:w="1255" w:type="dxa"/>
          </w:tcPr>
          <w:p w14:paraId="77F2AC29" w14:textId="77777777" w:rsidR="00491F04" w:rsidRDefault="00491F04" w:rsidP="00491F04">
            <w:pPr>
              <w:ind w:left="210" w:right="210"/>
            </w:pPr>
          </w:p>
        </w:tc>
      </w:tr>
      <w:tr w:rsidR="00FB2DA9" w14:paraId="00B74E7F" w14:textId="77777777" w:rsidTr="00B45831">
        <w:tc>
          <w:tcPr>
            <w:tcW w:w="938" w:type="dxa"/>
          </w:tcPr>
          <w:p w14:paraId="6FB813E7" w14:textId="77777777" w:rsidR="00491F04" w:rsidRDefault="00491F04" w:rsidP="00110CCC">
            <w:pPr>
              <w:ind w:right="210"/>
            </w:pPr>
          </w:p>
        </w:tc>
        <w:tc>
          <w:tcPr>
            <w:tcW w:w="1655" w:type="dxa"/>
          </w:tcPr>
          <w:p w14:paraId="03E078C3" w14:textId="77777777" w:rsidR="00491F04" w:rsidRDefault="00491F04" w:rsidP="00491F04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535" w:type="dxa"/>
          </w:tcPr>
          <w:p w14:paraId="55857D6C" w14:textId="77777777" w:rsidR="00491F04" w:rsidRDefault="00491F04" w:rsidP="00491F04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793" w:type="dxa"/>
          </w:tcPr>
          <w:p w14:paraId="7D2974FE" w14:textId="77777777" w:rsidR="00491F04" w:rsidRDefault="00491F04" w:rsidP="00491F04">
            <w:pPr>
              <w:ind w:right="210"/>
            </w:pPr>
            <w:r>
              <w:t>Y</w:t>
            </w:r>
          </w:p>
        </w:tc>
        <w:tc>
          <w:tcPr>
            <w:tcW w:w="1239" w:type="dxa"/>
          </w:tcPr>
          <w:p w14:paraId="3A7A2F88" w14:textId="77777777" w:rsidR="00491F04" w:rsidRDefault="00491F04" w:rsidP="00491F04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07" w:type="dxa"/>
          </w:tcPr>
          <w:p w14:paraId="7C7E4699" w14:textId="77777777" w:rsidR="00491F04" w:rsidRDefault="00491F04" w:rsidP="00491F04">
            <w:pPr>
              <w:ind w:right="210"/>
            </w:pPr>
          </w:p>
        </w:tc>
        <w:tc>
          <w:tcPr>
            <w:tcW w:w="1255" w:type="dxa"/>
          </w:tcPr>
          <w:p w14:paraId="136765C1" w14:textId="77777777" w:rsidR="00491F04" w:rsidRDefault="00491F04" w:rsidP="00491F04">
            <w:pPr>
              <w:ind w:left="210" w:right="210"/>
            </w:pPr>
          </w:p>
        </w:tc>
      </w:tr>
    </w:tbl>
    <w:p w14:paraId="134B0627" w14:textId="77777777" w:rsidR="00675687" w:rsidRDefault="00675687" w:rsidP="00675687">
      <w:r>
        <w:rPr>
          <w:rFonts w:hint="eastAsia"/>
        </w:rPr>
        <w:t>|</w:t>
      </w:r>
    </w:p>
    <w:p w14:paraId="4037B97F" w14:textId="77777777" w:rsidR="00675687" w:rsidRDefault="00675687" w:rsidP="00D86DC6"/>
    <w:p w14:paraId="74FB4DF6" w14:textId="028E4F30" w:rsidR="00D74541" w:rsidRPr="00017EBE" w:rsidRDefault="00D74541" w:rsidP="00D74541">
      <w:pPr>
        <w:pStyle w:val="a0"/>
        <w:rPr>
          <w:color w:val="FF0000"/>
        </w:rPr>
      </w:pPr>
      <w:bookmarkStart w:id="9" w:name="_Toc430249229"/>
      <w:commentRangeStart w:id="10"/>
      <w:r w:rsidRPr="00017EBE">
        <w:rPr>
          <w:rFonts w:hint="eastAsia"/>
          <w:color w:val="FF0000"/>
        </w:rPr>
        <w:t>学区表</w:t>
      </w:r>
      <w:bookmarkEnd w:id="9"/>
    </w:p>
    <w:p w14:paraId="67EAD61E" w14:textId="53503996" w:rsidR="00D74541" w:rsidRPr="00017EBE" w:rsidRDefault="00D74541" w:rsidP="00D74541">
      <w:pPr>
        <w:rPr>
          <w:color w:val="FF0000"/>
        </w:rPr>
      </w:pPr>
      <w:r w:rsidRPr="00017EBE">
        <w:rPr>
          <w:rFonts w:hint="eastAsia"/>
          <w:color w:val="FF0000"/>
        </w:rPr>
        <w:t>*</w:t>
      </w:r>
      <w:r w:rsidRPr="00017EBE">
        <w:rPr>
          <w:color w:val="FF0000"/>
        </w:rPr>
        <w:t>Organ_</w:t>
      </w:r>
      <w:r w:rsidR="003D4D0D" w:rsidRPr="00017EBE">
        <w:rPr>
          <w:color w:val="FF0000"/>
        </w:rPr>
        <w:t>StudyRegion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6"/>
        <w:gridCol w:w="1389"/>
        <w:gridCol w:w="1525"/>
        <w:gridCol w:w="553"/>
        <w:gridCol w:w="1239"/>
        <w:gridCol w:w="871"/>
        <w:gridCol w:w="2089"/>
      </w:tblGrid>
      <w:tr w:rsidR="00017EBE" w:rsidRPr="00017EBE" w14:paraId="14D9368B" w14:textId="77777777" w:rsidTr="000C5607">
        <w:tc>
          <w:tcPr>
            <w:tcW w:w="856" w:type="dxa"/>
          </w:tcPr>
          <w:p w14:paraId="37253D1A" w14:textId="77777777" w:rsidR="00D74541" w:rsidRPr="00017EBE" w:rsidRDefault="00D74541" w:rsidP="00A9274D">
            <w:pPr>
              <w:ind w:left="210" w:right="210"/>
              <w:jc w:val="center"/>
              <w:rPr>
                <w:b/>
                <w:color w:val="FF0000"/>
              </w:rPr>
            </w:pPr>
            <w:r w:rsidRPr="00017EBE">
              <w:rPr>
                <w:rFonts w:hint="eastAsia"/>
                <w:b/>
                <w:color w:val="FF0000"/>
              </w:rPr>
              <w:t>主键</w:t>
            </w:r>
          </w:p>
        </w:tc>
        <w:tc>
          <w:tcPr>
            <w:tcW w:w="1389" w:type="dxa"/>
          </w:tcPr>
          <w:p w14:paraId="2AA5E01E" w14:textId="77777777" w:rsidR="00D74541" w:rsidRPr="00017EBE" w:rsidRDefault="00D74541" w:rsidP="00A9274D">
            <w:pPr>
              <w:ind w:left="210" w:right="210"/>
              <w:jc w:val="center"/>
              <w:rPr>
                <w:b/>
                <w:color w:val="FF0000"/>
              </w:rPr>
            </w:pPr>
            <w:r w:rsidRPr="00017EBE">
              <w:rPr>
                <w:rFonts w:hint="eastAsia"/>
                <w:b/>
                <w:color w:val="FF0000"/>
              </w:rPr>
              <w:t>字段</w:t>
            </w:r>
          </w:p>
        </w:tc>
        <w:tc>
          <w:tcPr>
            <w:tcW w:w="1525" w:type="dxa"/>
          </w:tcPr>
          <w:p w14:paraId="3893B84A" w14:textId="77777777" w:rsidR="00D74541" w:rsidRPr="00017EBE" w:rsidRDefault="00D74541" w:rsidP="00A9274D">
            <w:pPr>
              <w:jc w:val="center"/>
              <w:rPr>
                <w:b/>
                <w:color w:val="FF0000"/>
              </w:rPr>
            </w:pPr>
            <w:r w:rsidRPr="00017EBE">
              <w:rPr>
                <w:rFonts w:hint="eastAsia"/>
                <w:b/>
                <w:color w:val="FF0000"/>
              </w:rPr>
              <w:t>类型</w:t>
            </w:r>
          </w:p>
        </w:tc>
        <w:tc>
          <w:tcPr>
            <w:tcW w:w="553" w:type="dxa"/>
          </w:tcPr>
          <w:p w14:paraId="1611BD1C" w14:textId="77777777" w:rsidR="00D74541" w:rsidRPr="00017EBE" w:rsidRDefault="00D74541" w:rsidP="00A9274D">
            <w:pPr>
              <w:jc w:val="center"/>
              <w:rPr>
                <w:b/>
                <w:color w:val="FF0000"/>
              </w:rPr>
            </w:pPr>
            <w:r w:rsidRPr="00017EBE">
              <w:rPr>
                <w:rFonts w:hint="eastAsia"/>
                <w:b/>
                <w:color w:val="FF0000"/>
              </w:rPr>
              <w:t>不能</w:t>
            </w:r>
            <w:r w:rsidRPr="00017EBE">
              <w:rPr>
                <w:b/>
                <w:color w:val="FF0000"/>
              </w:rPr>
              <w:t>为空</w:t>
            </w:r>
          </w:p>
        </w:tc>
        <w:tc>
          <w:tcPr>
            <w:tcW w:w="1239" w:type="dxa"/>
          </w:tcPr>
          <w:p w14:paraId="4190A6ED" w14:textId="77777777" w:rsidR="00D74541" w:rsidRPr="00017EBE" w:rsidRDefault="00D74541" w:rsidP="00A9274D">
            <w:pPr>
              <w:ind w:left="210" w:right="210"/>
              <w:jc w:val="center"/>
              <w:rPr>
                <w:b/>
                <w:color w:val="FF0000"/>
              </w:rPr>
            </w:pPr>
            <w:r w:rsidRPr="00017EBE">
              <w:rPr>
                <w:rFonts w:hint="eastAsia"/>
                <w:b/>
                <w:color w:val="FF0000"/>
              </w:rPr>
              <w:t>默认值</w:t>
            </w:r>
          </w:p>
        </w:tc>
        <w:tc>
          <w:tcPr>
            <w:tcW w:w="871" w:type="dxa"/>
          </w:tcPr>
          <w:p w14:paraId="65609E13" w14:textId="77777777" w:rsidR="00D74541" w:rsidRPr="00017EBE" w:rsidRDefault="00D74541" w:rsidP="00A9274D">
            <w:pPr>
              <w:ind w:left="210" w:right="210"/>
              <w:jc w:val="center"/>
              <w:rPr>
                <w:b/>
                <w:color w:val="FF0000"/>
              </w:rPr>
            </w:pPr>
            <w:r w:rsidRPr="00017EBE">
              <w:rPr>
                <w:rFonts w:hint="eastAsia"/>
                <w:b/>
                <w:color w:val="FF0000"/>
              </w:rPr>
              <w:t>用途</w:t>
            </w:r>
          </w:p>
        </w:tc>
        <w:tc>
          <w:tcPr>
            <w:tcW w:w="2089" w:type="dxa"/>
          </w:tcPr>
          <w:p w14:paraId="469D1FC9" w14:textId="77777777" w:rsidR="00D74541" w:rsidRPr="00017EBE" w:rsidRDefault="00D74541" w:rsidP="00A9274D">
            <w:pPr>
              <w:ind w:left="210" w:right="210"/>
              <w:jc w:val="center"/>
              <w:rPr>
                <w:b/>
                <w:color w:val="FF0000"/>
              </w:rPr>
            </w:pPr>
            <w:r w:rsidRPr="00017EBE">
              <w:rPr>
                <w:rFonts w:hint="eastAsia"/>
                <w:b/>
                <w:color w:val="FF0000"/>
              </w:rPr>
              <w:t>备注</w:t>
            </w:r>
          </w:p>
        </w:tc>
      </w:tr>
      <w:tr w:rsidR="00017EBE" w:rsidRPr="00017EBE" w14:paraId="1E50AB52" w14:textId="77777777" w:rsidTr="000C5607">
        <w:tc>
          <w:tcPr>
            <w:tcW w:w="856" w:type="dxa"/>
          </w:tcPr>
          <w:p w14:paraId="6C0E21C6" w14:textId="77777777" w:rsidR="00D74541" w:rsidRPr="00017EBE" w:rsidRDefault="00D74541" w:rsidP="00A9274D">
            <w:pPr>
              <w:rPr>
                <w:color w:val="FF0000"/>
              </w:rPr>
            </w:pPr>
            <w:r w:rsidRPr="00017EBE">
              <w:rPr>
                <w:rFonts w:hint="eastAsia"/>
                <w:color w:val="FF0000"/>
              </w:rPr>
              <w:t>y</w:t>
            </w:r>
          </w:p>
        </w:tc>
        <w:tc>
          <w:tcPr>
            <w:tcW w:w="1389" w:type="dxa"/>
          </w:tcPr>
          <w:p w14:paraId="75329A5E" w14:textId="77777777" w:rsidR="00D74541" w:rsidRPr="00017EBE" w:rsidRDefault="00D74541" w:rsidP="00A9274D">
            <w:pPr>
              <w:rPr>
                <w:color w:val="FF0000"/>
              </w:rPr>
            </w:pPr>
            <w:r w:rsidRPr="00017EBE">
              <w:rPr>
                <w:rFonts w:hint="eastAsia"/>
                <w:color w:val="FF0000"/>
              </w:rPr>
              <w:t>Id</w:t>
            </w:r>
          </w:p>
        </w:tc>
        <w:tc>
          <w:tcPr>
            <w:tcW w:w="1525" w:type="dxa"/>
          </w:tcPr>
          <w:p w14:paraId="315908A7" w14:textId="77777777" w:rsidR="00D74541" w:rsidRPr="00017EBE" w:rsidRDefault="00D74541" w:rsidP="00A9274D">
            <w:pPr>
              <w:rPr>
                <w:color w:val="FF0000"/>
              </w:rPr>
            </w:pPr>
          </w:p>
        </w:tc>
        <w:tc>
          <w:tcPr>
            <w:tcW w:w="553" w:type="dxa"/>
          </w:tcPr>
          <w:p w14:paraId="3FADB5ED" w14:textId="77777777" w:rsidR="00D74541" w:rsidRPr="00017EBE" w:rsidRDefault="00D74541" w:rsidP="00A9274D">
            <w:pPr>
              <w:rPr>
                <w:color w:val="FF0000"/>
              </w:rPr>
            </w:pPr>
          </w:p>
        </w:tc>
        <w:tc>
          <w:tcPr>
            <w:tcW w:w="1239" w:type="dxa"/>
          </w:tcPr>
          <w:p w14:paraId="062914FA" w14:textId="77777777" w:rsidR="00D74541" w:rsidRPr="00017EBE" w:rsidRDefault="00D74541" w:rsidP="00A9274D">
            <w:pPr>
              <w:rPr>
                <w:color w:val="FF0000"/>
              </w:rPr>
            </w:pPr>
          </w:p>
        </w:tc>
        <w:tc>
          <w:tcPr>
            <w:tcW w:w="871" w:type="dxa"/>
          </w:tcPr>
          <w:p w14:paraId="7116600F" w14:textId="77777777" w:rsidR="00D74541" w:rsidRPr="00017EBE" w:rsidRDefault="00D74541" w:rsidP="00A9274D">
            <w:pPr>
              <w:rPr>
                <w:color w:val="FF0000"/>
              </w:rPr>
            </w:pPr>
            <w:r w:rsidRPr="00017EBE">
              <w:rPr>
                <w:rFonts w:hint="eastAsia"/>
                <w:color w:val="FF0000"/>
              </w:rPr>
              <w:t>编号</w:t>
            </w:r>
          </w:p>
        </w:tc>
        <w:tc>
          <w:tcPr>
            <w:tcW w:w="2089" w:type="dxa"/>
          </w:tcPr>
          <w:p w14:paraId="027003DB" w14:textId="77777777" w:rsidR="00D74541" w:rsidRPr="00017EBE" w:rsidRDefault="00D74541" w:rsidP="00A9274D">
            <w:pPr>
              <w:rPr>
                <w:color w:val="FF0000"/>
              </w:rPr>
            </w:pPr>
          </w:p>
        </w:tc>
      </w:tr>
      <w:tr w:rsidR="00017EBE" w:rsidRPr="00017EBE" w14:paraId="5C6F0C42" w14:textId="77777777" w:rsidTr="000C5607">
        <w:tc>
          <w:tcPr>
            <w:tcW w:w="856" w:type="dxa"/>
          </w:tcPr>
          <w:p w14:paraId="17C93C90" w14:textId="77777777" w:rsidR="00D74541" w:rsidRPr="00017EBE" w:rsidRDefault="00D74541" w:rsidP="00A9274D">
            <w:pPr>
              <w:rPr>
                <w:color w:val="FF0000"/>
              </w:rPr>
            </w:pPr>
          </w:p>
        </w:tc>
        <w:tc>
          <w:tcPr>
            <w:tcW w:w="1389" w:type="dxa"/>
          </w:tcPr>
          <w:p w14:paraId="1E252DA4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  <w:r w:rsidRPr="00017EBE">
              <w:rPr>
                <w:rFonts w:hint="eastAsia"/>
                <w:color w:val="FF0000"/>
              </w:rPr>
              <w:t>Title</w:t>
            </w:r>
          </w:p>
        </w:tc>
        <w:tc>
          <w:tcPr>
            <w:tcW w:w="1525" w:type="dxa"/>
          </w:tcPr>
          <w:p w14:paraId="1354B171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  <w:r w:rsidRPr="00017EBE">
              <w:rPr>
                <w:color w:val="FF0000"/>
              </w:rPr>
              <w:t>V</w:t>
            </w:r>
            <w:r w:rsidRPr="00017EBE">
              <w:rPr>
                <w:rFonts w:hint="eastAsia"/>
                <w:color w:val="FF0000"/>
              </w:rPr>
              <w:t>archar(</w:t>
            </w:r>
            <w:r w:rsidRPr="00017EBE">
              <w:rPr>
                <w:color w:val="FF0000"/>
              </w:rPr>
              <w:t>200)</w:t>
            </w:r>
          </w:p>
        </w:tc>
        <w:tc>
          <w:tcPr>
            <w:tcW w:w="553" w:type="dxa"/>
          </w:tcPr>
          <w:p w14:paraId="3327ECC1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  <w:r w:rsidRPr="00017EBE">
              <w:rPr>
                <w:rFonts w:hint="eastAsia"/>
                <w:color w:val="FF0000"/>
              </w:rPr>
              <w:t>y</w:t>
            </w:r>
          </w:p>
        </w:tc>
        <w:tc>
          <w:tcPr>
            <w:tcW w:w="1239" w:type="dxa"/>
          </w:tcPr>
          <w:p w14:paraId="1DB28481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</w:p>
        </w:tc>
        <w:tc>
          <w:tcPr>
            <w:tcW w:w="871" w:type="dxa"/>
          </w:tcPr>
          <w:p w14:paraId="6491FAEA" w14:textId="77777777" w:rsidR="00D74541" w:rsidRPr="00017EBE" w:rsidRDefault="00D74541" w:rsidP="00A9274D">
            <w:pPr>
              <w:rPr>
                <w:color w:val="FF0000"/>
              </w:rPr>
            </w:pPr>
            <w:r w:rsidRPr="00017EBE">
              <w:rPr>
                <w:rFonts w:hint="eastAsia"/>
                <w:color w:val="FF0000"/>
              </w:rPr>
              <w:t>名称</w:t>
            </w:r>
          </w:p>
        </w:tc>
        <w:tc>
          <w:tcPr>
            <w:tcW w:w="2089" w:type="dxa"/>
          </w:tcPr>
          <w:p w14:paraId="4F53C9BC" w14:textId="77777777" w:rsidR="00D74541" w:rsidRPr="00017EBE" w:rsidRDefault="00D74541" w:rsidP="00A9274D">
            <w:pPr>
              <w:rPr>
                <w:color w:val="FF0000"/>
              </w:rPr>
            </w:pPr>
          </w:p>
        </w:tc>
      </w:tr>
      <w:tr w:rsidR="00017EBE" w:rsidRPr="00017EBE" w14:paraId="4AE2C467" w14:textId="77777777" w:rsidTr="000C5607">
        <w:tc>
          <w:tcPr>
            <w:tcW w:w="856" w:type="dxa"/>
          </w:tcPr>
          <w:p w14:paraId="2B362D73" w14:textId="77777777" w:rsidR="00D74541" w:rsidRPr="00017EBE" w:rsidRDefault="00D74541" w:rsidP="00A9274D">
            <w:pPr>
              <w:rPr>
                <w:color w:val="FF0000"/>
              </w:rPr>
            </w:pPr>
          </w:p>
        </w:tc>
        <w:tc>
          <w:tcPr>
            <w:tcW w:w="1389" w:type="dxa"/>
          </w:tcPr>
          <w:p w14:paraId="587A56B7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  <w:r w:rsidRPr="00017EBE">
              <w:rPr>
                <w:color w:val="FF0000"/>
              </w:rPr>
              <w:t>ParentId</w:t>
            </w:r>
          </w:p>
        </w:tc>
        <w:tc>
          <w:tcPr>
            <w:tcW w:w="1525" w:type="dxa"/>
          </w:tcPr>
          <w:p w14:paraId="685D7E53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  <w:r w:rsidRPr="00017EBE">
              <w:rPr>
                <w:rFonts w:hint="eastAsia"/>
                <w:color w:val="FF0000"/>
              </w:rPr>
              <w:t>int</w:t>
            </w:r>
          </w:p>
        </w:tc>
        <w:tc>
          <w:tcPr>
            <w:tcW w:w="553" w:type="dxa"/>
          </w:tcPr>
          <w:p w14:paraId="65C419CE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</w:p>
        </w:tc>
        <w:tc>
          <w:tcPr>
            <w:tcW w:w="1239" w:type="dxa"/>
          </w:tcPr>
          <w:p w14:paraId="2F1EE401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</w:p>
        </w:tc>
        <w:tc>
          <w:tcPr>
            <w:tcW w:w="871" w:type="dxa"/>
          </w:tcPr>
          <w:p w14:paraId="4F1DD0FB" w14:textId="37A6AF8E" w:rsidR="00D74541" w:rsidRPr="00017EBE" w:rsidRDefault="003D4D0D" w:rsidP="00A9274D">
            <w:pPr>
              <w:rPr>
                <w:color w:val="FF0000"/>
              </w:rPr>
            </w:pPr>
            <w:r w:rsidRPr="00017EBE">
              <w:rPr>
                <w:rFonts w:hint="eastAsia"/>
                <w:color w:val="FF0000"/>
              </w:rPr>
              <w:t>所属区县</w:t>
            </w:r>
          </w:p>
        </w:tc>
        <w:tc>
          <w:tcPr>
            <w:tcW w:w="2089" w:type="dxa"/>
          </w:tcPr>
          <w:p w14:paraId="45E70620" w14:textId="41D7D6EB" w:rsidR="00D74541" w:rsidRPr="00017EBE" w:rsidRDefault="003D4D0D" w:rsidP="003D4D0D">
            <w:pPr>
              <w:rPr>
                <w:color w:val="FF0000"/>
              </w:rPr>
            </w:pPr>
            <w:r w:rsidRPr="00017EBE">
              <w:rPr>
                <w:color w:val="FF0000"/>
              </w:rPr>
              <w:t>Organ_Detail</w:t>
            </w:r>
            <w:r w:rsidRPr="00017EBE">
              <w:rPr>
                <w:rFonts w:hint="eastAsia"/>
                <w:color w:val="FF0000"/>
              </w:rPr>
              <w:t>.otype=5</w:t>
            </w:r>
            <w:r w:rsidRPr="00017EBE">
              <w:rPr>
                <w:rFonts w:hint="eastAsia"/>
                <w:color w:val="FF0000"/>
              </w:rPr>
              <w:t>的</w:t>
            </w:r>
            <w:r w:rsidRPr="00017EBE">
              <w:rPr>
                <w:color w:val="FF0000"/>
              </w:rPr>
              <w:t>机构</w:t>
            </w:r>
          </w:p>
        </w:tc>
      </w:tr>
      <w:tr w:rsidR="00017EBE" w:rsidRPr="00017EBE" w14:paraId="358CBCE7" w14:textId="77777777" w:rsidTr="000C5607">
        <w:tc>
          <w:tcPr>
            <w:tcW w:w="856" w:type="dxa"/>
          </w:tcPr>
          <w:p w14:paraId="789587E5" w14:textId="77777777" w:rsidR="00D74541" w:rsidRPr="00017EBE" w:rsidRDefault="00D74541" w:rsidP="00A9274D">
            <w:pPr>
              <w:rPr>
                <w:color w:val="FF0000"/>
              </w:rPr>
            </w:pPr>
          </w:p>
        </w:tc>
        <w:tc>
          <w:tcPr>
            <w:tcW w:w="1389" w:type="dxa"/>
          </w:tcPr>
          <w:p w14:paraId="1B8B4C49" w14:textId="77777777" w:rsidR="00D74541" w:rsidRPr="00017EBE" w:rsidRDefault="00D74541" w:rsidP="00A9274D">
            <w:pPr>
              <w:rPr>
                <w:color w:val="FF0000"/>
              </w:rPr>
            </w:pPr>
            <w:r w:rsidRPr="00017EBE">
              <w:rPr>
                <w:rFonts w:hint="eastAsia"/>
                <w:color w:val="FF0000"/>
              </w:rPr>
              <w:t>Partition</w:t>
            </w:r>
            <w:r w:rsidRPr="00017EBE">
              <w:rPr>
                <w:color w:val="FF0000"/>
              </w:rPr>
              <w:t>Id</w:t>
            </w:r>
          </w:p>
        </w:tc>
        <w:tc>
          <w:tcPr>
            <w:tcW w:w="1525" w:type="dxa"/>
          </w:tcPr>
          <w:p w14:paraId="49FA5C2B" w14:textId="77777777" w:rsidR="00D74541" w:rsidRPr="00017EBE" w:rsidRDefault="00D74541" w:rsidP="00A9274D">
            <w:pPr>
              <w:rPr>
                <w:color w:val="FF0000"/>
              </w:rPr>
            </w:pPr>
            <w:r w:rsidRPr="00017EBE">
              <w:rPr>
                <w:color w:val="FF0000"/>
              </w:rPr>
              <w:t>I</w:t>
            </w:r>
            <w:r w:rsidRPr="00017EBE">
              <w:rPr>
                <w:rFonts w:hint="eastAsia"/>
                <w:color w:val="FF0000"/>
              </w:rPr>
              <w:t>nt</w:t>
            </w:r>
          </w:p>
        </w:tc>
        <w:tc>
          <w:tcPr>
            <w:tcW w:w="553" w:type="dxa"/>
          </w:tcPr>
          <w:p w14:paraId="24AEBAAF" w14:textId="77777777" w:rsidR="00D74541" w:rsidRPr="00017EBE" w:rsidRDefault="00D74541" w:rsidP="00A9274D">
            <w:pPr>
              <w:rPr>
                <w:color w:val="FF0000"/>
              </w:rPr>
            </w:pPr>
            <w:r w:rsidRPr="00017EBE">
              <w:rPr>
                <w:rFonts w:hint="eastAsia"/>
                <w:color w:val="FF0000"/>
              </w:rPr>
              <w:t>Y</w:t>
            </w:r>
          </w:p>
        </w:tc>
        <w:tc>
          <w:tcPr>
            <w:tcW w:w="1239" w:type="dxa"/>
          </w:tcPr>
          <w:p w14:paraId="5E3C95FA" w14:textId="77777777" w:rsidR="00D74541" w:rsidRPr="00017EBE" w:rsidRDefault="00D74541" w:rsidP="00A9274D">
            <w:pPr>
              <w:rPr>
                <w:color w:val="FF0000"/>
              </w:rPr>
            </w:pPr>
          </w:p>
        </w:tc>
        <w:tc>
          <w:tcPr>
            <w:tcW w:w="871" w:type="dxa"/>
          </w:tcPr>
          <w:p w14:paraId="55527FD2" w14:textId="77777777" w:rsidR="00D74541" w:rsidRPr="00017EBE" w:rsidRDefault="00D74541" w:rsidP="00A9274D">
            <w:pPr>
              <w:rPr>
                <w:color w:val="FF0000"/>
              </w:rPr>
            </w:pPr>
            <w:r w:rsidRPr="00017EBE">
              <w:rPr>
                <w:rFonts w:hint="eastAsia"/>
                <w:color w:val="FF0000"/>
              </w:rPr>
              <w:t>在</w:t>
            </w:r>
            <w:r w:rsidRPr="00017EBE">
              <w:rPr>
                <w:color w:val="FF0000"/>
              </w:rPr>
              <w:t>哪一个分区负责管理</w:t>
            </w:r>
          </w:p>
        </w:tc>
        <w:tc>
          <w:tcPr>
            <w:tcW w:w="2089" w:type="dxa"/>
          </w:tcPr>
          <w:p w14:paraId="58FE799F" w14:textId="77777777" w:rsidR="00D74541" w:rsidRPr="00017EBE" w:rsidRDefault="00D74541" w:rsidP="00A9274D">
            <w:pPr>
              <w:rPr>
                <w:color w:val="FF0000"/>
              </w:rPr>
            </w:pPr>
          </w:p>
        </w:tc>
      </w:tr>
      <w:tr w:rsidR="005E14EB" w:rsidRPr="00017EBE" w14:paraId="26260205" w14:textId="77777777" w:rsidTr="000C5607">
        <w:tc>
          <w:tcPr>
            <w:tcW w:w="856" w:type="dxa"/>
          </w:tcPr>
          <w:p w14:paraId="36E2EC13" w14:textId="77777777" w:rsidR="005E14EB" w:rsidRPr="00017EBE" w:rsidRDefault="005E14EB" w:rsidP="005E14EB">
            <w:pPr>
              <w:rPr>
                <w:color w:val="FF0000"/>
              </w:rPr>
            </w:pPr>
          </w:p>
        </w:tc>
        <w:tc>
          <w:tcPr>
            <w:tcW w:w="1389" w:type="dxa"/>
          </w:tcPr>
          <w:p w14:paraId="3A87544B" w14:textId="281D0DFF" w:rsidR="005E14EB" w:rsidRPr="00017EBE" w:rsidRDefault="005E14EB" w:rsidP="005E14EB">
            <w:pPr>
              <w:rPr>
                <w:color w:val="FF0000"/>
              </w:rPr>
            </w:pPr>
            <w:ins w:id="11" w:author="theirs" w:date="2015-09-15T14:54:00Z">
              <w:r w:rsidRPr="0073085C">
                <w:rPr>
                  <w:rFonts w:hint="eastAsia"/>
                  <w:b/>
                  <w:color w:val="FF0000"/>
                </w:rPr>
                <w:t>Out</w:t>
              </w:r>
              <w:r w:rsidRPr="0073085C">
                <w:rPr>
                  <w:b/>
                  <w:color w:val="FF0000"/>
                </w:rPr>
                <w:t>SourceId</w:t>
              </w:r>
            </w:ins>
          </w:p>
        </w:tc>
        <w:tc>
          <w:tcPr>
            <w:tcW w:w="1525" w:type="dxa"/>
          </w:tcPr>
          <w:p w14:paraId="74B98E58" w14:textId="7DAEC355" w:rsidR="005E14EB" w:rsidRPr="00017EBE" w:rsidRDefault="005E14EB" w:rsidP="005E14EB">
            <w:pPr>
              <w:rPr>
                <w:color w:val="FF0000"/>
              </w:rPr>
            </w:pPr>
            <w:ins w:id="12" w:author="theirs" w:date="2015-09-15T14:54:00Z">
              <w:r w:rsidRPr="0073085C">
                <w:rPr>
                  <w:rFonts w:hint="eastAsia"/>
                  <w:b/>
                  <w:color w:val="FF0000"/>
                </w:rPr>
                <w:t>int</w:t>
              </w:r>
            </w:ins>
          </w:p>
        </w:tc>
        <w:tc>
          <w:tcPr>
            <w:tcW w:w="553" w:type="dxa"/>
          </w:tcPr>
          <w:p w14:paraId="0D96C2A7" w14:textId="77777777" w:rsidR="005E14EB" w:rsidRPr="00017EBE" w:rsidRDefault="005E14EB" w:rsidP="005E14EB">
            <w:pPr>
              <w:rPr>
                <w:color w:val="FF0000"/>
              </w:rPr>
            </w:pPr>
          </w:p>
        </w:tc>
        <w:tc>
          <w:tcPr>
            <w:tcW w:w="1239" w:type="dxa"/>
          </w:tcPr>
          <w:p w14:paraId="6BB63DBB" w14:textId="77777777" w:rsidR="005E14EB" w:rsidRPr="00017EBE" w:rsidRDefault="005E14EB" w:rsidP="005E14EB">
            <w:pPr>
              <w:rPr>
                <w:color w:val="FF0000"/>
              </w:rPr>
            </w:pPr>
          </w:p>
        </w:tc>
        <w:tc>
          <w:tcPr>
            <w:tcW w:w="871" w:type="dxa"/>
          </w:tcPr>
          <w:p w14:paraId="496B308F" w14:textId="77777777" w:rsidR="005E14EB" w:rsidRPr="00017EBE" w:rsidRDefault="005E14EB" w:rsidP="005E14EB">
            <w:pPr>
              <w:rPr>
                <w:color w:val="FF0000"/>
              </w:rPr>
            </w:pPr>
          </w:p>
        </w:tc>
        <w:tc>
          <w:tcPr>
            <w:tcW w:w="2089" w:type="dxa"/>
          </w:tcPr>
          <w:p w14:paraId="3032C115" w14:textId="77777777" w:rsidR="005E14EB" w:rsidRPr="00017EBE" w:rsidRDefault="005E14EB" w:rsidP="005E14EB">
            <w:pPr>
              <w:rPr>
                <w:color w:val="FF0000"/>
              </w:rPr>
            </w:pPr>
          </w:p>
        </w:tc>
      </w:tr>
      <w:tr w:rsidR="00017EBE" w:rsidRPr="00017EBE" w14:paraId="483651FC" w14:textId="77777777" w:rsidTr="000C5607">
        <w:tc>
          <w:tcPr>
            <w:tcW w:w="856" w:type="dxa"/>
          </w:tcPr>
          <w:p w14:paraId="19CE89E9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</w:p>
        </w:tc>
        <w:tc>
          <w:tcPr>
            <w:tcW w:w="1389" w:type="dxa"/>
          </w:tcPr>
          <w:p w14:paraId="238D7854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  <w:r w:rsidRPr="00017EBE">
              <w:rPr>
                <w:rFonts w:hint="eastAsia"/>
                <w:color w:val="FF0000"/>
              </w:rPr>
              <w:t>Delflag</w:t>
            </w:r>
          </w:p>
        </w:tc>
        <w:tc>
          <w:tcPr>
            <w:tcW w:w="1525" w:type="dxa"/>
          </w:tcPr>
          <w:p w14:paraId="054DE957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  <w:r w:rsidRPr="00017EBE">
              <w:rPr>
                <w:color w:val="FF0000"/>
              </w:rPr>
              <w:t>B</w:t>
            </w:r>
            <w:r w:rsidRPr="00017EBE">
              <w:rPr>
                <w:rFonts w:hint="eastAsia"/>
                <w:color w:val="FF0000"/>
              </w:rPr>
              <w:t>it</w:t>
            </w:r>
          </w:p>
        </w:tc>
        <w:tc>
          <w:tcPr>
            <w:tcW w:w="553" w:type="dxa"/>
          </w:tcPr>
          <w:p w14:paraId="18FD5246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  <w:r w:rsidRPr="00017EBE">
              <w:rPr>
                <w:color w:val="FF0000"/>
              </w:rPr>
              <w:t>Y</w:t>
            </w:r>
          </w:p>
        </w:tc>
        <w:tc>
          <w:tcPr>
            <w:tcW w:w="1239" w:type="dxa"/>
          </w:tcPr>
          <w:p w14:paraId="494A0C97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  <w:r w:rsidRPr="00017EBE">
              <w:rPr>
                <w:rFonts w:hint="eastAsia"/>
                <w:color w:val="FF0000"/>
              </w:rPr>
              <w:t>0</w:t>
            </w:r>
          </w:p>
        </w:tc>
        <w:tc>
          <w:tcPr>
            <w:tcW w:w="871" w:type="dxa"/>
          </w:tcPr>
          <w:p w14:paraId="38D1C96F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</w:p>
        </w:tc>
        <w:tc>
          <w:tcPr>
            <w:tcW w:w="2089" w:type="dxa"/>
          </w:tcPr>
          <w:p w14:paraId="6329733A" w14:textId="77777777" w:rsidR="00D74541" w:rsidRPr="00017EBE" w:rsidRDefault="00D74541" w:rsidP="00A9274D">
            <w:pPr>
              <w:ind w:left="210" w:right="210"/>
              <w:rPr>
                <w:color w:val="FF0000"/>
              </w:rPr>
            </w:pPr>
          </w:p>
        </w:tc>
      </w:tr>
      <w:tr w:rsidR="00017EBE" w:rsidRPr="00017EBE" w14:paraId="64F52FA5" w14:textId="77777777" w:rsidTr="000C5607">
        <w:tc>
          <w:tcPr>
            <w:tcW w:w="856" w:type="dxa"/>
          </w:tcPr>
          <w:p w14:paraId="66F4092F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</w:p>
        </w:tc>
        <w:tc>
          <w:tcPr>
            <w:tcW w:w="1389" w:type="dxa"/>
          </w:tcPr>
          <w:p w14:paraId="3B114BB5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  <w:r w:rsidRPr="00017EBE">
              <w:rPr>
                <w:rFonts w:hint="eastAsia"/>
                <w:color w:val="FF0000"/>
              </w:rPr>
              <w:t>CreateDate</w:t>
            </w:r>
          </w:p>
        </w:tc>
        <w:tc>
          <w:tcPr>
            <w:tcW w:w="1525" w:type="dxa"/>
          </w:tcPr>
          <w:p w14:paraId="21922D5B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  <w:r w:rsidRPr="00017EBE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553" w:type="dxa"/>
          </w:tcPr>
          <w:p w14:paraId="7FE2C449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  <w:r w:rsidRPr="00017EBE">
              <w:rPr>
                <w:color w:val="FF0000"/>
              </w:rPr>
              <w:t>Y</w:t>
            </w:r>
          </w:p>
        </w:tc>
        <w:tc>
          <w:tcPr>
            <w:tcW w:w="1239" w:type="dxa"/>
          </w:tcPr>
          <w:p w14:paraId="3991289E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  <w:r w:rsidRPr="00017EBE">
              <w:rPr>
                <w:color w:val="FF0000"/>
              </w:rPr>
              <w:t>G</w:t>
            </w:r>
            <w:r w:rsidRPr="00017EBE">
              <w:rPr>
                <w:rFonts w:hint="eastAsia"/>
                <w:color w:val="FF0000"/>
              </w:rPr>
              <w:t>etdate(</w:t>
            </w:r>
            <w:r w:rsidRPr="00017EBE">
              <w:rPr>
                <w:color w:val="FF0000"/>
              </w:rPr>
              <w:t>)</w:t>
            </w:r>
          </w:p>
        </w:tc>
        <w:tc>
          <w:tcPr>
            <w:tcW w:w="871" w:type="dxa"/>
          </w:tcPr>
          <w:p w14:paraId="10D0183B" w14:textId="77777777" w:rsidR="00D74541" w:rsidRPr="00017EBE" w:rsidRDefault="00D74541" w:rsidP="00A9274D">
            <w:pPr>
              <w:ind w:right="210"/>
              <w:rPr>
                <w:color w:val="FF0000"/>
              </w:rPr>
            </w:pPr>
          </w:p>
        </w:tc>
        <w:tc>
          <w:tcPr>
            <w:tcW w:w="2089" w:type="dxa"/>
          </w:tcPr>
          <w:p w14:paraId="1A3E5951" w14:textId="77777777" w:rsidR="00D74541" w:rsidRPr="00017EBE" w:rsidRDefault="00D74541" w:rsidP="00A9274D">
            <w:pPr>
              <w:ind w:left="210" w:right="210"/>
              <w:rPr>
                <w:color w:val="FF0000"/>
              </w:rPr>
            </w:pPr>
          </w:p>
        </w:tc>
      </w:tr>
    </w:tbl>
    <w:commentRangeEnd w:id="10"/>
    <w:p w14:paraId="0928B457" w14:textId="77777777" w:rsidR="00551447" w:rsidRDefault="00A83B07" w:rsidP="00551447">
      <w:r>
        <w:rPr>
          <w:rStyle w:val="ad"/>
        </w:rPr>
        <w:commentReference w:id="10"/>
      </w:r>
      <w:r w:rsidR="00551447">
        <w:rPr>
          <w:rFonts w:hint="eastAsia"/>
        </w:rPr>
        <w:t>|</w:t>
      </w:r>
    </w:p>
    <w:p w14:paraId="34D40C60" w14:textId="34CBCA9D" w:rsidR="00675687" w:rsidRPr="00FB2DA9" w:rsidRDefault="00675687" w:rsidP="00D86DC6">
      <w:pPr>
        <w:rPr>
          <w:color w:val="FF0000"/>
        </w:rPr>
      </w:pPr>
    </w:p>
    <w:p w14:paraId="45EB88C1" w14:textId="77777777" w:rsidR="0040202E" w:rsidRDefault="00905CE5" w:rsidP="008374BD">
      <w:pPr>
        <w:pStyle w:val="a0"/>
      </w:pPr>
      <w:bookmarkStart w:id="13" w:name="_Toc427236663"/>
      <w:bookmarkStart w:id="14" w:name="_Toc430249230"/>
      <w:r>
        <w:rPr>
          <w:rFonts w:hint="eastAsia"/>
        </w:rPr>
        <w:t>组织</w:t>
      </w:r>
      <w:r>
        <w:t>类型</w:t>
      </w:r>
      <w:r w:rsidR="0040202E">
        <w:rPr>
          <w:rFonts w:hint="eastAsia"/>
        </w:rPr>
        <w:t>表</w:t>
      </w:r>
      <w:r>
        <w:rPr>
          <w:rFonts w:hint="eastAsia"/>
        </w:rPr>
        <w:t>（</w:t>
      </w:r>
      <w:r w:rsidR="00AA4C9A">
        <w:rPr>
          <w:rFonts w:hint="eastAsia"/>
        </w:rPr>
        <w:t>市级，</w:t>
      </w:r>
      <w:r w:rsidR="00AA4C9A">
        <w:t>区级</w:t>
      </w:r>
      <w:r>
        <w:t>、</w:t>
      </w:r>
      <w:r>
        <w:rPr>
          <w:rFonts w:hint="eastAsia"/>
        </w:rPr>
        <w:t>培训</w:t>
      </w:r>
      <w:r>
        <w:t>机构、区县</w:t>
      </w:r>
      <w:r w:rsidR="00626832">
        <w:rPr>
          <w:rFonts w:hint="eastAsia"/>
        </w:rPr>
        <w:t>进修学校</w:t>
      </w:r>
      <w:r>
        <w:t>、学校</w:t>
      </w:r>
      <w:r w:rsidR="0051610F">
        <w:rPr>
          <w:rFonts w:hint="eastAsia"/>
        </w:rPr>
        <w:t>,</w:t>
      </w:r>
      <w:r w:rsidR="0051610F">
        <w:rPr>
          <w:rFonts w:hint="eastAsia"/>
        </w:rPr>
        <w:t>同时</w:t>
      </w:r>
      <w:r w:rsidR="0051610F">
        <w:t>表示结构</w:t>
      </w:r>
      <w:r>
        <w:t>）</w:t>
      </w:r>
      <w:bookmarkEnd w:id="13"/>
      <w:bookmarkEnd w:id="14"/>
    </w:p>
    <w:p w14:paraId="77EA31B2" w14:textId="77777777" w:rsidR="008374BD" w:rsidRPr="0079057D" w:rsidRDefault="008374BD" w:rsidP="008374BD">
      <w:r>
        <w:rPr>
          <w:rFonts w:hint="eastAsia"/>
        </w:rPr>
        <w:t>*</w:t>
      </w:r>
      <w:r w:rsidR="003C1931">
        <w:t>Organ</w:t>
      </w:r>
      <w:r>
        <w:t>_</w:t>
      </w:r>
      <w:r w:rsidR="003C1931">
        <w:t>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8"/>
        <w:gridCol w:w="1443"/>
        <w:gridCol w:w="1524"/>
        <w:gridCol w:w="856"/>
        <w:gridCol w:w="1239"/>
        <w:gridCol w:w="1167"/>
        <w:gridCol w:w="1335"/>
      </w:tblGrid>
      <w:tr w:rsidR="008374BD" w14:paraId="0617870C" w14:textId="77777777" w:rsidTr="00553B59">
        <w:tc>
          <w:tcPr>
            <w:tcW w:w="958" w:type="dxa"/>
          </w:tcPr>
          <w:p w14:paraId="6E8174D8" w14:textId="77777777" w:rsidR="008374BD" w:rsidRPr="002177A0" w:rsidRDefault="008374BD" w:rsidP="00553B5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43" w:type="dxa"/>
          </w:tcPr>
          <w:p w14:paraId="776C73FB" w14:textId="77777777" w:rsidR="008374BD" w:rsidRPr="002177A0" w:rsidRDefault="008374BD" w:rsidP="00553B5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524" w:type="dxa"/>
          </w:tcPr>
          <w:p w14:paraId="16AA6B95" w14:textId="77777777" w:rsidR="008374BD" w:rsidRPr="002177A0" w:rsidRDefault="008374BD" w:rsidP="0055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6" w:type="dxa"/>
          </w:tcPr>
          <w:p w14:paraId="22EDEF4C" w14:textId="77777777" w:rsidR="008374BD" w:rsidRPr="002177A0" w:rsidRDefault="008374BD" w:rsidP="0055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39" w:type="dxa"/>
          </w:tcPr>
          <w:p w14:paraId="1D020AFB" w14:textId="77777777" w:rsidR="008374BD" w:rsidRPr="002177A0" w:rsidRDefault="008374BD" w:rsidP="00553B5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67" w:type="dxa"/>
          </w:tcPr>
          <w:p w14:paraId="726C06E3" w14:textId="77777777" w:rsidR="008374BD" w:rsidRPr="002177A0" w:rsidRDefault="008374BD" w:rsidP="00553B5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35" w:type="dxa"/>
          </w:tcPr>
          <w:p w14:paraId="35512C26" w14:textId="77777777" w:rsidR="008374BD" w:rsidRPr="002177A0" w:rsidRDefault="008374BD" w:rsidP="00553B5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8374BD" w14:paraId="7DC01CCF" w14:textId="77777777" w:rsidTr="00553B59">
        <w:tc>
          <w:tcPr>
            <w:tcW w:w="958" w:type="dxa"/>
          </w:tcPr>
          <w:p w14:paraId="4FA497A6" w14:textId="77777777" w:rsidR="008374BD" w:rsidRDefault="008374BD" w:rsidP="00553B59">
            <w:r>
              <w:rPr>
                <w:rFonts w:hint="eastAsia"/>
              </w:rPr>
              <w:t>y</w:t>
            </w:r>
          </w:p>
        </w:tc>
        <w:tc>
          <w:tcPr>
            <w:tcW w:w="1443" w:type="dxa"/>
          </w:tcPr>
          <w:p w14:paraId="785A8F4C" w14:textId="77777777" w:rsidR="008374BD" w:rsidRDefault="008374BD" w:rsidP="00553B59">
            <w:r>
              <w:rPr>
                <w:rFonts w:hint="eastAsia"/>
              </w:rPr>
              <w:t>Id</w:t>
            </w:r>
          </w:p>
        </w:tc>
        <w:tc>
          <w:tcPr>
            <w:tcW w:w="1524" w:type="dxa"/>
          </w:tcPr>
          <w:p w14:paraId="45384833" w14:textId="77777777" w:rsidR="008374BD" w:rsidRDefault="008374BD" w:rsidP="00553B59"/>
        </w:tc>
        <w:tc>
          <w:tcPr>
            <w:tcW w:w="856" w:type="dxa"/>
          </w:tcPr>
          <w:p w14:paraId="1B36B475" w14:textId="77777777" w:rsidR="008374BD" w:rsidRDefault="008374BD" w:rsidP="00553B59"/>
        </w:tc>
        <w:tc>
          <w:tcPr>
            <w:tcW w:w="1239" w:type="dxa"/>
          </w:tcPr>
          <w:p w14:paraId="1CB59D82" w14:textId="77777777" w:rsidR="008374BD" w:rsidRDefault="008374BD" w:rsidP="00553B59"/>
        </w:tc>
        <w:tc>
          <w:tcPr>
            <w:tcW w:w="1167" w:type="dxa"/>
          </w:tcPr>
          <w:p w14:paraId="7E68561F" w14:textId="77777777" w:rsidR="008374BD" w:rsidRDefault="008374BD" w:rsidP="00553B59">
            <w:r>
              <w:rPr>
                <w:rFonts w:hint="eastAsia"/>
              </w:rPr>
              <w:t>编号</w:t>
            </w:r>
          </w:p>
        </w:tc>
        <w:tc>
          <w:tcPr>
            <w:tcW w:w="1335" w:type="dxa"/>
          </w:tcPr>
          <w:p w14:paraId="03BCD18F" w14:textId="77777777" w:rsidR="008374BD" w:rsidRDefault="008374BD" w:rsidP="00553B59"/>
        </w:tc>
      </w:tr>
      <w:tr w:rsidR="008374BD" w14:paraId="0FFC5735" w14:textId="77777777" w:rsidTr="00553B59">
        <w:tc>
          <w:tcPr>
            <w:tcW w:w="958" w:type="dxa"/>
          </w:tcPr>
          <w:p w14:paraId="4E1E2470" w14:textId="77777777" w:rsidR="008374BD" w:rsidRDefault="008374BD" w:rsidP="00553B59"/>
        </w:tc>
        <w:tc>
          <w:tcPr>
            <w:tcW w:w="1443" w:type="dxa"/>
          </w:tcPr>
          <w:p w14:paraId="7568C49C" w14:textId="77777777" w:rsidR="008374BD" w:rsidRDefault="008374BD" w:rsidP="00553B59">
            <w:pPr>
              <w:ind w:right="210"/>
            </w:pPr>
            <w:r>
              <w:rPr>
                <w:rFonts w:hint="eastAsia"/>
              </w:rPr>
              <w:t>Title</w:t>
            </w:r>
          </w:p>
        </w:tc>
        <w:tc>
          <w:tcPr>
            <w:tcW w:w="1524" w:type="dxa"/>
          </w:tcPr>
          <w:p w14:paraId="4F4B9267" w14:textId="77777777" w:rsidR="008374BD" w:rsidRDefault="008364B3" w:rsidP="007E1AF3">
            <w:pPr>
              <w:ind w:right="210"/>
            </w:pPr>
            <w:r>
              <w:t>varchar</w:t>
            </w:r>
            <w:r w:rsidR="008374BD">
              <w:rPr>
                <w:rFonts w:hint="eastAsia"/>
              </w:rPr>
              <w:t>(</w:t>
            </w:r>
            <w:r w:rsidR="007E1AF3">
              <w:t>2</w:t>
            </w:r>
            <w:r w:rsidR="008374BD">
              <w:t>0</w:t>
            </w:r>
            <w:r>
              <w:t>0</w:t>
            </w:r>
            <w:r w:rsidR="008374BD">
              <w:t>)</w:t>
            </w:r>
          </w:p>
        </w:tc>
        <w:tc>
          <w:tcPr>
            <w:tcW w:w="856" w:type="dxa"/>
          </w:tcPr>
          <w:p w14:paraId="213C4B77" w14:textId="77777777" w:rsidR="008374BD" w:rsidRDefault="008374BD" w:rsidP="00553B59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39" w:type="dxa"/>
          </w:tcPr>
          <w:p w14:paraId="2127EA1A" w14:textId="77777777" w:rsidR="008374BD" w:rsidRDefault="008374BD" w:rsidP="00553B59">
            <w:pPr>
              <w:ind w:right="210"/>
            </w:pPr>
          </w:p>
        </w:tc>
        <w:tc>
          <w:tcPr>
            <w:tcW w:w="1167" w:type="dxa"/>
          </w:tcPr>
          <w:p w14:paraId="134CA111" w14:textId="77777777" w:rsidR="008374BD" w:rsidRDefault="008374BD" w:rsidP="00553B59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14:paraId="7DCBD6CC" w14:textId="77777777" w:rsidR="008374BD" w:rsidRDefault="008374BD" w:rsidP="00553B59"/>
        </w:tc>
      </w:tr>
      <w:tr w:rsidR="008374BD" w14:paraId="07BF0910" w14:textId="77777777" w:rsidTr="00553B59">
        <w:tc>
          <w:tcPr>
            <w:tcW w:w="958" w:type="dxa"/>
          </w:tcPr>
          <w:p w14:paraId="5EAA52E9" w14:textId="77777777" w:rsidR="008374BD" w:rsidRDefault="008374BD" w:rsidP="00553B59"/>
        </w:tc>
        <w:tc>
          <w:tcPr>
            <w:tcW w:w="1443" w:type="dxa"/>
          </w:tcPr>
          <w:p w14:paraId="473B997F" w14:textId="77777777" w:rsidR="008374BD" w:rsidRDefault="008374BD" w:rsidP="00553B59">
            <w:pPr>
              <w:ind w:right="210"/>
            </w:pPr>
            <w:r>
              <w:t>ParentId</w:t>
            </w:r>
          </w:p>
        </w:tc>
        <w:tc>
          <w:tcPr>
            <w:tcW w:w="1524" w:type="dxa"/>
          </w:tcPr>
          <w:p w14:paraId="547C89B5" w14:textId="77777777" w:rsidR="008374BD" w:rsidRDefault="008374BD" w:rsidP="00553B59">
            <w:pPr>
              <w:ind w:right="210"/>
            </w:pPr>
            <w:r>
              <w:rPr>
                <w:rFonts w:hint="eastAsia"/>
              </w:rPr>
              <w:t>int</w:t>
            </w:r>
          </w:p>
        </w:tc>
        <w:tc>
          <w:tcPr>
            <w:tcW w:w="856" w:type="dxa"/>
          </w:tcPr>
          <w:p w14:paraId="48BBC629" w14:textId="77777777" w:rsidR="008374BD" w:rsidRDefault="008374BD" w:rsidP="00553B59">
            <w:pPr>
              <w:ind w:right="210"/>
            </w:pPr>
          </w:p>
        </w:tc>
        <w:tc>
          <w:tcPr>
            <w:tcW w:w="1239" w:type="dxa"/>
          </w:tcPr>
          <w:p w14:paraId="66ADF1D4" w14:textId="77777777" w:rsidR="008374BD" w:rsidRDefault="008374BD" w:rsidP="00553B59">
            <w:pPr>
              <w:ind w:right="210"/>
            </w:pPr>
          </w:p>
        </w:tc>
        <w:tc>
          <w:tcPr>
            <w:tcW w:w="1167" w:type="dxa"/>
          </w:tcPr>
          <w:p w14:paraId="3A23312D" w14:textId="77777777" w:rsidR="008374BD" w:rsidRDefault="008374BD" w:rsidP="00553B59">
            <w:r>
              <w:rPr>
                <w:rFonts w:hint="eastAsia"/>
              </w:rPr>
              <w:t>上级组织</w:t>
            </w:r>
            <w:r>
              <w:t>Id</w:t>
            </w:r>
          </w:p>
        </w:tc>
        <w:tc>
          <w:tcPr>
            <w:tcW w:w="1335" w:type="dxa"/>
          </w:tcPr>
          <w:p w14:paraId="7322590C" w14:textId="77777777" w:rsidR="008374BD" w:rsidRDefault="008374BD" w:rsidP="00553B59">
            <w:r>
              <w:rPr>
                <w:rFonts w:hint="eastAsia"/>
              </w:rPr>
              <w:t>如果是</w:t>
            </w:r>
            <w:r>
              <w:t>顶级则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目前只为</w:t>
            </w:r>
            <w:r>
              <w:t>2</w:t>
            </w:r>
            <w:r>
              <w:t>级</w:t>
            </w:r>
          </w:p>
        </w:tc>
      </w:tr>
      <w:tr w:rsidR="008374BD" w14:paraId="4C67D488" w14:textId="77777777" w:rsidTr="00553B59">
        <w:tc>
          <w:tcPr>
            <w:tcW w:w="958" w:type="dxa"/>
          </w:tcPr>
          <w:p w14:paraId="46CB6D46" w14:textId="77777777" w:rsidR="008374BD" w:rsidRDefault="008374BD" w:rsidP="00553B59"/>
        </w:tc>
        <w:tc>
          <w:tcPr>
            <w:tcW w:w="1443" w:type="dxa"/>
          </w:tcPr>
          <w:p w14:paraId="052BF4B2" w14:textId="77777777" w:rsidR="008374BD" w:rsidRDefault="008374BD" w:rsidP="00553B59">
            <w:r>
              <w:rPr>
                <w:rFonts w:hint="eastAsia"/>
              </w:rPr>
              <w:t>Remark</w:t>
            </w:r>
          </w:p>
        </w:tc>
        <w:tc>
          <w:tcPr>
            <w:tcW w:w="1524" w:type="dxa"/>
          </w:tcPr>
          <w:p w14:paraId="0256F11D" w14:textId="77777777" w:rsidR="008374BD" w:rsidRDefault="008374BD" w:rsidP="00553B59">
            <w:r>
              <w:t>Varchar(50)</w:t>
            </w:r>
          </w:p>
        </w:tc>
        <w:tc>
          <w:tcPr>
            <w:tcW w:w="856" w:type="dxa"/>
          </w:tcPr>
          <w:p w14:paraId="5C6C8B99" w14:textId="77777777" w:rsidR="008374BD" w:rsidRDefault="008374BD" w:rsidP="00553B59"/>
        </w:tc>
        <w:tc>
          <w:tcPr>
            <w:tcW w:w="1239" w:type="dxa"/>
          </w:tcPr>
          <w:p w14:paraId="4B3450EA" w14:textId="77777777" w:rsidR="008374BD" w:rsidRDefault="008374BD" w:rsidP="00553B59"/>
        </w:tc>
        <w:tc>
          <w:tcPr>
            <w:tcW w:w="1167" w:type="dxa"/>
          </w:tcPr>
          <w:p w14:paraId="3110F3CE" w14:textId="77777777" w:rsidR="008374BD" w:rsidRDefault="008374BD" w:rsidP="00553B59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14:paraId="7265F4A8" w14:textId="77777777" w:rsidR="008374BD" w:rsidRDefault="008374BD" w:rsidP="00553B59"/>
        </w:tc>
      </w:tr>
      <w:tr w:rsidR="008374BD" w14:paraId="10C32744" w14:textId="77777777" w:rsidTr="00553B59">
        <w:tc>
          <w:tcPr>
            <w:tcW w:w="958" w:type="dxa"/>
          </w:tcPr>
          <w:p w14:paraId="465136DA" w14:textId="77777777" w:rsidR="008374BD" w:rsidRDefault="008374BD" w:rsidP="00553B59">
            <w:pPr>
              <w:ind w:left="210" w:right="210"/>
            </w:pPr>
          </w:p>
        </w:tc>
        <w:tc>
          <w:tcPr>
            <w:tcW w:w="1443" w:type="dxa"/>
          </w:tcPr>
          <w:p w14:paraId="34B2340B" w14:textId="77777777" w:rsidR="008374BD" w:rsidRDefault="008374BD" w:rsidP="00553B59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524" w:type="dxa"/>
          </w:tcPr>
          <w:p w14:paraId="33836496" w14:textId="77777777" w:rsidR="008374BD" w:rsidRDefault="008374BD" w:rsidP="00553B59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856" w:type="dxa"/>
          </w:tcPr>
          <w:p w14:paraId="52B6991F" w14:textId="77777777" w:rsidR="008374BD" w:rsidRDefault="008374BD" w:rsidP="00553B59">
            <w:pPr>
              <w:ind w:right="210"/>
            </w:pPr>
            <w:r>
              <w:t>Y</w:t>
            </w:r>
          </w:p>
        </w:tc>
        <w:tc>
          <w:tcPr>
            <w:tcW w:w="1239" w:type="dxa"/>
          </w:tcPr>
          <w:p w14:paraId="421D10CE" w14:textId="77777777" w:rsidR="008374BD" w:rsidRDefault="008374BD" w:rsidP="00553B59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67" w:type="dxa"/>
          </w:tcPr>
          <w:p w14:paraId="701A80CE" w14:textId="77777777" w:rsidR="008374BD" w:rsidRDefault="008374BD" w:rsidP="00553B59">
            <w:pPr>
              <w:ind w:right="210"/>
            </w:pPr>
          </w:p>
        </w:tc>
        <w:tc>
          <w:tcPr>
            <w:tcW w:w="1335" w:type="dxa"/>
          </w:tcPr>
          <w:p w14:paraId="43CC5419" w14:textId="77777777" w:rsidR="008374BD" w:rsidRDefault="008374BD" w:rsidP="00553B59">
            <w:pPr>
              <w:ind w:left="210" w:right="210"/>
            </w:pPr>
          </w:p>
        </w:tc>
      </w:tr>
      <w:tr w:rsidR="008374BD" w14:paraId="5D46F4F2" w14:textId="77777777" w:rsidTr="00553B59">
        <w:tc>
          <w:tcPr>
            <w:tcW w:w="958" w:type="dxa"/>
          </w:tcPr>
          <w:p w14:paraId="29C60990" w14:textId="77777777" w:rsidR="008374BD" w:rsidRDefault="008374BD" w:rsidP="00553B59">
            <w:pPr>
              <w:ind w:left="210" w:right="210"/>
            </w:pPr>
          </w:p>
        </w:tc>
        <w:tc>
          <w:tcPr>
            <w:tcW w:w="1443" w:type="dxa"/>
          </w:tcPr>
          <w:p w14:paraId="2D699315" w14:textId="77777777" w:rsidR="008374BD" w:rsidRDefault="008374BD" w:rsidP="00553B59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524" w:type="dxa"/>
          </w:tcPr>
          <w:p w14:paraId="463C6831" w14:textId="77777777" w:rsidR="008374BD" w:rsidRDefault="008374BD" w:rsidP="00553B59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56" w:type="dxa"/>
          </w:tcPr>
          <w:p w14:paraId="1675F84B" w14:textId="77777777" w:rsidR="008374BD" w:rsidRDefault="008374BD" w:rsidP="00553B59">
            <w:pPr>
              <w:ind w:right="210"/>
            </w:pPr>
            <w:r>
              <w:t>Y</w:t>
            </w:r>
          </w:p>
        </w:tc>
        <w:tc>
          <w:tcPr>
            <w:tcW w:w="1239" w:type="dxa"/>
          </w:tcPr>
          <w:p w14:paraId="46C31C94" w14:textId="77777777" w:rsidR="008374BD" w:rsidRDefault="008374BD" w:rsidP="00553B59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67" w:type="dxa"/>
          </w:tcPr>
          <w:p w14:paraId="462C309C" w14:textId="77777777" w:rsidR="008374BD" w:rsidRDefault="008374BD" w:rsidP="00553B59">
            <w:pPr>
              <w:ind w:right="210"/>
            </w:pPr>
          </w:p>
        </w:tc>
        <w:tc>
          <w:tcPr>
            <w:tcW w:w="1335" w:type="dxa"/>
          </w:tcPr>
          <w:p w14:paraId="28519828" w14:textId="77777777" w:rsidR="008374BD" w:rsidRDefault="008374BD" w:rsidP="00553B59">
            <w:pPr>
              <w:ind w:left="210" w:right="210"/>
            </w:pPr>
          </w:p>
        </w:tc>
      </w:tr>
    </w:tbl>
    <w:p w14:paraId="062FCD85" w14:textId="77777777" w:rsidR="008374BD" w:rsidRDefault="008374BD" w:rsidP="008374BD">
      <w:r>
        <w:rPr>
          <w:rFonts w:hint="eastAsia"/>
        </w:rPr>
        <w:t>|</w:t>
      </w:r>
    </w:p>
    <w:p w14:paraId="72EC267A" w14:textId="77777777" w:rsidR="008374BD" w:rsidRDefault="008374BD" w:rsidP="008374BD"/>
    <w:p w14:paraId="688D1B3E" w14:textId="77777777" w:rsidR="00393365" w:rsidRDefault="00393365" w:rsidP="00393365">
      <w:pPr>
        <w:pStyle w:val="a"/>
      </w:pPr>
      <w:bookmarkStart w:id="15" w:name="_Toc427236664"/>
      <w:bookmarkStart w:id="16" w:name="_Toc430249231"/>
      <w:r>
        <w:rPr>
          <w:rFonts w:hint="eastAsia"/>
        </w:rPr>
        <w:t>用户</w:t>
      </w:r>
      <w:bookmarkEnd w:id="15"/>
      <w:bookmarkEnd w:id="16"/>
    </w:p>
    <w:p w14:paraId="085AFC5C" w14:textId="77777777" w:rsidR="00393365" w:rsidRDefault="00393365" w:rsidP="00393365">
      <w:pPr>
        <w:pStyle w:val="a0"/>
      </w:pPr>
      <w:bookmarkStart w:id="17" w:name="_Toc421172950"/>
      <w:bookmarkStart w:id="18" w:name="_Toc427236665"/>
      <w:bookmarkStart w:id="19" w:name="_Toc430249232"/>
      <w:r>
        <w:rPr>
          <w:rFonts w:hint="eastAsia"/>
        </w:rPr>
        <w:t>会员帐号</w:t>
      </w:r>
      <w:r>
        <w:t>信息表</w:t>
      </w:r>
      <w:bookmarkStart w:id="20" w:name="OLE_LINK1"/>
      <w:bookmarkStart w:id="21" w:name="OLE_LINK2"/>
      <w:bookmarkEnd w:id="17"/>
      <w:bookmarkEnd w:id="18"/>
      <w:bookmarkEnd w:id="19"/>
    </w:p>
    <w:p w14:paraId="258FF8F1" w14:textId="77777777" w:rsidR="00393365" w:rsidRDefault="00393365" w:rsidP="00393365">
      <w:r>
        <w:rPr>
          <w:rFonts w:hint="eastAsia"/>
        </w:rPr>
        <w:t>*Member_</w:t>
      </w:r>
      <w:r>
        <w:t>Account</w:t>
      </w:r>
      <w:bookmarkEnd w:id="20"/>
      <w:bookmarkEnd w:id="21"/>
    </w:p>
    <w:tbl>
      <w:tblPr>
        <w:tblStyle w:val="a7"/>
        <w:tblW w:w="8525" w:type="dxa"/>
        <w:tblLayout w:type="fixed"/>
        <w:tblLook w:val="04A0" w:firstRow="1" w:lastRow="0" w:firstColumn="1" w:lastColumn="0" w:noHBand="0" w:noVBand="1"/>
      </w:tblPr>
      <w:tblGrid>
        <w:gridCol w:w="847"/>
        <w:gridCol w:w="1637"/>
        <w:gridCol w:w="1509"/>
        <w:gridCol w:w="915"/>
        <w:gridCol w:w="1157"/>
        <w:gridCol w:w="1131"/>
        <w:gridCol w:w="1329"/>
      </w:tblGrid>
      <w:tr w:rsidR="00393365" w14:paraId="4865DA8A" w14:textId="77777777" w:rsidTr="00553B59">
        <w:tc>
          <w:tcPr>
            <w:tcW w:w="847" w:type="dxa"/>
          </w:tcPr>
          <w:p w14:paraId="1F4DECC6" w14:textId="77777777" w:rsidR="00393365" w:rsidRPr="002177A0" w:rsidRDefault="00393365" w:rsidP="00553B5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637" w:type="dxa"/>
          </w:tcPr>
          <w:p w14:paraId="0B813CC1" w14:textId="77777777" w:rsidR="00393365" w:rsidRPr="002177A0" w:rsidRDefault="00393365" w:rsidP="00553B5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509" w:type="dxa"/>
          </w:tcPr>
          <w:p w14:paraId="78045CE6" w14:textId="77777777" w:rsidR="00393365" w:rsidRPr="002177A0" w:rsidRDefault="00393365" w:rsidP="0055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15" w:type="dxa"/>
          </w:tcPr>
          <w:p w14:paraId="5A6CEAE0" w14:textId="77777777" w:rsidR="00393365" w:rsidRPr="002177A0" w:rsidRDefault="00393365" w:rsidP="0055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157" w:type="dxa"/>
          </w:tcPr>
          <w:p w14:paraId="1F7B6F04" w14:textId="77777777" w:rsidR="00393365" w:rsidRPr="002177A0" w:rsidRDefault="00393365" w:rsidP="00553B5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1" w:type="dxa"/>
          </w:tcPr>
          <w:p w14:paraId="5D5EA58C" w14:textId="77777777" w:rsidR="00393365" w:rsidRPr="002177A0" w:rsidRDefault="00393365" w:rsidP="00553B5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9" w:type="dxa"/>
          </w:tcPr>
          <w:p w14:paraId="1301D570" w14:textId="77777777" w:rsidR="00393365" w:rsidRPr="002177A0" w:rsidRDefault="00393365" w:rsidP="00553B5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393365" w14:paraId="7BE34ACD" w14:textId="77777777" w:rsidTr="00553B59">
        <w:tc>
          <w:tcPr>
            <w:tcW w:w="847" w:type="dxa"/>
          </w:tcPr>
          <w:p w14:paraId="067DCA76" w14:textId="77777777" w:rsidR="00393365" w:rsidRDefault="00393365" w:rsidP="00553B59">
            <w:r>
              <w:rPr>
                <w:rFonts w:hint="eastAsia"/>
              </w:rPr>
              <w:t>y</w:t>
            </w:r>
          </w:p>
        </w:tc>
        <w:tc>
          <w:tcPr>
            <w:tcW w:w="1637" w:type="dxa"/>
          </w:tcPr>
          <w:p w14:paraId="22CCBAAE" w14:textId="77777777" w:rsidR="00393365" w:rsidRDefault="00393365" w:rsidP="00553B59">
            <w:r>
              <w:rPr>
                <w:rFonts w:hint="eastAsia"/>
              </w:rPr>
              <w:t>Id</w:t>
            </w:r>
          </w:p>
        </w:tc>
        <w:tc>
          <w:tcPr>
            <w:tcW w:w="1509" w:type="dxa"/>
          </w:tcPr>
          <w:p w14:paraId="23226653" w14:textId="77777777" w:rsidR="00393365" w:rsidRDefault="00393365" w:rsidP="00553B59"/>
        </w:tc>
        <w:tc>
          <w:tcPr>
            <w:tcW w:w="915" w:type="dxa"/>
          </w:tcPr>
          <w:p w14:paraId="79BC5212" w14:textId="77777777" w:rsidR="00393365" w:rsidRDefault="00393365" w:rsidP="00553B59"/>
        </w:tc>
        <w:tc>
          <w:tcPr>
            <w:tcW w:w="1157" w:type="dxa"/>
          </w:tcPr>
          <w:p w14:paraId="48A56729" w14:textId="77777777" w:rsidR="00393365" w:rsidRDefault="00393365" w:rsidP="00553B59"/>
        </w:tc>
        <w:tc>
          <w:tcPr>
            <w:tcW w:w="1131" w:type="dxa"/>
          </w:tcPr>
          <w:p w14:paraId="0C737C05" w14:textId="77777777" w:rsidR="00393365" w:rsidRDefault="00393365" w:rsidP="00553B59">
            <w:r>
              <w:rPr>
                <w:rFonts w:hint="eastAsia"/>
              </w:rPr>
              <w:t>编号</w:t>
            </w:r>
          </w:p>
        </w:tc>
        <w:tc>
          <w:tcPr>
            <w:tcW w:w="1329" w:type="dxa"/>
          </w:tcPr>
          <w:p w14:paraId="4569836A" w14:textId="77777777" w:rsidR="00393365" w:rsidRDefault="00393365" w:rsidP="00553B59"/>
        </w:tc>
      </w:tr>
      <w:tr w:rsidR="00393365" w14:paraId="0DE80973" w14:textId="77777777" w:rsidTr="00553B59">
        <w:tc>
          <w:tcPr>
            <w:tcW w:w="847" w:type="dxa"/>
          </w:tcPr>
          <w:p w14:paraId="59B99DBF" w14:textId="77777777" w:rsidR="00393365" w:rsidRDefault="00393365" w:rsidP="00553B59"/>
        </w:tc>
        <w:tc>
          <w:tcPr>
            <w:tcW w:w="1637" w:type="dxa"/>
          </w:tcPr>
          <w:p w14:paraId="40E58B38" w14:textId="77777777" w:rsidR="00393365" w:rsidRDefault="00393365" w:rsidP="00553B59">
            <w:r>
              <w:rPr>
                <w:rFonts w:hint="eastAsia"/>
              </w:rPr>
              <w:t>UserName</w:t>
            </w:r>
          </w:p>
        </w:tc>
        <w:tc>
          <w:tcPr>
            <w:tcW w:w="1509" w:type="dxa"/>
          </w:tcPr>
          <w:p w14:paraId="411AAD39" w14:textId="77777777" w:rsidR="00393365" w:rsidRDefault="00393365" w:rsidP="00553B59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915" w:type="dxa"/>
          </w:tcPr>
          <w:p w14:paraId="3774414B" w14:textId="77777777" w:rsidR="00393365" w:rsidRDefault="00393365" w:rsidP="00553B59">
            <w:r>
              <w:t>Y</w:t>
            </w:r>
          </w:p>
        </w:tc>
        <w:tc>
          <w:tcPr>
            <w:tcW w:w="1157" w:type="dxa"/>
          </w:tcPr>
          <w:p w14:paraId="01F9AF12" w14:textId="77777777" w:rsidR="00393365" w:rsidRDefault="00393365" w:rsidP="00553B59"/>
        </w:tc>
        <w:tc>
          <w:tcPr>
            <w:tcW w:w="1131" w:type="dxa"/>
          </w:tcPr>
          <w:p w14:paraId="62BDEA54" w14:textId="77777777" w:rsidR="00393365" w:rsidRDefault="00393365" w:rsidP="00553B59">
            <w:r>
              <w:rPr>
                <w:rFonts w:hint="eastAsia"/>
              </w:rPr>
              <w:t>用户名</w:t>
            </w:r>
          </w:p>
        </w:tc>
        <w:tc>
          <w:tcPr>
            <w:tcW w:w="1329" w:type="dxa"/>
          </w:tcPr>
          <w:p w14:paraId="2AD3797A" w14:textId="77777777" w:rsidR="00393365" w:rsidRDefault="00393365" w:rsidP="00553B59"/>
        </w:tc>
      </w:tr>
      <w:tr w:rsidR="00393365" w14:paraId="08AB121A" w14:textId="77777777" w:rsidTr="00553B59">
        <w:tc>
          <w:tcPr>
            <w:tcW w:w="847" w:type="dxa"/>
          </w:tcPr>
          <w:p w14:paraId="19BF493C" w14:textId="77777777" w:rsidR="00393365" w:rsidRDefault="00393365" w:rsidP="00553B59"/>
        </w:tc>
        <w:tc>
          <w:tcPr>
            <w:tcW w:w="1637" w:type="dxa"/>
          </w:tcPr>
          <w:p w14:paraId="5A694F13" w14:textId="77777777" w:rsidR="00393365" w:rsidRDefault="00393365" w:rsidP="00553B59">
            <w:r>
              <w:rPr>
                <w:rFonts w:hint="eastAsia"/>
              </w:rPr>
              <w:t>Password</w:t>
            </w:r>
          </w:p>
        </w:tc>
        <w:tc>
          <w:tcPr>
            <w:tcW w:w="1509" w:type="dxa"/>
          </w:tcPr>
          <w:p w14:paraId="150B624C" w14:textId="77777777" w:rsidR="00393365" w:rsidRDefault="00393365" w:rsidP="00553B59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915" w:type="dxa"/>
          </w:tcPr>
          <w:p w14:paraId="70C6C1A4" w14:textId="77777777" w:rsidR="00393365" w:rsidRDefault="00393365" w:rsidP="00553B59">
            <w:r>
              <w:t>Y</w:t>
            </w:r>
          </w:p>
        </w:tc>
        <w:tc>
          <w:tcPr>
            <w:tcW w:w="1157" w:type="dxa"/>
          </w:tcPr>
          <w:p w14:paraId="13FFAE16" w14:textId="77777777" w:rsidR="00393365" w:rsidRDefault="00393365" w:rsidP="00553B59"/>
        </w:tc>
        <w:tc>
          <w:tcPr>
            <w:tcW w:w="1131" w:type="dxa"/>
          </w:tcPr>
          <w:p w14:paraId="52C63F0F" w14:textId="77777777" w:rsidR="00393365" w:rsidRDefault="00393365" w:rsidP="00553B59">
            <w:r>
              <w:rPr>
                <w:rFonts w:hint="eastAsia"/>
              </w:rPr>
              <w:t>密码</w:t>
            </w:r>
          </w:p>
        </w:tc>
        <w:tc>
          <w:tcPr>
            <w:tcW w:w="1329" w:type="dxa"/>
          </w:tcPr>
          <w:p w14:paraId="1A6DFDB7" w14:textId="77777777" w:rsidR="00393365" w:rsidRDefault="00393365" w:rsidP="00553B59"/>
        </w:tc>
      </w:tr>
      <w:tr w:rsidR="00393365" w14:paraId="22DE5095" w14:textId="77777777" w:rsidTr="00553B59">
        <w:tc>
          <w:tcPr>
            <w:tcW w:w="847" w:type="dxa"/>
          </w:tcPr>
          <w:p w14:paraId="25E220E6" w14:textId="77777777" w:rsidR="00393365" w:rsidRDefault="00393365" w:rsidP="00553B59"/>
        </w:tc>
        <w:tc>
          <w:tcPr>
            <w:tcW w:w="1637" w:type="dxa"/>
          </w:tcPr>
          <w:p w14:paraId="6F14ECE5" w14:textId="77777777" w:rsidR="00393365" w:rsidRDefault="00393365" w:rsidP="00553B59">
            <w:bookmarkStart w:id="22" w:name="OLE_LINK7"/>
            <w:r>
              <w:rPr>
                <w:rFonts w:hint="eastAsia"/>
              </w:rPr>
              <w:t>Email</w:t>
            </w:r>
            <w:bookmarkEnd w:id="22"/>
          </w:p>
        </w:tc>
        <w:tc>
          <w:tcPr>
            <w:tcW w:w="1509" w:type="dxa"/>
          </w:tcPr>
          <w:p w14:paraId="10D10920" w14:textId="77777777" w:rsidR="00393365" w:rsidRDefault="00393365" w:rsidP="00553B59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915" w:type="dxa"/>
          </w:tcPr>
          <w:p w14:paraId="3E57D4E3" w14:textId="77777777" w:rsidR="00393365" w:rsidRDefault="00393365" w:rsidP="00553B59">
            <w:r>
              <w:t>Y</w:t>
            </w:r>
          </w:p>
        </w:tc>
        <w:tc>
          <w:tcPr>
            <w:tcW w:w="1157" w:type="dxa"/>
          </w:tcPr>
          <w:p w14:paraId="4A8ECE26" w14:textId="77777777" w:rsidR="00393365" w:rsidRDefault="00393365" w:rsidP="00553B59"/>
        </w:tc>
        <w:tc>
          <w:tcPr>
            <w:tcW w:w="1131" w:type="dxa"/>
          </w:tcPr>
          <w:p w14:paraId="63875ECB" w14:textId="77777777" w:rsidR="00393365" w:rsidRDefault="00393365" w:rsidP="00553B59">
            <w:r>
              <w:rPr>
                <w:rFonts w:hint="eastAsia"/>
              </w:rPr>
              <w:t>邮箱</w:t>
            </w:r>
          </w:p>
        </w:tc>
        <w:tc>
          <w:tcPr>
            <w:tcW w:w="1329" w:type="dxa"/>
          </w:tcPr>
          <w:p w14:paraId="5B4C8D87" w14:textId="77777777" w:rsidR="00393365" w:rsidRDefault="00393365" w:rsidP="00553B59"/>
        </w:tc>
      </w:tr>
      <w:tr w:rsidR="00393365" w14:paraId="4F7F107B" w14:textId="77777777" w:rsidTr="00553B59">
        <w:tc>
          <w:tcPr>
            <w:tcW w:w="847" w:type="dxa"/>
          </w:tcPr>
          <w:p w14:paraId="45C6241E" w14:textId="77777777" w:rsidR="00393365" w:rsidRDefault="00393365" w:rsidP="00553B59"/>
        </w:tc>
        <w:tc>
          <w:tcPr>
            <w:tcW w:w="1637" w:type="dxa"/>
          </w:tcPr>
          <w:p w14:paraId="5D647162" w14:textId="77777777" w:rsidR="00393365" w:rsidRPr="00680C17" w:rsidRDefault="00393365" w:rsidP="00553B59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509" w:type="dxa"/>
          </w:tcPr>
          <w:p w14:paraId="715E9850" w14:textId="77777777" w:rsidR="00393365" w:rsidRDefault="00393365" w:rsidP="00553B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15" w:type="dxa"/>
          </w:tcPr>
          <w:p w14:paraId="55061B7D" w14:textId="77777777" w:rsidR="00393365" w:rsidRDefault="00393365" w:rsidP="00553B59">
            <w:r>
              <w:t>Y</w:t>
            </w:r>
          </w:p>
        </w:tc>
        <w:tc>
          <w:tcPr>
            <w:tcW w:w="1157" w:type="dxa"/>
          </w:tcPr>
          <w:p w14:paraId="66596FF0" w14:textId="77777777" w:rsidR="00393365" w:rsidRDefault="00393365" w:rsidP="00553B59">
            <w:r>
              <w:rPr>
                <w:rFonts w:hint="eastAsia"/>
              </w:rPr>
              <w:t>1</w:t>
            </w:r>
          </w:p>
        </w:tc>
        <w:tc>
          <w:tcPr>
            <w:tcW w:w="1131" w:type="dxa"/>
          </w:tcPr>
          <w:p w14:paraId="102828C0" w14:textId="77777777" w:rsidR="00393365" w:rsidRDefault="00393365" w:rsidP="00553B59">
            <w:r>
              <w:rPr>
                <w:rFonts w:hint="eastAsia"/>
              </w:rPr>
              <w:t>状态</w:t>
            </w:r>
          </w:p>
        </w:tc>
        <w:tc>
          <w:tcPr>
            <w:tcW w:w="1329" w:type="dxa"/>
          </w:tcPr>
          <w:p w14:paraId="6FB00A11" w14:textId="77777777" w:rsidR="00393365" w:rsidRDefault="00393365" w:rsidP="00553B59">
            <w:r>
              <w:t>1</w:t>
            </w:r>
            <w:r>
              <w:t>未激活</w:t>
            </w:r>
            <w:r>
              <w:t>2</w:t>
            </w:r>
            <w:r>
              <w:t>正常</w:t>
            </w:r>
            <w:r>
              <w:t>3</w:t>
            </w:r>
            <w:r>
              <w:t>禁止登录</w:t>
            </w:r>
          </w:p>
        </w:tc>
      </w:tr>
      <w:tr w:rsidR="00393365" w14:paraId="105E07FD" w14:textId="77777777" w:rsidTr="00553B59">
        <w:tc>
          <w:tcPr>
            <w:tcW w:w="847" w:type="dxa"/>
          </w:tcPr>
          <w:p w14:paraId="58A82483" w14:textId="77777777" w:rsidR="00393365" w:rsidRDefault="00393365" w:rsidP="00553B59"/>
        </w:tc>
        <w:tc>
          <w:tcPr>
            <w:tcW w:w="1637" w:type="dxa"/>
          </w:tcPr>
          <w:p w14:paraId="458D89A9" w14:textId="77777777" w:rsidR="00393365" w:rsidRDefault="00393365" w:rsidP="00553B59">
            <w:r>
              <w:t>R</w:t>
            </w:r>
            <w:r w:rsidRPr="00A64EBA">
              <w:t>egister</w:t>
            </w:r>
            <w:r>
              <w:t>IP</w:t>
            </w:r>
          </w:p>
        </w:tc>
        <w:tc>
          <w:tcPr>
            <w:tcW w:w="1509" w:type="dxa"/>
          </w:tcPr>
          <w:p w14:paraId="61E6EA97" w14:textId="77777777" w:rsidR="00393365" w:rsidRDefault="00393365" w:rsidP="00553B59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915" w:type="dxa"/>
          </w:tcPr>
          <w:p w14:paraId="72C286A8" w14:textId="77777777" w:rsidR="00393365" w:rsidRDefault="00393365" w:rsidP="00553B59"/>
        </w:tc>
        <w:tc>
          <w:tcPr>
            <w:tcW w:w="1157" w:type="dxa"/>
          </w:tcPr>
          <w:p w14:paraId="2BB4D923" w14:textId="77777777" w:rsidR="00393365" w:rsidRDefault="00393365" w:rsidP="00553B59"/>
        </w:tc>
        <w:tc>
          <w:tcPr>
            <w:tcW w:w="1131" w:type="dxa"/>
          </w:tcPr>
          <w:p w14:paraId="53FAE22A" w14:textId="77777777" w:rsidR="00393365" w:rsidRDefault="00393365" w:rsidP="00553B59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</w:p>
        </w:tc>
        <w:tc>
          <w:tcPr>
            <w:tcW w:w="1329" w:type="dxa"/>
          </w:tcPr>
          <w:p w14:paraId="5AC345EA" w14:textId="77777777" w:rsidR="00393365" w:rsidRDefault="00393365" w:rsidP="00553B59"/>
        </w:tc>
      </w:tr>
      <w:tr w:rsidR="00213356" w14:paraId="42AF1913" w14:textId="77777777" w:rsidTr="00553B59">
        <w:tc>
          <w:tcPr>
            <w:tcW w:w="847" w:type="dxa"/>
          </w:tcPr>
          <w:p w14:paraId="0265308F" w14:textId="77777777" w:rsidR="00213356" w:rsidRDefault="00213356" w:rsidP="00553B59"/>
        </w:tc>
        <w:tc>
          <w:tcPr>
            <w:tcW w:w="1637" w:type="dxa"/>
          </w:tcPr>
          <w:p w14:paraId="7F048189" w14:textId="77777777" w:rsidR="00213356" w:rsidRDefault="00213356" w:rsidP="00553B59">
            <w:r>
              <w:rPr>
                <w:rFonts w:hint="eastAsia"/>
              </w:rPr>
              <w:t>Organ</w:t>
            </w:r>
            <w:r>
              <w:t>Id</w:t>
            </w:r>
          </w:p>
        </w:tc>
        <w:tc>
          <w:tcPr>
            <w:tcW w:w="1509" w:type="dxa"/>
          </w:tcPr>
          <w:p w14:paraId="6AEA6FB0" w14:textId="77777777" w:rsidR="00213356" w:rsidRDefault="00213356" w:rsidP="00553B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15" w:type="dxa"/>
          </w:tcPr>
          <w:p w14:paraId="3ECB9AB7" w14:textId="77777777" w:rsidR="00213356" w:rsidRDefault="00213356" w:rsidP="00553B59"/>
        </w:tc>
        <w:tc>
          <w:tcPr>
            <w:tcW w:w="1157" w:type="dxa"/>
          </w:tcPr>
          <w:p w14:paraId="23FB27FD" w14:textId="77777777" w:rsidR="00213356" w:rsidRDefault="00213356" w:rsidP="00553B59"/>
        </w:tc>
        <w:tc>
          <w:tcPr>
            <w:tcW w:w="1131" w:type="dxa"/>
          </w:tcPr>
          <w:p w14:paraId="7539CFA7" w14:textId="77777777" w:rsidR="00213356" w:rsidRDefault="00213356" w:rsidP="00553B59">
            <w:r>
              <w:rPr>
                <w:rFonts w:hint="eastAsia"/>
              </w:rPr>
              <w:t>所属</w:t>
            </w:r>
            <w:r>
              <w:t>机构</w:t>
            </w:r>
          </w:p>
        </w:tc>
        <w:tc>
          <w:tcPr>
            <w:tcW w:w="1329" w:type="dxa"/>
          </w:tcPr>
          <w:p w14:paraId="45E02318" w14:textId="77777777" w:rsidR="00213356" w:rsidRDefault="00213356" w:rsidP="00553B59"/>
        </w:tc>
      </w:tr>
      <w:tr w:rsidR="00393365" w14:paraId="7D2613D5" w14:textId="77777777" w:rsidTr="00553B59">
        <w:tc>
          <w:tcPr>
            <w:tcW w:w="847" w:type="dxa"/>
          </w:tcPr>
          <w:p w14:paraId="5261C112" w14:textId="77777777" w:rsidR="00393365" w:rsidRDefault="00393365" w:rsidP="00553B59"/>
        </w:tc>
        <w:tc>
          <w:tcPr>
            <w:tcW w:w="1637" w:type="dxa"/>
          </w:tcPr>
          <w:p w14:paraId="0B38C135" w14:textId="77777777" w:rsidR="00393365" w:rsidRDefault="00393365" w:rsidP="00553B59">
            <w:pPr>
              <w:ind w:right="210"/>
            </w:pPr>
            <w:r>
              <w:t>Pic</w:t>
            </w:r>
          </w:p>
        </w:tc>
        <w:tc>
          <w:tcPr>
            <w:tcW w:w="1509" w:type="dxa"/>
          </w:tcPr>
          <w:p w14:paraId="1B58D6C9" w14:textId="77777777" w:rsidR="00393365" w:rsidRDefault="00393365" w:rsidP="00553B59">
            <w:pPr>
              <w:ind w:right="210"/>
            </w:pPr>
            <w:r>
              <w:rPr>
                <w:rFonts w:hint="eastAsia"/>
              </w:rPr>
              <w:t>varchar(</w:t>
            </w:r>
            <w:r>
              <w:t>200)</w:t>
            </w:r>
          </w:p>
        </w:tc>
        <w:tc>
          <w:tcPr>
            <w:tcW w:w="915" w:type="dxa"/>
          </w:tcPr>
          <w:p w14:paraId="3A34B044" w14:textId="77777777" w:rsidR="00393365" w:rsidRDefault="00393365" w:rsidP="00553B59"/>
        </w:tc>
        <w:tc>
          <w:tcPr>
            <w:tcW w:w="1157" w:type="dxa"/>
          </w:tcPr>
          <w:p w14:paraId="125AF2FA" w14:textId="77777777" w:rsidR="00393365" w:rsidRDefault="00393365" w:rsidP="00553B59"/>
        </w:tc>
        <w:tc>
          <w:tcPr>
            <w:tcW w:w="1131" w:type="dxa"/>
          </w:tcPr>
          <w:p w14:paraId="4628253B" w14:textId="77777777" w:rsidR="00393365" w:rsidRDefault="00393365" w:rsidP="00553B59">
            <w:r>
              <w:rPr>
                <w:rFonts w:hint="eastAsia"/>
              </w:rPr>
              <w:t>用户头像</w:t>
            </w:r>
          </w:p>
        </w:tc>
        <w:tc>
          <w:tcPr>
            <w:tcW w:w="1329" w:type="dxa"/>
          </w:tcPr>
          <w:p w14:paraId="0D291C0F" w14:textId="77777777" w:rsidR="00393365" w:rsidRDefault="00393365" w:rsidP="00553B59"/>
        </w:tc>
      </w:tr>
      <w:tr w:rsidR="00393365" w14:paraId="20F5D5B5" w14:textId="77777777" w:rsidTr="00553B59">
        <w:tc>
          <w:tcPr>
            <w:tcW w:w="847" w:type="dxa"/>
          </w:tcPr>
          <w:p w14:paraId="38D3CEE9" w14:textId="77777777" w:rsidR="00393365" w:rsidRDefault="00393365" w:rsidP="00553B59"/>
        </w:tc>
        <w:tc>
          <w:tcPr>
            <w:tcW w:w="1637" w:type="dxa"/>
          </w:tcPr>
          <w:p w14:paraId="30B5964A" w14:textId="77777777" w:rsidR="00393365" w:rsidRDefault="00393365" w:rsidP="00553B59">
            <w:r w:rsidRPr="00782407">
              <w:t>Nickname</w:t>
            </w:r>
          </w:p>
        </w:tc>
        <w:tc>
          <w:tcPr>
            <w:tcW w:w="1509" w:type="dxa"/>
          </w:tcPr>
          <w:p w14:paraId="41535FF6" w14:textId="77777777" w:rsidR="00393365" w:rsidRDefault="00393365" w:rsidP="00553B59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915" w:type="dxa"/>
          </w:tcPr>
          <w:p w14:paraId="36953A5B" w14:textId="77777777" w:rsidR="00393365" w:rsidRDefault="00393365" w:rsidP="00553B59"/>
        </w:tc>
        <w:tc>
          <w:tcPr>
            <w:tcW w:w="1157" w:type="dxa"/>
          </w:tcPr>
          <w:p w14:paraId="15EC94AC" w14:textId="77777777" w:rsidR="00393365" w:rsidRDefault="00393365" w:rsidP="00553B59"/>
        </w:tc>
        <w:tc>
          <w:tcPr>
            <w:tcW w:w="1131" w:type="dxa"/>
          </w:tcPr>
          <w:p w14:paraId="30103545" w14:textId="77777777" w:rsidR="00393365" w:rsidRDefault="00393365" w:rsidP="00553B59">
            <w:r>
              <w:rPr>
                <w:rFonts w:hint="eastAsia"/>
              </w:rPr>
              <w:t>昵称</w:t>
            </w:r>
          </w:p>
        </w:tc>
        <w:tc>
          <w:tcPr>
            <w:tcW w:w="1329" w:type="dxa"/>
          </w:tcPr>
          <w:p w14:paraId="78D8670A" w14:textId="77777777" w:rsidR="00393365" w:rsidRDefault="00393365" w:rsidP="00553B59"/>
        </w:tc>
      </w:tr>
      <w:tr w:rsidR="00393365" w14:paraId="30912F6D" w14:textId="77777777" w:rsidTr="00553B59">
        <w:tc>
          <w:tcPr>
            <w:tcW w:w="847" w:type="dxa"/>
          </w:tcPr>
          <w:p w14:paraId="121449F6" w14:textId="77777777" w:rsidR="00393365" w:rsidRDefault="00393365" w:rsidP="00553B59"/>
        </w:tc>
        <w:tc>
          <w:tcPr>
            <w:tcW w:w="1637" w:type="dxa"/>
          </w:tcPr>
          <w:p w14:paraId="2F66279A" w14:textId="77777777" w:rsidR="00393365" w:rsidRPr="00782407" w:rsidRDefault="00393365" w:rsidP="00553B59">
            <w:r>
              <w:rPr>
                <w:rFonts w:hint="eastAsia"/>
              </w:rPr>
              <w:t>Is</w:t>
            </w:r>
            <w:r>
              <w:t>RealName</w:t>
            </w:r>
          </w:p>
        </w:tc>
        <w:tc>
          <w:tcPr>
            <w:tcW w:w="1509" w:type="dxa"/>
          </w:tcPr>
          <w:p w14:paraId="7D0A127D" w14:textId="77777777" w:rsidR="00393365" w:rsidRDefault="00393365" w:rsidP="00553B59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15" w:type="dxa"/>
          </w:tcPr>
          <w:p w14:paraId="0674338F" w14:textId="77777777" w:rsidR="00393365" w:rsidRDefault="00393365" w:rsidP="00553B59">
            <w:r>
              <w:t>Y</w:t>
            </w:r>
          </w:p>
        </w:tc>
        <w:tc>
          <w:tcPr>
            <w:tcW w:w="1157" w:type="dxa"/>
          </w:tcPr>
          <w:p w14:paraId="32EAA907" w14:textId="77777777" w:rsidR="00393365" w:rsidRDefault="00393365" w:rsidP="00553B59">
            <w:r>
              <w:rPr>
                <w:rFonts w:hint="eastAsia"/>
              </w:rPr>
              <w:t>0</w:t>
            </w:r>
          </w:p>
        </w:tc>
        <w:tc>
          <w:tcPr>
            <w:tcW w:w="1131" w:type="dxa"/>
          </w:tcPr>
          <w:p w14:paraId="6F632E3B" w14:textId="77777777" w:rsidR="00393365" w:rsidRDefault="00393365" w:rsidP="00553B59">
            <w:r>
              <w:rPr>
                <w:rFonts w:hint="eastAsia"/>
              </w:rPr>
              <w:t>是否</w:t>
            </w:r>
            <w:r>
              <w:t>是实名</w:t>
            </w:r>
          </w:p>
        </w:tc>
        <w:tc>
          <w:tcPr>
            <w:tcW w:w="1329" w:type="dxa"/>
          </w:tcPr>
          <w:p w14:paraId="4AF19295" w14:textId="77777777" w:rsidR="00393365" w:rsidRDefault="00393365" w:rsidP="00553B59"/>
        </w:tc>
      </w:tr>
      <w:tr w:rsidR="00393365" w14:paraId="2471E271" w14:textId="77777777" w:rsidTr="00553B59">
        <w:tc>
          <w:tcPr>
            <w:tcW w:w="847" w:type="dxa"/>
          </w:tcPr>
          <w:p w14:paraId="4CD54582" w14:textId="77777777" w:rsidR="00393365" w:rsidRDefault="00393365" w:rsidP="00553B59"/>
        </w:tc>
        <w:tc>
          <w:tcPr>
            <w:tcW w:w="1637" w:type="dxa"/>
          </w:tcPr>
          <w:p w14:paraId="2CD86F0F" w14:textId="77777777" w:rsidR="00393365" w:rsidRDefault="00393365" w:rsidP="00553B59">
            <w:r w:rsidRPr="00FC28E8">
              <w:t>origin</w:t>
            </w:r>
            <w:r>
              <w:t>UserId</w:t>
            </w:r>
          </w:p>
        </w:tc>
        <w:tc>
          <w:tcPr>
            <w:tcW w:w="1509" w:type="dxa"/>
          </w:tcPr>
          <w:p w14:paraId="06295C55" w14:textId="77777777" w:rsidR="00393365" w:rsidRDefault="00393365" w:rsidP="00473B9D">
            <w:r>
              <w:t>Varchar</w:t>
            </w:r>
            <w:r w:rsidR="00473B9D">
              <w:rPr>
                <w:rFonts w:hint="eastAsia"/>
              </w:rPr>
              <w:t>(</w:t>
            </w:r>
            <w:r w:rsidR="00473B9D">
              <w:t>50)</w:t>
            </w:r>
          </w:p>
        </w:tc>
        <w:tc>
          <w:tcPr>
            <w:tcW w:w="915" w:type="dxa"/>
          </w:tcPr>
          <w:p w14:paraId="7BC7E019" w14:textId="77777777" w:rsidR="00393365" w:rsidRDefault="00393365" w:rsidP="00553B59"/>
        </w:tc>
        <w:tc>
          <w:tcPr>
            <w:tcW w:w="1157" w:type="dxa"/>
          </w:tcPr>
          <w:p w14:paraId="3DED1A44" w14:textId="77777777" w:rsidR="00393365" w:rsidRDefault="00393365" w:rsidP="00553B59"/>
        </w:tc>
        <w:tc>
          <w:tcPr>
            <w:tcW w:w="1131" w:type="dxa"/>
          </w:tcPr>
          <w:p w14:paraId="4C156DDB" w14:textId="77777777" w:rsidR="00393365" w:rsidRDefault="00393365" w:rsidP="00553B59">
            <w:r>
              <w:rPr>
                <w:rFonts w:hint="eastAsia"/>
              </w:rPr>
              <w:t>原</w:t>
            </w:r>
            <w:r>
              <w:t>用户</w:t>
            </w:r>
            <w:r>
              <w:t>Id</w:t>
            </w:r>
          </w:p>
        </w:tc>
        <w:tc>
          <w:tcPr>
            <w:tcW w:w="1329" w:type="dxa"/>
          </w:tcPr>
          <w:p w14:paraId="6D244B83" w14:textId="77777777" w:rsidR="00393365" w:rsidRDefault="00393365" w:rsidP="00553B59">
            <w:r>
              <w:rPr>
                <w:rFonts w:hint="eastAsia"/>
              </w:rPr>
              <w:t>从</w:t>
            </w:r>
            <w:r>
              <w:t>其他平台导入</w:t>
            </w:r>
          </w:p>
        </w:tc>
      </w:tr>
      <w:tr w:rsidR="00393365" w14:paraId="0DF2D892" w14:textId="77777777" w:rsidTr="00553B59">
        <w:tc>
          <w:tcPr>
            <w:tcW w:w="847" w:type="dxa"/>
          </w:tcPr>
          <w:p w14:paraId="4008DAA6" w14:textId="77777777" w:rsidR="00393365" w:rsidRDefault="00393365" w:rsidP="00553B59"/>
        </w:tc>
        <w:tc>
          <w:tcPr>
            <w:tcW w:w="1637" w:type="dxa"/>
          </w:tcPr>
          <w:p w14:paraId="2EB8E4BA" w14:textId="77777777" w:rsidR="00393365" w:rsidRDefault="00393365" w:rsidP="00553B59">
            <w:r w:rsidRPr="00FC28E8">
              <w:t>origin</w:t>
            </w:r>
          </w:p>
        </w:tc>
        <w:tc>
          <w:tcPr>
            <w:tcW w:w="1509" w:type="dxa"/>
          </w:tcPr>
          <w:p w14:paraId="062B85EC" w14:textId="77777777" w:rsidR="00393365" w:rsidRDefault="00393365" w:rsidP="00553B59">
            <w:r>
              <w:t>Int</w:t>
            </w:r>
          </w:p>
        </w:tc>
        <w:tc>
          <w:tcPr>
            <w:tcW w:w="915" w:type="dxa"/>
          </w:tcPr>
          <w:p w14:paraId="4EBD53C0" w14:textId="77777777" w:rsidR="00393365" w:rsidRDefault="00393365" w:rsidP="00553B59"/>
        </w:tc>
        <w:tc>
          <w:tcPr>
            <w:tcW w:w="1157" w:type="dxa"/>
          </w:tcPr>
          <w:p w14:paraId="5042BC40" w14:textId="77777777" w:rsidR="00393365" w:rsidRDefault="00393365" w:rsidP="00553B59"/>
        </w:tc>
        <w:tc>
          <w:tcPr>
            <w:tcW w:w="1131" w:type="dxa"/>
          </w:tcPr>
          <w:p w14:paraId="2B3CB260" w14:textId="77777777" w:rsidR="00393365" w:rsidRDefault="00393365" w:rsidP="00553B59">
            <w:r>
              <w:rPr>
                <w:rFonts w:hint="eastAsia"/>
              </w:rPr>
              <w:t>原</w:t>
            </w:r>
            <w:r>
              <w:t>平台</w:t>
            </w:r>
          </w:p>
        </w:tc>
        <w:tc>
          <w:tcPr>
            <w:tcW w:w="1329" w:type="dxa"/>
          </w:tcPr>
          <w:p w14:paraId="5293DF85" w14:textId="77777777" w:rsidR="00393365" w:rsidRDefault="00393365" w:rsidP="00553B59">
            <w:r>
              <w:rPr>
                <w:rFonts w:hint="eastAsia"/>
              </w:rPr>
              <w:t>从</w:t>
            </w:r>
            <w:r>
              <w:t>哪个平台导入的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老</w:t>
            </w:r>
            <w:r>
              <w:t>学习网平台</w:t>
            </w:r>
          </w:p>
        </w:tc>
      </w:tr>
      <w:tr w:rsidR="00393365" w14:paraId="1AF5DDB5" w14:textId="77777777" w:rsidTr="00553B59">
        <w:tc>
          <w:tcPr>
            <w:tcW w:w="847" w:type="dxa"/>
          </w:tcPr>
          <w:p w14:paraId="386B180E" w14:textId="77777777" w:rsidR="00393365" w:rsidRPr="006403A3" w:rsidRDefault="00393365" w:rsidP="00553B59"/>
        </w:tc>
        <w:tc>
          <w:tcPr>
            <w:tcW w:w="1637" w:type="dxa"/>
          </w:tcPr>
          <w:p w14:paraId="7F86A1B5" w14:textId="77777777" w:rsidR="00393365" w:rsidRPr="00FC28E8" w:rsidRDefault="00393365" w:rsidP="00553B59">
            <w:r>
              <w:rPr>
                <w:rFonts w:hint="eastAsia"/>
              </w:rPr>
              <w:t>O</w:t>
            </w:r>
            <w:r>
              <w:t>riginUserName</w:t>
            </w:r>
          </w:p>
        </w:tc>
        <w:tc>
          <w:tcPr>
            <w:tcW w:w="1509" w:type="dxa"/>
          </w:tcPr>
          <w:p w14:paraId="6AF687AD" w14:textId="77777777" w:rsidR="00393365" w:rsidRDefault="00393365" w:rsidP="00553B59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915" w:type="dxa"/>
          </w:tcPr>
          <w:p w14:paraId="0EBFD97C" w14:textId="77777777" w:rsidR="00393365" w:rsidRDefault="00393365" w:rsidP="00553B59"/>
        </w:tc>
        <w:tc>
          <w:tcPr>
            <w:tcW w:w="1157" w:type="dxa"/>
          </w:tcPr>
          <w:p w14:paraId="7107113B" w14:textId="77777777" w:rsidR="00393365" w:rsidRDefault="00393365" w:rsidP="00553B59"/>
        </w:tc>
        <w:tc>
          <w:tcPr>
            <w:tcW w:w="1131" w:type="dxa"/>
          </w:tcPr>
          <w:p w14:paraId="372D0490" w14:textId="77777777" w:rsidR="00393365" w:rsidRDefault="00393365" w:rsidP="00553B59">
            <w:r>
              <w:rPr>
                <w:rFonts w:hint="eastAsia"/>
              </w:rPr>
              <w:t>原平台</w:t>
            </w:r>
            <w:r>
              <w:t>用户名</w:t>
            </w:r>
          </w:p>
        </w:tc>
        <w:tc>
          <w:tcPr>
            <w:tcW w:w="1329" w:type="dxa"/>
          </w:tcPr>
          <w:p w14:paraId="5514D32A" w14:textId="77777777" w:rsidR="00393365" w:rsidRDefault="00393365" w:rsidP="00553B59"/>
        </w:tc>
      </w:tr>
      <w:tr w:rsidR="00393365" w14:paraId="266E0202" w14:textId="77777777" w:rsidTr="00553B59">
        <w:tc>
          <w:tcPr>
            <w:tcW w:w="847" w:type="dxa"/>
          </w:tcPr>
          <w:p w14:paraId="65472E5C" w14:textId="77777777" w:rsidR="00393365" w:rsidRDefault="00393365" w:rsidP="00553B59"/>
        </w:tc>
        <w:tc>
          <w:tcPr>
            <w:tcW w:w="1637" w:type="dxa"/>
          </w:tcPr>
          <w:p w14:paraId="76CA75CE" w14:textId="77777777" w:rsidR="00393365" w:rsidRPr="00FC28E8" w:rsidRDefault="00393365" w:rsidP="00553B59">
            <w:r>
              <w:rPr>
                <w:rFonts w:hint="eastAsia"/>
              </w:rPr>
              <w:t>Is</w:t>
            </w:r>
            <w:r>
              <w:t>NeedReName</w:t>
            </w:r>
          </w:p>
        </w:tc>
        <w:tc>
          <w:tcPr>
            <w:tcW w:w="1509" w:type="dxa"/>
          </w:tcPr>
          <w:p w14:paraId="50165FBD" w14:textId="77777777" w:rsidR="00393365" w:rsidRDefault="00393365" w:rsidP="00553B59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15" w:type="dxa"/>
          </w:tcPr>
          <w:p w14:paraId="0563B1E7" w14:textId="77777777" w:rsidR="00393365" w:rsidRDefault="00393365" w:rsidP="00553B59">
            <w:r>
              <w:t>Y</w:t>
            </w:r>
          </w:p>
        </w:tc>
        <w:tc>
          <w:tcPr>
            <w:tcW w:w="1157" w:type="dxa"/>
          </w:tcPr>
          <w:p w14:paraId="5CAC8F08" w14:textId="77777777" w:rsidR="00393365" w:rsidRDefault="00393365" w:rsidP="00553B59">
            <w:r>
              <w:rPr>
                <w:rFonts w:hint="eastAsia"/>
              </w:rPr>
              <w:t>0</w:t>
            </w:r>
          </w:p>
        </w:tc>
        <w:tc>
          <w:tcPr>
            <w:tcW w:w="1131" w:type="dxa"/>
          </w:tcPr>
          <w:p w14:paraId="62F814E0" w14:textId="77777777" w:rsidR="00393365" w:rsidRDefault="00393365" w:rsidP="00553B59">
            <w:r>
              <w:rPr>
                <w:rFonts w:hint="eastAsia"/>
              </w:rPr>
              <w:t>是否</w:t>
            </w:r>
            <w:r>
              <w:t>需要重新定义用户帐号</w:t>
            </w:r>
          </w:p>
        </w:tc>
        <w:tc>
          <w:tcPr>
            <w:tcW w:w="1329" w:type="dxa"/>
          </w:tcPr>
          <w:p w14:paraId="6245AF96" w14:textId="77777777" w:rsidR="00393365" w:rsidRDefault="00393365" w:rsidP="00553B59"/>
        </w:tc>
      </w:tr>
      <w:tr w:rsidR="001B07FD" w:rsidRPr="001B07FD" w14:paraId="49A25CB0" w14:textId="77777777" w:rsidTr="00553B59">
        <w:tc>
          <w:tcPr>
            <w:tcW w:w="847" w:type="dxa"/>
          </w:tcPr>
          <w:p w14:paraId="654FCB82" w14:textId="77777777" w:rsidR="00A30C6F" w:rsidRPr="001B07FD" w:rsidRDefault="00A30C6F" w:rsidP="00553B59">
            <w:pPr>
              <w:rPr>
                <w:color w:val="FF0000"/>
              </w:rPr>
            </w:pPr>
            <w:commentRangeStart w:id="23"/>
          </w:p>
        </w:tc>
        <w:tc>
          <w:tcPr>
            <w:tcW w:w="1637" w:type="dxa"/>
          </w:tcPr>
          <w:p w14:paraId="413F30B0" w14:textId="77777777" w:rsidR="00A30C6F" w:rsidRPr="001B07FD" w:rsidRDefault="00A30C6F" w:rsidP="00553B59">
            <w:pPr>
              <w:rPr>
                <w:color w:val="FF0000"/>
              </w:rPr>
            </w:pPr>
            <w:r w:rsidRPr="001B07FD">
              <w:rPr>
                <w:rFonts w:hint="eastAsia"/>
                <w:color w:val="FF0000"/>
              </w:rPr>
              <w:t>Out</w:t>
            </w:r>
            <w:r w:rsidRPr="001B07FD">
              <w:rPr>
                <w:color w:val="FF0000"/>
              </w:rPr>
              <w:t>Source</w:t>
            </w:r>
            <w:r w:rsidR="001B07FD">
              <w:rPr>
                <w:color w:val="FF0000"/>
              </w:rPr>
              <w:t>Id</w:t>
            </w:r>
          </w:p>
        </w:tc>
        <w:tc>
          <w:tcPr>
            <w:tcW w:w="1509" w:type="dxa"/>
          </w:tcPr>
          <w:p w14:paraId="303BB072" w14:textId="786102BF" w:rsidR="00A30C6F" w:rsidRPr="001B07FD" w:rsidRDefault="00CF4CFC" w:rsidP="00553B59"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915" w:type="dxa"/>
          </w:tcPr>
          <w:p w14:paraId="7CECDD74" w14:textId="77777777" w:rsidR="00A30C6F" w:rsidRPr="001B07FD" w:rsidRDefault="00A30C6F" w:rsidP="00553B59">
            <w:pPr>
              <w:rPr>
                <w:color w:val="FF0000"/>
              </w:rPr>
            </w:pPr>
          </w:p>
        </w:tc>
        <w:tc>
          <w:tcPr>
            <w:tcW w:w="1157" w:type="dxa"/>
          </w:tcPr>
          <w:p w14:paraId="25F89564" w14:textId="77777777" w:rsidR="00A30C6F" w:rsidRPr="001B07FD" w:rsidRDefault="00A30C6F" w:rsidP="00553B59">
            <w:pPr>
              <w:rPr>
                <w:color w:val="FF0000"/>
              </w:rPr>
            </w:pPr>
          </w:p>
        </w:tc>
        <w:tc>
          <w:tcPr>
            <w:tcW w:w="1131" w:type="dxa"/>
          </w:tcPr>
          <w:p w14:paraId="4C87E6AF" w14:textId="77777777" w:rsidR="00A30C6F" w:rsidRPr="001B07FD" w:rsidRDefault="00A30C6F" w:rsidP="00553B59">
            <w:pPr>
              <w:rPr>
                <w:color w:val="FF0000"/>
              </w:rPr>
            </w:pPr>
            <w:r w:rsidRPr="001B07FD">
              <w:rPr>
                <w:rFonts w:hint="eastAsia"/>
                <w:color w:val="FF0000"/>
              </w:rPr>
              <w:t>如果</w:t>
            </w:r>
            <w:r w:rsidRPr="001B07FD">
              <w:rPr>
                <w:color w:val="FF0000"/>
              </w:rPr>
              <w:t>是外部平台</w:t>
            </w:r>
            <w:r w:rsidRPr="001B07FD">
              <w:rPr>
                <w:rFonts w:hint="eastAsia"/>
                <w:color w:val="FF0000"/>
              </w:rPr>
              <w:t>则</w:t>
            </w:r>
            <w:r w:rsidRPr="001B07FD">
              <w:rPr>
                <w:color w:val="FF0000"/>
              </w:rPr>
              <w:t>需要说明对应的</w:t>
            </w:r>
            <w:r w:rsidRPr="001B07FD">
              <w:rPr>
                <w:color w:val="FF0000"/>
              </w:rPr>
              <w:t>Id</w:t>
            </w:r>
            <w:commentRangeEnd w:id="23"/>
            <w:r w:rsidR="001B07FD">
              <w:rPr>
                <w:rStyle w:val="ad"/>
              </w:rPr>
              <w:commentReference w:id="23"/>
            </w:r>
          </w:p>
        </w:tc>
        <w:tc>
          <w:tcPr>
            <w:tcW w:w="1329" w:type="dxa"/>
          </w:tcPr>
          <w:p w14:paraId="14A99ABF" w14:textId="77777777" w:rsidR="00A30C6F" w:rsidRPr="001B07FD" w:rsidRDefault="00A30C6F" w:rsidP="00553B59">
            <w:pPr>
              <w:rPr>
                <w:color w:val="FF0000"/>
              </w:rPr>
            </w:pPr>
          </w:p>
        </w:tc>
      </w:tr>
      <w:tr w:rsidR="00393365" w14:paraId="66D3421A" w14:textId="77777777" w:rsidTr="00553B59">
        <w:tc>
          <w:tcPr>
            <w:tcW w:w="847" w:type="dxa"/>
          </w:tcPr>
          <w:p w14:paraId="74CABAD4" w14:textId="77777777" w:rsidR="00393365" w:rsidRDefault="00393365" w:rsidP="00553B59">
            <w:pPr>
              <w:ind w:left="210" w:right="210"/>
            </w:pPr>
          </w:p>
        </w:tc>
        <w:tc>
          <w:tcPr>
            <w:tcW w:w="1637" w:type="dxa"/>
          </w:tcPr>
          <w:p w14:paraId="206E50A0" w14:textId="77777777" w:rsidR="00393365" w:rsidRDefault="00393365" w:rsidP="00553B59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509" w:type="dxa"/>
          </w:tcPr>
          <w:p w14:paraId="4317DC79" w14:textId="77777777" w:rsidR="00393365" w:rsidRDefault="00393365" w:rsidP="00553B59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15" w:type="dxa"/>
          </w:tcPr>
          <w:p w14:paraId="0571D957" w14:textId="77777777" w:rsidR="00393365" w:rsidRDefault="00393365" w:rsidP="00553B59">
            <w:pPr>
              <w:ind w:right="210"/>
            </w:pPr>
            <w:r>
              <w:t>Y</w:t>
            </w:r>
          </w:p>
        </w:tc>
        <w:tc>
          <w:tcPr>
            <w:tcW w:w="1157" w:type="dxa"/>
          </w:tcPr>
          <w:p w14:paraId="7BAB87BD" w14:textId="77777777" w:rsidR="00393365" w:rsidRDefault="00393365" w:rsidP="00553B59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1" w:type="dxa"/>
          </w:tcPr>
          <w:p w14:paraId="7E835325" w14:textId="77777777" w:rsidR="00393365" w:rsidRDefault="00393365" w:rsidP="00553B59">
            <w:pPr>
              <w:ind w:right="210"/>
            </w:pPr>
          </w:p>
        </w:tc>
        <w:tc>
          <w:tcPr>
            <w:tcW w:w="1329" w:type="dxa"/>
          </w:tcPr>
          <w:p w14:paraId="0F19AB74" w14:textId="77777777" w:rsidR="00393365" w:rsidRDefault="00393365" w:rsidP="00553B59">
            <w:pPr>
              <w:ind w:left="210" w:right="210"/>
            </w:pPr>
          </w:p>
        </w:tc>
      </w:tr>
      <w:tr w:rsidR="00393365" w14:paraId="5ED5CF58" w14:textId="77777777" w:rsidTr="00553B59">
        <w:tc>
          <w:tcPr>
            <w:tcW w:w="847" w:type="dxa"/>
          </w:tcPr>
          <w:p w14:paraId="519BCBCA" w14:textId="77777777" w:rsidR="00393365" w:rsidRDefault="00393365" w:rsidP="00553B59">
            <w:pPr>
              <w:ind w:left="210" w:right="210"/>
            </w:pPr>
          </w:p>
        </w:tc>
        <w:tc>
          <w:tcPr>
            <w:tcW w:w="1637" w:type="dxa"/>
          </w:tcPr>
          <w:p w14:paraId="60E5F73F" w14:textId="77777777" w:rsidR="00393365" w:rsidRDefault="00393365" w:rsidP="00553B59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509" w:type="dxa"/>
          </w:tcPr>
          <w:p w14:paraId="714B172E" w14:textId="77777777" w:rsidR="00393365" w:rsidRDefault="00393365" w:rsidP="00553B59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15" w:type="dxa"/>
          </w:tcPr>
          <w:p w14:paraId="68C5441B" w14:textId="77777777" w:rsidR="00393365" w:rsidRDefault="00393365" w:rsidP="00553B59">
            <w:pPr>
              <w:ind w:right="210"/>
            </w:pPr>
            <w:r>
              <w:t>Y</w:t>
            </w:r>
          </w:p>
        </w:tc>
        <w:tc>
          <w:tcPr>
            <w:tcW w:w="1157" w:type="dxa"/>
          </w:tcPr>
          <w:p w14:paraId="72D2BE82" w14:textId="77777777" w:rsidR="00393365" w:rsidRDefault="00393365" w:rsidP="00553B59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1" w:type="dxa"/>
          </w:tcPr>
          <w:p w14:paraId="19E3875A" w14:textId="77777777" w:rsidR="00393365" w:rsidRDefault="00393365" w:rsidP="00553B59">
            <w:pPr>
              <w:ind w:right="210"/>
            </w:pPr>
          </w:p>
        </w:tc>
        <w:tc>
          <w:tcPr>
            <w:tcW w:w="1329" w:type="dxa"/>
          </w:tcPr>
          <w:p w14:paraId="48CC4091" w14:textId="77777777" w:rsidR="00393365" w:rsidRDefault="00393365" w:rsidP="00553B59">
            <w:pPr>
              <w:ind w:left="210" w:right="210"/>
            </w:pPr>
          </w:p>
        </w:tc>
      </w:tr>
    </w:tbl>
    <w:p w14:paraId="4B80468C" w14:textId="77777777" w:rsidR="00393365" w:rsidRDefault="00393365" w:rsidP="00393365">
      <w:r>
        <w:rPr>
          <w:rFonts w:hint="eastAsia"/>
        </w:rPr>
        <w:t>|</w:t>
      </w:r>
    </w:p>
    <w:p w14:paraId="131F5210" w14:textId="77777777" w:rsidR="00393365" w:rsidRPr="0037100B" w:rsidRDefault="00393365" w:rsidP="00393365"/>
    <w:p w14:paraId="339BE430" w14:textId="77777777" w:rsidR="00393365" w:rsidRDefault="00393365" w:rsidP="00393365">
      <w:pPr>
        <w:pStyle w:val="a0"/>
      </w:pPr>
      <w:bookmarkStart w:id="24" w:name="_Toc421172952"/>
      <w:bookmarkStart w:id="25" w:name="_Toc427236666"/>
      <w:bookmarkStart w:id="26" w:name="_Toc430249233"/>
      <w:r>
        <w:rPr>
          <w:rFonts w:hint="eastAsia"/>
        </w:rPr>
        <w:lastRenderedPageBreak/>
        <w:t>会员</w:t>
      </w:r>
      <w:r>
        <w:t>信息表</w:t>
      </w:r>
      <w:bookmarkEnd w:id="24"/>
      <w:bookmarkEnd w:id="25"/>
      <w:bookmarkEnd w:id="26"/>
    </w:p>
    <w:p w14:paraId="7E8DDE00" w14:textId="77777777" w:rsidR="00393365" w:rsidRDefault="00393365" w:rsidP="00393365">
      <w:r>
        <w:rPr>
          <w:rFonts w:hint="eastAsia"/>
        </w:rPr>
        <w:t>*Member_</w:t>
      </w:r>
      <w:r>
        <w:t>BaseInfo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393365" w14:paraId="4F4095AB" w14:textId="77777777" w:rsidTr="00553B59">
        <w:tc>
          <w:tcPr>
            <w:tcW w:w="847" w:type="dxa"/>
          </w:tcPr>
          <w:p w14:paraId="238A9AAA" w14:textId="77777777" w:rsidR="00393365" w:rsidRPr="002177A0" w:rsidRDefault="00393365" w:rsidP="00553B5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175C3E8E" w14:textId="77777777" w:rsidR="00393365" w:rsidRPr="002177A0" w:rsidRDefault="00393365" w:rsidP="00553B5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48D89C69" w14:textId="77777777" w:rsidR="00393365" w:rsidRPr="002177A0" w:rsidRDefault="00393365" w:rsidP="0055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38F54548" w14:textId="77777777" w:rsidR="00393365" w:rsidRPr="002177A0" w:rsidRDefault="00393365" w:rsidP="0055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346FAC88" w14:textId="77777777" w:rsidR="00393365" w:rsidRPr="002177A0" w:rsidRDefault="00393365" w:rsidP="00553B5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3B3A9AEC" w14:textId="77777777" w:rsidR="00393365" w:rsidRPr="002177A0" w:rsidRDefault="00393365" w:rsidP="00553B5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52562E71" w14:textId="77777777" w:rsidR="00393365" w:rsidRPr="002177A0" w:rsidRDefault="00393365" w:rsidP="00553B5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393365" w14:paraId="20A61743" w14:textId="77777777" w:rsidTr="00553B59">
        <w:tc>
          <w:tcPr>
            <w:tcW w:w="847" w:type="dxa"/>
          </w:tcPr>
          <w:p w14:paraId="7BBA9B2E" w14:textId="77777777" w:rsidR="00393365" w:rsidRDefault="00393365" w:rsidP="00553B59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40E040A7" w14:textId="77777777" w:rsidR="00393365" w:rsidRDefault="00393365" w:rsidP="00553B59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61D13C4" w14:textId="77777777" w:rsidR="00393365" w:rsidRDefault="00393365" w:rsidP="00553B59"/>
        </w:tc>
        <w:tc>
          <w:tcPr>
            <w:tcW w:w="992" w:type="dxa"/>
          </w:tcPr>
          <w:p w14:paraId="548C42E2" w14:textId="77777777" w:rsidR="00393365" w:rsidRDefault="00393365" w:rsidP="00553B59"/>
        </w:tc>
        <w:tc>
          <w:tcPr>
            <w:tcW w:w="1276" w:type="dxa"/>
          </w:tcPr>
          <w:p w14:paraId="23EEBB89" w14:textId="77777777" w:rsidR="00393365" w:rsidRDefault="00393365" w:rsidP="00553B59"/>
        </w:tc>
        <w:tc>
          <w:tcPr>
            <w:tcW w:w="1134" w:type="dxa"/>
          </w:tcPr>
          <w:p w14:paraId="189D2BAC" w14:textId="77777777" w:rsidR="00393365" w:rsidRDefault="00393365" w:rsidP="00553B59"/>
        </w:tc>
        <w:tc>
          <w:tcPr>
            <w:tcW w:w="1328" w:type="dxa"/>
          </w:tcPr>
          <w:p w14:paraId="60A1221A" w14:textId="77777777" w:rsidR="00393365" w:rsidRDefault="00393365" w:rsidP="00553B59"/>
        </w:tc>
      </w:tr>
      <w:tr w:rsidR="00393365" w14:paraId="2B6B06CB" w14:textId="77777777" w:rsidTr="00553B59">
        <w:tc>
          <w:tcPr>
            <w:tcW w:w="847" w:type="dxa"/>
          </w:tcPr>
          <w:p w14:paraId="1ED73AAF" w14:textId="77777777" w:rsidR="00393365" w:rsidRDefault="00393365" w:rsidP="00553B59"/>
        </w:tc>
        <w:tc>
          <w:tcPr>
            <w:tcW w:w="1813" w:type="dxa"/>
          </w:tcPr>
          <w:p w14:paraId="41F32124" w14:textId="77777777" w:rsidR="00393365" w:rsidRDefault="00393365" w:rsidP="00553B59">
            <w:pPr>
              <w:ind w:right="210"/>
            </w:pPr>
            <w:r>
              <w:rPr>
                <w:rFonts w:hint="eastAsia"/>
              </w:rPr>
              <w:t>Account</w:t>
            </w:r>
            <w:r>
              <w:t>Id</w:t>
            </w:r>
          </w:p>
        </w:tc>
        <w:tc>
          <w:tcPr>
            <w:tcW w:w="1134" w:type="dxa"/>
          </w:tcPr>
          <w:p w14:paraId="274B4C8E" w14:textId="77777777" w:rsidR="00393365" w:rsidRDefault="00393365" w:rsidP="00553B59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0EC49B56" w14:textId="77777777" w:rsidR="00393365" w:rsidRDefault="00393365" w:rsidP="00553B59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787EB1D" w14:textId="77777777" w:rsidR="00393365" w:rsidRDefault="00393365" w:rsidP="00553B59"/>
        </w:tc>
        <w:tc>
          <w:tcPr>
            <w:tcW w:w="1134" w:type="dxa"/>
          </w:tcPr>
          <w:p w14:paraId="24538C35" w14:textId="77777777" w:rsidR="00393365" w:rsidRDefault="00393365" w:rsidP="00553B59">
            <w:r>
              <w:rPr>
                <w:rFonts w:hint="eastAsia"/>
              </w:rPr>
              <w:t>帐号</w:t>
            </w:r>
            <w:r>
              <w:t>Id</w:t>
            </w:r>
          </w:p>
        </w:tc>
        <w:tc>
          <w:tcPr>
            <w:tcW w:w="1328" w:type="dxa"/>
          </w:tcPr>
          <w:p w14:paraId="34368A79" w14:textId="77777777" w:rsidR="00393365" w:rsidRDefault="00393365" w:rsidP="00553B59"/>
        </w:tc>
      </w:tr>
      <w:tr w:rsidR="00393365" w14:paraId="7CB4C506" w14:textId="77777777" w:rsidTr="00553B59">
        <w:tc>
          <w:tcPr>
            <w:tcW w:w="847" w:type="dxa"/>
          </w:tcPr>
          <w:p w14:paraId="43F0747C" w14:textId="77777777" w:rsidR="00393365" w:rsidRDefault="00393365" w:rsidP="00393365"/>
        </w:tc>
        <w:tc>
          <w:tcPr>
            <w:tcW w:w="1813" w:type="dxa"/>
          </w:tcPr>
          <w:p w14:paraId="7AB1919C" w14:textId="77777777" w:rsidR="00393365" w:rsidRDefault="00393365" w:rsidP="00393365">
            <w:r>
              <w:t>Teacher</w:t>
            </w:r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14:paraId="092C0257" w14:textId="77777777" w:rsidR="00393365" w:rsidRDefault="00393365" w:rsidP="00393365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992" w:type="dxa"/>
          </w:tcPr>
          <w:p w14:paraId="78627009" w14:textId="77777777" w:rsidR="00393365" w:rsidRDefault="00393365" w:rsidP="00393365"/>
        </w:tc>
        <w:tc>
          <w:tcPr>
            <w:tcW w:w="1276" w:type="dxa"/>
          </w:tcPr>
          <w:p w14:paraId="7370FE74" w14:textId="77777777" w:rsidR="00393365" w:rsidRDefault="00393365" w:rsidP="00393365"/>
        </w:tc>
        <w:tc>
          <w:tcPr>
            <w:tcW w:w="1134" w:type="dxa"/>
          </w:tcPr>
          <w:p w14:paraId="50DEABA4" w14:textId="77777777" w:rsidR="00393365" w:rsidRDefault="00393365" w:rsidP="00393365">
            <w:r>
              <w:rPr>
                <w:rFonts w:hint="eastAsia"/>
              </w:rPr>
              <w:t>师训</w:t>
            </w:r>
            <w:r>
              <w:t>编号</w:t>
            </w:r>
          </w:p>
        </w:tc>
        <w:tc>
          <w:tcPr>
            <w:tcW w:w="1328" w:type="dxa"/>
          </w:tcPr>
          <w:p w14:paraId="096B8407" w14:textId="77777777" w:rsidR="00393365" w:rsidRDefault="00393365" w:rsidP="00393365"/>
        </w:tc>
      </w:tr>
      <w:tr w:rsidR="00646189" w14:paraId="0B5871ED" w14:textId="77777777" w:rsidTr="00553B59">
        <w:tc>
          <w:tcPr>
            <w:tcW w:w="847" w:type="dxa"/>
          </w:tcPr>
          <w:p w14:paraId="3DF77822" w14:textId="77777777" w:rsidR="00646189" w:rsidRDefault="00646189" w:rsidP="00393365"/>
        </w:tc>
        <w:tc>
          <w:tcPr>
            <w:tcW w:w="1813" w:type="dxa"/>
          </w:tcPr>
          <w:p w14:paraId="59C87B0E" w14:textId="77777777" w:rsidR="00646189" w:rsidRDefault="002475C0" w:rsidP="00393365">
            <w:r>
              <w:t>GroupId</w:t>
            </w:r>
          </w:p>
        </w:tc>
        <w:tc>
          <w:tcPr>
            <w:tcW w:w="1134" w:type="dxa"/>
          </w:tcPr>
          <w:p w14:paraId="7B25A598" w14:textId="77777777" w:rsidR="00646189" w:rsidRDefault="00646189" w:rsidP="0039336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E4EAC6E" w14:textId="77777777" w:rsidR="00646189" w:rsidRDefault="00646189" w:rsidP="00393365"/>
        </w:tc>
        <w:tc>
          <w:tcPr>
            <w:tcW w:w="1276" w:type="dxa"/>
          </w:tcPr>
          <w:p w14:paraId="5B39EDAC" w14:textId="77777777" w:rsidR="00646189" w:rsidRDefault="00646189" w:rsidP="00393365"/>
        </w:tc>
        <w:tc>
          <w:tcPr>
            <w:tcW w:w="1134" w:type="dxa"/>
          </w:tcPr>
          <w:p w14:paraId="585FC71C" w14:textId="77777777" w:rsidR="00646189" w:rsidRDefault="00EF311D" w:rsidP="00393365">
            <w:r>
              <w:rPr>
                <w:rFonts w:hint="eastAsia"/>
              </w:rPr>
              <w:t>身份</w:t>
            </w:r>
          </w:p>
        </w:tc>
        <w:tc>
          <w:tcPr>
            <w:tcW w:w="1328" w:type="dxa"/>
          </w:tcPr>
          <w:p w14:paraId="6D665F07" w14:textId="77777777" w:rsidR="00646189" w:rsidRDefault="00646189" w:rsidP="00393365"/>
        </w:tc>
      </w:tr>
      <w:tr w:rsidR="00393365" w14:paraId="43EEC73B" w14:textId="77777777" w:rsidTr="00553B59">
        <w:tc>
          <w:tcPr>
            <w:tcW w:w="847" w:type="dxa"/>
          </w:tcPr>
          <w:p w14:paraId="5B17579B" w14:textId="77777777" w:rsidR="00393365" w:rsidRDefault="00393365" w:rsidP="00393365"/>
        </w:tc>
        <w:tc>
          <w:tcPr>
            <w:tcW w:w="1813" w:type="dxa"/>
          </w:tcPr>
          <w:p w14:paraId="2988AC3A" w14:textId="77777777" w:rsidR="00393365" w:rsidRPr="00782407" w:rsidRDefault="00393365" w:rsidP="00393365">
            <w:r>
              <w:rPr>
                <w:rFonts w:hint="eastAsia"/>
              </w:rPr>
              <w:t>Real</w:t>
            </w:r>
            <w:r>
              <w:t>Name</w:t>
            </w:r>
          </w:p>
        </w:tc>
        <w:tc>
          <w:tcPr>
            <w:tcW w:w="1134" w:type="dxa"/>
          </w:tcPr>
          <w:p w14:paraId="7B43FB84" w14:textId="77777777" w:rsidR="00393365" w:rsidRDefault="00393365" w:rsidP="00393365">
            <w:r>
              <w:rPr>
                <w:rFonts w:hint="eastAsia"/>
              </w:rPr>
              <w:t>varchar(</w:t>
            </w:r>
            <w:r>
              <w:t>120)</w:t>
            </w:r>
          </w:p>
        </w:tc>
        <w:tc>
          <w:tcPr>
            <w:tcW w:w="992" w:type="dxa"/>
          </w:tcPr>
          <w:p w14:paraId="7A14FDF8" w14:textId="77777777" w:rsidR="00393365" w:rsidRDefault="00393365" w:rsidP="00393365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12601F96" w14:textId="77777777" w:rsidR="00393365" w:rsidRDefault="00393365" w:rsidP="00393365"/>
        </w:tc>
        <w:tc>
          <w:tcPr>
            <w:tcW w:w="1134" w:type="dxa"/>
          </w:tcPr>
          <w:p w14:paraId="0CA88726" w14:textId="77777777" w:rsidR="00393365" w:rsidRDefault="00393365" w:rsidP="00393365"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1328" w:type="dxa"/>
          </w:tcPr>
          <w:p w14:paraId="3855857C" w14:textId="77777777" w:rsidR="00393365" w:rsidRDefault="00393365" w:rsidP="00393365"/>
        </w:tc>
      </w:tr>
      <w:tr w:rsidR="00393365" w14:paraId="1F93F286" w14:textId="77777777" w:rsidTr="00553B59">
        <w:tc>
          <w:tcPr>
            <w:tcW w:w="847" w:type="dxa"/>
          </w:tcPr>
          <w:p w14:paraId="3A5DEC77" w14:textId="77777777" w:rsidR="00393365" w:rsidRDefault="00393365" w:rsidP="00393365"/>
        </w:tc>
        <w:tc>
          <w:tcPr>
            <w:tcW w:w="1813" w:type="dxa"/>
          </w:tcPr>
          <w:p w14:paraId="40455664" w14:textId="77777777" w:rsidR="00393365" w:rsidRDefault="00393365" w:rsidP="00393365">
            <w:r w:rsidRPr="00F817DD">
              <w:t>Mobile</w:t>
            </w:r>
          </w:p>
        </w:tc>
        <w:tc>
          <w:tcPr>
            <w:tcW w:w="1134" w:type="dxa"/>
          </w:tcPr>
          <w:p w14:paraId="3F1006E8" w14:textId="77777777" w:rsidR="00393365" w:rsidRDefault="00393365" w:rsidP="00393365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992" w:type="dxa"/>
          </w:tcPr>
          <w:p w14:paraId="64E5BE2F" w14:textId="77777777" w:rsidR="00393365" w:rsidRDefault="00393365" w:rsidP="00393365">
            <w:r>
              <w:t>Y</w:t>
            </w:r>
          </w:p>
        </w:tc>
        <w:tc>
          <w:tcPr>
            <w:tcW w:w="1276" w:type="dxa"/>
          </w:tcPr>
          <w:p w14:paraId="5CBDEAFD" w14:textId="77777777" w:rsidR="00393365" w:rsidRDefault="00393365" w:rsidP="00393365"/>
        </w:tc>
        <w:tc>
          <w:tcPr>
            <w:tcW w:w="1134" w:type="dxa"/>
          </w:tcPr>
          <w:p w14:paraId="7CECC48C" w14:textId="77777777" w:rsidR="00393365" w:rsidRDefault="00393365" w:rsidP="00393365">
            <w:r>
              <w:rPr>
                <w:rFonts w:hint="eastAsia"/>
              </w:rPr>
              <w:t>手机</w:t>
            </w:r>
          </w:p>
        </w:tc>
        <w:tc>
          <w:tcPr>
            <w:tcW w:w="1328" w:type="dxa"/>
          </w:tcPr>
          <w:p w14:paraId="223D2A7E" w14:textId="77777777" w:rsidR="00393365" w:rsidRDefault="00393365" w:rsidP="00393365"/>
        </w:tc>
      </w:tr>
      <w:tr w:rsidR="00393365" w14:paraId="40F9E216" w14:textId="77777777" w:rsidTr="00553B59">
        <w:tc>
          <w:tcPr>
            <w:tcW w:w="847" w:type="dxa"/>
          </w:tcPr>
          <w:p w14:paraId="09CBD4DA" w14:textId="77777777" w:rsidR="00393365" w:rsidRDefault="00393365" w:rsidP="00393365"/>
        </w:tc>
        <w:tc>
          <w:tcPr>
            <w:tcW w:w="1813" w:type="dxa"/>
          </w:tcPr>
          <w:p w14:paraId="6BB15E53" w14:textId="77777777" w:rsidR="00393365" w:rsidRPr="00F817DD" w:rsidRDefault="00393365" w:rsidP="00393365">
            <w:r>
              <w:rPr>
                <w:rFonts w:hint="eastAsia"/>
              </w:rPr>
              <w:t>Phone</w:t>
            </w:r>
          </w:p>
        </w:tc>
        <w:tc>
          <w:tcPr>
            <w:tcW w:w="1134" w:type="dxa"/>
          </w:tcPr>
          <w:p w14:paraId="0E7C79A9" w14:textId="77777777" w:rsidR="00393365" w:rsidRDefault="00393365" w:rsidP="00393365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992" w:type="dxa"/>
          </w:tcPr>
          <w:p w14:paraId="58540443" w14:textId="77777777" w:rsidR="00393365" w:rsidRDefault="00393365" w:rsidP="00393365">
            <w:r>
              <w:t>Y</w:t>
            </w:r>
          </w:p>
        </w:tc>
        <w:tc>
          <w:tcPr>
            <w:tcW w:w="1276" w:type="dxa"/>
          </w:tcPr>
          <w:p w14:paraId="2A345D33" w14:textId="77777777" w:rsidR="00393365" w:rsidRDefault="00393365" w:rsidP="00393365"/>
        </w:tc>
        <w:tc>
          <w:tcPr>
            <w:tcW w:w="1134" w:type="dxa"/>
          </w:tcPr>
          <w:p w14:paraId="35E845B8" w14:textId="77777777" w:rsidR="00393365" w:rsidRDefault="00393365" w:rsidP="00393365">
            <w:r>
              <w:rPr>
                <w:rFonts w:hint="eastAsia"/>
              </w:rPr>
              <w:t>座机</w:t>
            </w:r>
          </w:p>
        </w:tc>
        <w:tc>
          <w:tcPr>
            <w:tcW w:w="1328" w:type="dxa"/>
          </w:tcPr>
          <w:p w14:paraId="2AC775AB" w14:textId="77777777" w:rsidR="00393365" w:rsidRDefault="00393365" w:rsidP="00393365"/>
        </w:tc>
      </w:tr>
      <w:tr w:rsidR="00393365" w14:paraId="47471268" w14:textId="77777777" w:rsidTr="00553B59">
        <w:tc>
          <w:tcPr>
            <w:tcW w:w="847" w:type="dxa"/>
          </w:tcPr>
          <w:p w14:paraId="4D632BFA" w14:textId="77777777" w:rsidR="00393365" w:rsidRDefault="00393365" w:rsidP="00393365"/>
        </w:tc>
        <w:tc>
          <w:tcPr>
            <w:tcW w:w="1813" w:type="dxa"/>
          </w:tcPr>
          <w:p w14:paraId="709AE252" w14:textId="77777777" w:rsidR="00393365" w:rsidRDefault="00393365" w:rsidP="00393365">
            <w:r>
              <w:rPr>
                <w:rFonts w:hint="eastAsia"/>
              </w:rPr>
              <w:t>Address</w:t>
            </w:r>
          </w:p>
        </w:tc>
        <w:tc>
          <w:tcPr>
            <w:tcW w:w="1134" w:type="dxa"/>
          </w:tcPr>
          <w:p w14:paraId="00E94F17" w14:textId="77777777" w:rsidR="00393365" w:rsidRDefault="00393365" w:rsidP="00393365">
            <w:r>
              <w:t>V</w:t>
            </w:r>
            <w:r>
              <w:rPr>
                <w:rFonts w:hint="eastAsia"/>
              </w:rPr>
              <w:t>archar(</w:t>
            </w:r>
            <w:r>
              <w:t>300)</w:t>
            </w:r>
          </w:p>
        </w:tc>
        <w:tc>
          <w:tcPr>
            <w:tcW w:w="992" w:type="dxa"/>
          </w:tcPr>
          <w:p w14:paraId="118BDD08" w14:textId="77777777" w:rsidR="00393365" w:rsidRDefault="00393365" w:rsidP="00393365">
            <w:r>
              <w:t>Y</w:t>
            </w:r>
          </w:p>
        </w:tc>
        <w:tc>
          <w:tcPr>
            <w:tcW w:w="1276" w:type="dxa"/>
          </w:tcPr>
          <w:p w14:paraId="3DAB2DCF" w14:textId="77777777" w:rsidR="00393365" w:rsidRDefault="00393365" w:rsidP="00393365"/>
        </w:tc>
        <w:tc>
          <w:tcPr>
            <w:tcW w:w="1134" w:type="dxa"/>
          </w:tcPr>
          <w:p w14:paraId="6B09427D" w14:textId="77777777" w:rsidR="00393365" w:rsidRDefault="00393365" w:rsidP="00393365">
            <w:r>
              <w:rPr>
                <w:rFonts w:hint="eastAsia"/>
              </w:rPr>
              <w:t>地址</w:t>
            </w:r>
          </w:p>
        </w:tc>
        <w:tc>
          <w:tcPr>
            <w:tcW w:w="1328" w:type="dxa"/>
          </w:tcPr>
          <w:p w14:paraId="5D48A74D" w14:textId="77777777" w:rsidR="00393365" w:rsidRDefault="00393365" w:rsidP="00393365"/>
        </w:tc>
      </w:tr>
      <w:tr w:rsidR="00393365" w14:paraId="1DF88B68" w14:textId="77777777" w:rsidTr="00553B59">
        <w:tc>
          <w:tcPr>
            <w:tcW w:w="847" w:type="dxa"/>
          </w:tcPr>
          <w:p w14:paraId="0C9A0D08" w14:textId="77777777" w:rsidR="00393365" w:rsidRDefault="00393365" w:rsidP="00393365"/>
        </w:tc>
        <w:tc>
          <w:tcPr>
            <w:tcW w:w="1813" w:type="dxa"/>
          </w:tcPr>
          <w:p w14:paraId="0CF298F1" w14:textId="77777777" w:rsidR="00393365" w:rsidRDefault="00393365" w:rsidP="00393365">
            <w:r>
              <w:rPr>
                <w:rFonts w:hint="eastAsia"/>
              </w:rPr>
              <w:t>Post</w:t>
            </w:r>
            <w:r>
              <w:t>Code</w:t>
            </w:r>
          </w:p>
        </w:tc>
        <w:tc>
          <w:tcPr>
            <w:tcW w:w="1134" w:type="dxa"/>
          </w:tcPr>
          <w:p w14:paraId="51E20F65" w14:textId="77777777" w:rsidR="00393365" w:rsidRDefault="00393365" w:rsidP="00393365"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992" w:type="dxa"/>
          </w:tcPr>
          <w:p w14:paraId="68757838" w14:textId="77777777" w:rsidR="00393365" w:rsidRDefault="00393365" w:rsidP="00393365">
            <w:r>
              <w:t>Y</w:t>
            </w:r>
          </w:p>
        </w:tc>
        <w:tc>
          <w:tcPr>
            <w:tcW w:w="1276" w:type="dxa"/>
          </w:tcPr>
          <w:p w14:paraId="7D91F713" w14:textId="77777777" w:rsidR="00393365" w:rsidRDefault="00393365" w:rsidP="00393365"/>
        </w:tc>
        <w:tc>
          <w:tcPr>
            <w:tcW w:w="1134" w:type="dxa"/>
          </w:tcPr>
          <w:p w14:paraId="63C081F8" w14:textId="77777777" w:rsidR="00393365" w:rsidRDefault="00393365" w:rsidP="00393365">
            <w:r>
              <w:rPr>
                <w:rFonts w:hint="eastAsia"/>
              </w:rPr>
              <w:t>邮编</w:t>
            </w:r>
          </w:p>
        </w:tc>
        <w:tc>
          <w:tcPr>
            <w:tcW w:w="1328" w:type="dxa"/>
          </w:tcPr>
          <w:p w14:paraId="6B4700DA" w14:textId="77777777" w:rsidR="00393365" w:rsidRDefault="00393365" w:rsidP="00393365"/>
        </w:tc>
      </w:tr>
      <w:tr w:rsidR="00393365" w14:paraId="658F53E6" w14:textId="77777777" w:rsidTr="00553B59">
        <w:tc>
          <w:tcPr>
            <w:tcW w:w="847" w:type="dxa"/>
          </w:tcPr>
          <w:p w14:paraId="6308D0F2" w14:textId="77777777" w:rsidR="00393365" w:rsidRDefault="00393365" w:rsidP="00393365"/>
        </w:tc>
        <w:tc>
          <w:tcPr>
            <w:tcW w:w="1813" w:type="dxa"/>
          </w:tcPr>
          <w:p w14:paraId="6444CEA5" w14:textId="77777777" w:rsidR="00393365" w:rsidRDefault="00393365" w:rsidP="00393365">
            <w:r>
              <w:t>C</w:t>
            </w:r>
            <w:r w:rsidRPr="009E218B">
              <w:t>redentials</w:t>
            </w:r>
            <w:r>
              <w:t>Type</w:t>
            </w:r>
          </w:p>
        </w:tc>
        <w:tc>
          <w:tcPr>
            <w:tcW w:w="1134" w:type="dxa"/>
          </w:tcPr>
          <w:p w14:paraId="3EB87E03" w14:textId="77777777" w:rsidR="00393365" w:rsidRDefault="00393365" w:rsidP="0039336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6C70C69" w14:textId="77777777" w:rsidR="00393365" w:rsidRDefault="00393365" w:rsidP="00393365">
            <w:r>
              <w:t>Y</w:t>
            </w:r>
          </w:p>
        </w:tc>
        <w:tc>
          <w:tcPr>
            <w:tcW w:w="1276" w:type="dxa"/>
          </w:tcPr>
          <w:p w14:paraId="5D33F162" w14:textId="77777777" w:rsidR="00393365" w:rsidRDefault="00393365" w:rsidP="00393365"/>
        </w:tc>
        <w:tc>
          <w:tcPr>
            <w:tcW w:w="1134" w:type="dxa"/>
          </w:tcPr>
          <w:p w14:paraId="2CC02341" w14:textId="77777777" w:rsidR="00393365" w:rsidRDefault="00393365" w:rsidP="00393365">
            <w:r>
              <w:rPr>
                <w:rFonts w:hint="eastAsia"/>
              </w:rPr>
              <w:t>证件</w:t>
            </w:r>
            <w:r>
              <w:t>类型</w:t>
            </w:r>
          </w:p>
        </w:tc>
        <w:tc>
          <w:tcPr>
            <w:tcW w:w="1328" w:type="dxa"/>
          </w:tcPr>
          <w:p w14:paraId="6215489B" w14:textId="77777777" w:rsidR="00393365" w:rsidRDefault="00C52CDF" w:rsidP="00393365">
            <w:r>
              <w:rPr>
                <w:rFonts w:hint="eastAsia"/>
              </w:rPr>
              <w:t>Member_</w:t>
            </w:r>
            <w:r>
              <w:t>InfoFK</w:t>
            </w:r>
          </w:p>
        </w:tc>
      </w:tr>
      <w:tr w:rsidR="00393365" w14:paraId="5CBF0D9A" w14:textId="77777777" w:rsidTr="00553B59">
        <w:tc>
          <w:tcPr>
            <w:tcW w:w="847" w:type="dxa"/>
          </w:tcPr>
          <w:p w14:paraId="4692867B" w14:textId="77777777" w:rsidR="00393365" w:rsidRDefault="00393365" w:rsidP="00393365"/>
        </w:tc>
        <w:tc>
          <w:tcPr>
            <w:tcW w:w="1813" w:type="dxa"/>
          </w:tcPr>
          <w:p w14:paraId="7E3DF40C" w14:textId="77777777" w:rsidR="00393365" w:rsidRDefault="00393365" w:rsidP="00393365">
            <w:r>
              <w:t>C</w:t>
            </w:r>
            <w:r w:rsidRPr="009E218B">
              <w:t>redentials</w:t>
            </w:r>
            <w:r w:rsidRPr="00F817DD">
              <w:t>Number</w:t>
            </w:r>
          </w:p>
        </w:tc>
        <w:tc>
          <w:tcPr>
            <w:tcW w:w="1134" w:type="dxa"/>
          </w:tcPr>
          <w:p w14:paraId="29C8689F" w14:textId="77777777" w:rsidR="00393365" w:rsidRDefault="00393365" w:rsidP="00393365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992" w:type="dxa"/>
          </w:tcPr>
          <w:p w14:paraId="086263C6" w14:textId="77777777" w:rsidR="00393365" w:rsidRDefault="00393365" w:rsidP="00393365">
            <w:r>
              <w:t>Y</w:t>
            </w:r>
          </w:p>
        </w:tc>
        <w:tc>
          <w:tcPr>
            <w:tcW w:w="1276" w:type="dxa"/>
          </w:tcPr>
          <w:p w14:paraId="419A4566" w14:textId="77777777" w:rsidR="00393365" w:rsidRDefault="00393365" w:rsidP="00393365"/>
        </w:tc>
        <w:tc>
          <w:tcPr>
            <w:tcW w:w="1134" w:type="dxa"/>
          </w:tcPr>
          <w:p w14:paraId="566522CF" w14:textId="77777777" w:rsidR="00393365" w:rsidRDefault="00393365" w:rsidP="00393365">
            <w:r>
              <w:rPr>
                <w:rFonts w:hint="eastAsia"/>
              </w:rPr>
              <w:t>证件</w:t>
            </w:r>
            <w:r>
              <w:t>编号</w:t>
            </w:r>
          </w:p>
        </w:tc>
        <w:tc>
          <w:tcPr>
            <w:tcW w:w="1328" w:type="dxa"/>
          </w:tcPr>
          <w:p w14:paraId="00F5475B" w14:textId="77777777" w:rsidR="00393365" w:rsidRDefault="00393365" w:rsidP="00393365"/>
        </w:tc>
      </w:tr>
      <w:tr w:rsidR="00393365" w14:paraId="050B84FF" w14:textId="77777777" w:rsidTr="00553B59">
        <w:tc>
          <w:tcPr>
            <w:tcW w:w="847" w:type="dxa"/>
          </w:tcPr>
          <w:p w14:paraId="2879B8D8" w14:textId="77777777" w:rsidR="00393365" w:rsidRDefault="00393365" w:rsidP="00393365"/>
        </w:tc>
        <w:tc>
          <w:tcPr>
            <w:tcW w:w="1813" w:type="dxa"/>
          </w:tcPr>
          <w:p w14:paraId="60B50AFC" w14:textId="77777777" w:rsidR="00393365" w:rsidRDefault="00393365" w:rsidP="00393365">
            <w:r>
              <w:rPr>
                <w:rFonts w:hint="eastAsia"/>
              </w:rPr>
              <w:t>Sex</w:t>
            </w:r>
          </w:p>
        </w:tc>
        <w:tc>
          <w:tcPr>
            <w:tcW w:w="1134" w:type="dxa"/>
          </w:tcPr>
          <w:p w14:paraId="1C73618E" w14:textId="77777777" w:rsidR="00393365" w:rsidRDefault="00393365" w:rsidP="0039336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11724FAB" w14:textId="77777777" w:rsidR="00393365" w:rsidRDefault="00393365" w:rsidP="00393365">
            <w:r>
              <w:t>Y</w:t>
            </w:r>
          </w:p>
        </w:tc>
        <w:tc>
          <w:tcPr>
            <w:tcW w:w="1276" w:type="dxa"/>
          </w:tcPr>
          <w:p w14:paraId="696706BF" w14:textId="77777777" w:rsidR="00393365" w:rsidRDefault="00393365" w:rsidP="00393365"/>
        </w:tc>
        <w:tc>
          <w:tcPr>
            <w:tcW w:w="1134" w:type="dxa"/>
          </w:tcPr>
          <w:p w14:paraId="307AACFF" w14:textId="77777777" w:rsidR="00393365" w:rsidRDefault="00393365" w:rsidP="00393365">
            <w:r>
              <w:rPr>
                <w:rFonts w:hint="eastAsia"/>
              </w:rPr>
              <w:t>性别</w:t>
            </w:r>
          </w:p>
        </w:tc>
        <w:tc>
          <w:tcPr>
            <w:tcW w:w="1328" w:type="dxa"/>
          </w:tcPr>
          <w:p w14:paraId="6D4B83C8" w14:textId="77777777" w:rsidR="00393365" w:rsidRDefault="00393365" w:rsidP="00C52CDF">
            <w:r>
              <w:rPr>
                <w:rFonts w:hint="eastAsia"/>
              </w:rPr>
              <w:t>1</w:t>
            </w:r>
            <w:r>
              <w:t>男，</w:t>
            </w:r>
            <w:r w:rsidR="00C52CDF">
              <w:t>0</w:t>
            </w:r>
            <w:r w:rsidR="00C52CDF">
              <w:t>女</w:t>
            </w:r>
          </w:p>
        </w:tc>
      </w:tr>
      <w:tr w:rsidR="00393365" w14:paraId="45EB35F3" w14:textId="77777777" w:rsidTr="00553B59">
        <w:tc>
          <w:tcPr>
            <w:tcW w:w="847" w:type="dxa"/>
          </w:tcPr>
          <w:p w14:paraId="25F9EF7F" w14:textId="77777777" w:rsidR="00393365" w:rsidRDefault="00393365" w:rsidP="00393365"/>
        </w:tc>
        <w:tc>
          <w:tcPr>
            <w:tcW w:w="1813" w:type="dxa"/>
          </w:tcPr>
          <w:p w14:paraId="0065B235" w14:textId="77777777" w:rsidR="00393365" w:rsidRDefault="00393365" w:rsidP="00393365">
            <w:r>
              <w:t>B</w:t>
            </w:r>
            <w:r w:rsidRPr="00AC4703">
              <w:t>irthday</w:t>
            </w:r>
          </w:p>
        </w:tc>
        <w:tc>
          <w:tcPr>
            <w:tcW w:w="1134" w:type="dxa"/>
          </w:tcPr>
          <w:p w14:paraId="58725147" w14:textId="77777777" w:rsidR="00393365" w:rsidRDefault="00393365" w:rsidP="00393365"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34A4E936" w14:textId="77777777" w:rsidR="00393365" w:rsidRDefault="00393365" w:rsidP="00393365">
            <w:r>
              <w:t>Y</w:t>
            </w:r>
          </w:p>
        </w:tc>
        <w:tc>
          <w:tcPr>
            <w:tcW w:w="1276" w:type="dxa"/>
          </w:tcPr>
          <w:p w14:paraId="35938B5E" w14:textId="77777777" w:rsidR="00393365" w:rsidRDefault="00393365" w:rsidP="00393365"/>
        </w:tc>
        <w:tc>
          <w:tcPr>
            <w:tcW w:w="1134" w:type="dxa"/>
          </w:tcPr>
          <w:p w14:paraId="78566B50" w14:textId="77777777" w:rsidR="00393365" w:rsidRDefault="00393365" w:rsidP="00393365">
            <w:r>
              <w:rPr>
                <w:rFonts w:hint="eastAsia"/>
              </w:rPr>
              <w:t>生日</w:t>
            </w:r>
          </w:p>
        </w:tc>
        <w:tc>
          <w:tcPr>
            <w:tcW w:w="1328" w:type="dxa"/>
          </w:tcPr>
          <w:p w14:paraId="265FD7EC" w14:textId="77777777" w:rsidR="00393365" w:rsidRDefault="00393365" w:rsidP="00393365"/>
        </w:tc>
      </w:tr>
      <w:tr w:rsidR="00393365" w14:paraId="64981702" w14:textId="77777777" w:rsidTr="00553B59">
        <w:tc>
          <w:tcPr>
            <w:tcW w:w="847" w:type="dxa"/>
          </w:tcPr>
          <w:p w14:paraId="6B819479" w14:textId="77777777" w:rsidR="00393365" w:rsidRDefault="00393365" w:rsidP="00393365"/>
        </w:tc>
        <w:tc>
          <w:tcPr>
            <w:tcW w:w="1813" w:type="dxa"/>
          </w:tcPr>
          <w:p w14:paraId="6529E70E" w14:textId="77777777" w:rsidR="00393365" w:rsidRDefault="00393365" w:rsidP="00393365">
            <w:r>
              <w:t>N</w:t>
            </w:r>
            <w:r w:rsidRPr="00393365">
              <w:t>ation</w:t>
            </w:r>
          </w:p>
        </w:tc>
        <w:tc>
          <w:tcPr>
            <w:tcW w:w="1134" w:type="dxa"/>
          </w:tcPr>
          <w:p w14:paraId="13920318" w14:textId="77777777" w:rsidR="00393365" w:rsidRDefault="00813047" w:rsidP="00393365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14:paraId="638D5E9F" w14:textId="77777777" w:rsidR="00393365" w:rsidRDefault="000A551D" w:rsidP="00393365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4173EEBA" w14:textId="77777777" w:rsidR="00393365" w:rsidRDefault="00393365" w:rsidP="00393365"/>
        </w:tc>
        <w:tc>
          <w:tcPr>
            <w:tcW w:w="1134" w:type="dxa"/>
          </w:tcPr>
          <w:p w14:paraId="179A1DCE" w14:textId="77777777" w:rsidR="00393365" w:rsidRDefault="00393365" w:rsidP="00393365"/>
        </w:tc>
        <w:tc>
          <w:tcPr>
            <w:tcW w:w="1328" w:type="dxa"/>
          </w:tcPr>
          <w:p w14:paraId="0E761F36" w14:textId="77777777" w:rsidR="00393365" w:rsidRDefault="00553B59" w:rsidP="00393365">
            <w:r>
              <w:rPr>
                <w:rFonts w:hint="eastAsia"/>
              </w:rPr>
              <w:t>Member_</w:t>
            </w:r>
            <w:r>
              <w:t>InfoFK</w:t>
            </w:r>
          </w:p>
        </w:tc>
      </w:tr>
      <w:tr w:rsidR="000A551D" w14:paraId="1F16B376" w14:textId="77777777" w:rsidTr="00553B59">
        <w:tc>
          <w:tcPr>
            <w:tcW w:w="847" w:type="dxa"/>
          </w:tcPr>
          <w:p w14:paraId="39B79100" w14:textId="77777777" w:rsidR="000A551D" w:rsidRDefault="000A551D" w:rsidP="00393365"/>
        </w:tc>
        <w:tc>
          <w:tcPr>
            <w:tcW w:w="1813" w:type="dxa"/>
          </w:tcPr>
          <w:p w14:paraId="52428EB5" w14:textId="77777777" w:rsidR="000A551D" w:rsidRDefault="000A551D" w:rsidP="000A551D">
            <w:r>
              <w:t>P</w:t>
            </w:r>
            <w:r w:rsidRPr="000A551D">
              <w:t>olitical</w:t>
            </w:r>
            <w:r>
              <w:t>S</w:t>
            </w:r>
            <w:r w:rsidRPr="000A551D">
              <w:t>tatus</w:t>
            </w:r>
          </w:p>
        </w:tc>
        <w:tc>
          <w:tcPr>
            <w:tcW w:w="1134" w:type="dxa"/>
          </w:tcPr>
          <w:p w14:paraId="5E698A32" w14:textId="77777777" w:rsidR="000A551D" w:rsidRDefault="000A551D" w:rsidP="0039336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11E79535" w14:textId="77777777" w:rsidR="000A551D" w:rsidRDefault="000A551D" w:rsidP="00393365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C53BB16" w14:textId="77777777" w:rsidR="000A551D" w:rsidRDefault="000A551D" w:rsidP="00393365"/>
        </w:tc>
        <w:tc>
          <w:tcPr>
            <w:tcW w:w="1134" w:type="dxa"/>
          </w:tcPr>
          <w:p w14:paraId="333D3AF9" w14:textId="77777777" w:rsidR="000A551D" w:rsidRDefault="000A551D" w:rsidP="00393365">
            <w:r>
              <w:rPr>
                <w:rFonts w:hint="eastAsia"/>
              </w:rPr>
              <w:t>政治</w:t>
            </w:r>
            <w:r>
              <w:t>面貌</w:t>
            </w:r>
          </w:p>
        </w:tc>
        <w:tc>
          <w:tcPr>
            <w:tcW w:w="1328" w:type="dxa"/>
          </w:tcPr>
          <w:p w14:paraId="4F0C1F39" w14:textId="77777777" w:rsidR="000A551D" w:rsidRDefault="00B942A3" w:rsidP="00393365">
            <w:r>
              <w:rPr>
                <w:rFonts w:hint="eastAsia"/>
              </w:rPr>
              <w:t>Member_</w:t>
            </w:r>
            <w:r>
              <w:t>InfoFK</w:t>
            </w:r>
          </w:p>
        </w:tc>
      </w:tr>
      <w:tr w:rsidR="00610EED" w14:paraId="6E06FD53" w14:textId="77777777" w:rsidTr="00553B59">
        <w:tc>
          <w:tcPr>
            <w:tcW w:w="847" w:type="dxa"/>
          </w:tcPr>
          <w:p w14:paraId="44EF82F8" w14:textId="77777777" w:rsidR="00610EED" w:rsidRDefault="00610EED" w:rsidP="00393365"/>
        </w:tc>
        <w:tc>
          <w:tcPr>
            <w:tcW w:w="1813" w:type="dxa"/>
          </w:tcPr>
          <w:p w14:paraId="33803A6A" w14:textId="77777777" w:rsidR="00610EED" w:rsidRDefault="00610EED" w:rsidP="000A551D">
            <w:r>
              <w:rPr>
                <w:rFonts w:hint="eastAsia"/>
              </w:rPr>
              <w:t>RegionId</w:t>
            </w:r>
          </w:p>
        </w:tc>
        <w:tc>
          <w:tcPr>
            <w:tcW w:w="1134" w:type="dxa"/>
          </w:tcPr>
          <w:p w14:paraId="594DB193" w14:textId="77777777" w:rsidR="00610EED" w:rsidRDefault="00610EED" w:rsidP="0039336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14A22FAB" w14:textId="77777777" w:rsidR="00610EED" w:rsidRDefault="00610EED" w:rsidP="00393365"/>
        </w:tc>
        <w:tc>
          <w:tcPr>
            <w:tcW w:w="1276" w:type="dxa"/>
          </w:tcPr>
          <w:p w14:paraId="2D0B6FBD" w14:textId="77777777" w:rsidR="00610EED" w:rsidRDefault="00610EED" w:rsidP="00393365"/>
        </w:tc>
        <w:tc>
          <w:tcPr>
            <w:tcW w:w="1134" w:type="dxa"/>
          </w:tcPr>
          <w:p w14:paraId="2ACA7D7A" w14:textId="77777777" w:rsidR="00610EED" w:rsidRDefault="00610EED" w:rsidP="00393365">
            <w:r>
              <w:rPr>
                <w:rFonts w:hint="eastAsia"/>
              </w:rPr>
              <w:t>学区</w:t>
            </w:r>
          </w:p>
        </w:tc>
        <w:tc>
          <w:tcPr>
            <w:tcW w:w="1328" w:type="dxa"/>
          </w:tcPr>
          <w:p w14:paraId="353C86AA" w14:textId="77777777" w:rsidR="00610EED" w:rsidRDefault="00610EED" w:rsidP="00393365"/>
        </w:tc>
      </w:tr>
      <w:tr w:rsidR="00610EED" w14:paraId="2D627354" w14:textId="77777777" w:rsidTr="00553B59">
        <w:tc>
          <w:tcPr>
            <w:tcW w:w="847" w:type="dxa"/>
          </w:tcPr>
          <w:p w14:paraId="1D3143A1" w14:textId="77777777" w:rsidR="00610EED" w:rsidRDefault="00610EED" w:rsidP="00393365"/>
        </w:tc>
        <w:tc>
          <w:tcPr>
            <w:tcW w:w="1813" w:type="dxa"/>
          </w:tcPr>
          <w:p w14:paraId="05FC2F50" w14:textId="77777777" w:rsidR="00610EED" w:rsidRDefault="00610EED" w:rsidP="00610EED">
            <w:r w:rsidRPr="00610EED">
              <w:t>Study</w:t>
            </w:r>
            <w:r>
              <w:t>S</w:t>
            </w:r>
            <w:r w:rsidRPr="00610EED">
              <w:t>ection</w:t>
            </w:r>
          </w:p>
        </w:tc>
        <w:tc>
          <w:tcPr>
            <w:tcW w:w="1134" w:type="dxa"/>
          </w:tcPr>
          <w:p w14:paraId="36AFCFE7" w14:textId="77777777" w:rsidR="00610EED" w:rsidRDefault="00610EED" w:rsidP="00393365">
            <w:r>
              <w:t>V</w:t>
            </w:r>
            <w:r>
              <w:rPr>
                <w:rFonts w:hint="eastAsia"/>
              </w:rPr>
              <w:t>archa</w:t>
            </w:r>
            <w:r>
              <w:t>r</w:t>
            </w:r>
            <w:r>
              <w:rPr>
                <w:rFonts w:hint="eastAsia"/>
              </w:rPr>
              <w:t>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14:paraId="11C7A178" w14:textId="77777777" w:rsidR="00610EED" w:rsidRDefault="00610EED" w:rsidP="00393365"/>
        </w:tc>
        <w:tc>
          <w:tcPr>
            <w:tcW w:w="1276" w:type="dxa"/>
          </w:tcPr>
          <w:p w14:paraId="328A3630" w14:textId="77777777" w:rsidR="00610EED" w:rsidRDefault="00610EED" w:rsidP="00393365"/>
        </w:tc>
        <w:tc>
          <w:tcPr>
            <w:tcW w:w="1134" w:type="dxa"/>
          </w:tcPr>
          <w:p w14:paraId="7B4D8EC0" w14:textId="77777777" w:rsidR="00610EED" w:rsidRDefault="00610EED" w:rsidP="00393365">
            <w:r>
              <w:rPr>
                <w:rFonts w:hint="eastAsia"/>
              </w:rPr>
              <w:t>学段</w:t>
            </w:r>
          </w:p>
        </w:tc>
        <w:tc>
          <w:tcPr>
            <w:tcW w:w="1328" w:type="dxa"/>
          </w:tcPr>
          <w:p w14:paraId="696A483E" w14:textId="77777777" w:rsidR="00610EED" w:rsidRDefault="00610EED" w:rsidP="00393365">
            <w:r>
              <w:rPr>
                <w:rFonts w:hint="eastAsia"/>
              </w:rPr>
              <w:t>逗号</w:t>
            </w:r>
            <w:r>
              <w:t>分隔</w:t>
            </w:r>
          </w:p>
        </w:tc>
      </w:tr>
      <w:tr w:rsidR="00E37991" w14:paraId="355309C9" w14:textId="77777777" w:rsidTr="00553B59">
        <w:tc>
          <w:tcPr>
            <w:tcW w:w="847" w:type="dxa"/>
          </w:tcPr>
          <w:p w14:paraId="34EF1A35" w14:textId="77777777" w:rsidR="00E37991" w:rsidRDefault="00E37991" w:rsidP="00393365"/>
        </w:tc>
        <w:tc>
          <w:tcPr>
            <w:tcW w:w="1813" w:type="dxa"/>
          </w:tcPr>
          <w:p w14:paraId="53CD420A" w14:textId="77777777" w:rsidR="00E37991" w:rsidRPr="00610EED" w:rsidRDefault="00E37991" w:rsidP="00610EED">
            <w:r>
              <w:rPr>
                <w:rFonts w:hint="eastAsia"/>
              </w:rPr>
              <w:t>Organid</w:t>
            </w:r>
          </w:p>
        </w:tc>
        <w:tc>
          <w:tcPr>
            <w:tcW w:w="1134" w:type="dxa"/>
          </w:tcPr>
          <w:p w14:paraId="046B4ADC" w14:textId="77777777" w:rsidR="00E37991" w:rsidRDefault="00E37991" w:rsidP="0039336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3238981" w14:textId="77777777" w:rsidR="00E37991" w:rsidRDefault="00E37991" w:rsidP="00393365"/>
        </w:tc>
        <w:tc>
          <w:tcPr>
            <w:tcW w:w="1276" w:type="dxa"/>
          </w:tcPr>
          <w:p w14:paraId="255EDA74" w14:textId="77777777" w:rsidR="00E37991" w:rsidRDefault="00E37991" w:rsidP="00393365"/>
        </w:tc>
        <w:tc>
          <w:tcPr>
            <w:tcW w:w="1134" w:type="dxa"/>
          </w:tcPr>
          <w:p w14:paraId="42EF5DA5" w14:textId="77777777" w:rsidR="00E37991" w:rsidRDefault="00E37991" w:rsidP="00393365">
            <w:r>
              <w:rPr>
                <w:rFonts w:hint="eastAsia"/>
              </w:rPr>
              <w:t>所属</w:t>
            </w:r>
            <w:r w:rsidR="0046010C">
              <w:rPr>
                <w:rFonts w:hint="eastAsia"/>
              </w:rPr>
              <w:t>机构</w:t>
            </w:r>
          </w:p>
        </w:tc>
        <w:tc>
          <w:tcPr>
            <w:tcW w:w="1328" w:type="dxa"/>
          </w:tcPr>
          <w:p w14:paraId="73E8640C" w14:textId="77777777" w:rsidR="00E37991" w:rsidRDefault="0046010C" w:rsidP="00393365">
            <w:r>
              <w:rPr>
                <w:rFonts w:hint="eastAsia"/>
              </w:rPr>
              <w:t>一定</w:t>
            </w:r>
            <w:r>
              <w:t>是普通</w:t>
            </w:r>
            <w:r>
              <w:rPr>
                <w:rFonts w:hint="eastAsia"/>
              </w:rPr>
              <w:t>学校</w:t>
            </w:r>
          </w:p>
        </w:tc>
      </w:tr>
      <w:tr w:rsidR="00CD34A8" w14:paraId="399A895F" w14:textId="77777777" w:rsidTr="00553B59">
        <w:tc>
          <w:tcPr>
            <w:tcW w:w="847" w:type="dxa"/>
          </w:tcPr>
          <w:p w14:paraId="4DAB2D60" w14:textId="77777777" w:rsidR="00CD34A8" w:rsidRPr="00AC421C" w:rsidRDefault="00CD34A8" w:rsidP="00393365">
            <w:pPr>
              <w:rPr>
                <w:strike/>
              </w:rPr>
            </w:pPr>
          </w:p>
        </w:tc>
        <w:tc>
          <w:tcPr>
            <w:tcW w:w="1813" w:type="dxa"/>
          </w:tcPr>
          <w:p w14:paraId="3AF88F0C" w14:textId="77777777" w:rsidR="00CD34A8" w:rsidRPr="00AC421C" w:rsidRDefault="00CD34A8" w:rsidP="00610EED">
            <w:pPr>
              <w:rPr>
                <w:strike/>
              </w:rPr>
            </w:pPr>
            <w:r w:rsidRPr="00AC421C">
              <w:rPr>
                <w:rFonts w:hint="eastAsia"/>
                <w:strike/>
              </w:rPr>
              <w:t>Job</w:t>
            </w:r>
          </w:p>
        </w:tc>
        <w:tc>
          <w:tcPr>
            <w:tcW w:w="1134" w:type="dxa"/>
          </w:tcPr>
          <w:p w14:paraId="6C948AA9" w14:textId="77777777" w:rsidR="00CD34A8" w:rsidRPr="00AC421C" w:rsidRDefault="00CD34A8" w:rsidP="00393365">
            <w:pPr>
              <w:rPr>
                <w:strike/>
              </w:rPr>
            </w:pPr>
            <w:r w:rsidRPr="00AC421C">
              <w:rPr>
                <w:strike/>
              </w:rPr>
              <w:t>I</w:t>
            </w:r>
            <w:r w:rsidRPr="00AC421C">
              <w:rPr>
                <w:rFonts w:hint="eastAsia"/>
                <w:strike/>
              </w:rPr>
              <w:t>nt</w:t>
            </w:r>
          </w:p>
        </w:tc>
        <w:tc>
          <w:tcPr>
            <w:tcW w:w="992" w:type="dxa"/>
          </w:tcPr>
          <w:p w14:paraId="1998644B" w14:textId="77777777" w:rsidR="00CD34A8" w:rsidRPr="00AC421C" w:rsidRDefault="00CD34A8" w:rsidP="00393365">
            <w:pPr>
              <w:rPr>
                <w:strike/>
              </w:rPr>
            </w:pPr>
          </w:p>
        </w:tc>
        <w:tc>
          <w:tcPr>
            <w:tcW w:w="1276" w:type="dxa"/>
          </w:tcPr>
          <w:p w14:paraId="064C3E22" w14:textId="77777777" w:rsidR="00CD34A8" w:rsidRPr="00AC421C" w:rsidRDefault="00CD34A8" w:rsidP="00393365">
            <w:pPr>
              <w:rPr>
                <w:strike/>
              </w:rPr>
            </w:pPr>
          </w:p>
        </w:tc>
        <w:tc>
          <w:tcPr>
            <w:tcW w:w="1134" w:type="dxa"/>
          </w:tcPr>
          <w:p w14:paraId="35F84A43" w14:textId="77777777" w:rsidR="00CD34A8" w:rsidRPr="00AC421C" w:rsidRDefault="00CD34A8" w:rsidP="00393365">
            <w:pPr>
              <w:rPr>
                <w:strike/>
              </w:rPr>
            </w:pPr>
            <w:r w:rsidRPr="00AC421C">
              <w:rPr>
                <w:rFonts w:hint="eastAsia"/>
                <w:strike/>
              </w:rPr>
              <w:t>职务</w:t>
            </w:r>
          </w:p>
        </w:tc>
        <w:tc>
          <w:tcPr>
            <w:tcW w:w="1328" w:type="dxa"/>
          </w:tcPr>
          <w:p w14:paraId="1145B0C1" w14:textId="77777777" w:rsidR="00CD34A8" w:rsidRPr="00AC421C" w:rsidRDefault="00CD34A8" w:rsidP="00393365">
            <w:pPr>
              <w:rPr>
                <w:strike/>
              </w:rPr>
            </w:pPr>
          </w:p>
        </w:tc>
      </w:tr>
      <w:tr w:rsidR="00CD34A8" w14:paraId="69A79811" w14:textId="77777777" w:rsidTr="00553B59">
        <w:tc>
          <w:tcPr>
            <w:tcW w:w="847" w:type="dxa"/>
          </w:tcPr>
          <w:p w14:paraId="7894D042" w14:textId="77777777" w:rsidR="00CD34A8" w:rsidRPr="00AC421C" w:rsidRDefault="00CD34A8" w:rsidP="00393365">
            <w:pPr>
              <w:rPr>
                <w:strike/>
              </w:rPr>
            </w:pPr>
          </w:p>
        </w:tc>
        <w:tc>
          <w:tcPr>
            <w:tcW w:w="1813" w:type="dxa"/>
          </w:tcPr>
          <w:p w14:paraId="00067083" w14:textId="77777777" w:rsidR="00CD34A8" w:rsidRPr="00AC421C" w:rsidRDefault="00CD34A8" w:rsidP="00610EED">
            <w:pPr>
              <w:rPr>
                <w:strike/>
              </w:rPr>
            </w:pPr>
            <w:r w:rsidRPr="00AC421C">
              <w:rPr>
                <w:rFonts w:hint="eastAsia"/>
                <w:strike/>
              </w:rPr>
              <w:t>Work</w:t>
            </w:r>
            <w:r w:rsidRPr="00AC421C">
              <w:rPr>
                <w:strike/>
              </w:rPr>
              <w:t>Rank</w:t>
            </w:r>
          </w:p>
        </w:tc>
        <w:tc>
          <w:tcPr>
            <w:tcW w:w="1134" w:type="dxa"/>
          </w:tcPr>
          <w:p w14:paraId="121700DF" w14:textId="77777777" w:rsidR="00CD34A8" w:rsidRPr="00AC421C" w:rsidRDefault="00CD34A8" w:rsidP="00393365">
            <w:pPr>
              <w:rPr>
                <w:strike/>
              </w:rPr>
            </w:pPr>
            <w:r w:rsidRPr="00AC421C">
              <w:rPr>
                <w:strike/>
              </w:rPr>
              <w:t>I</w:t>
            </w:r>
            <w:r w:rsidRPr="00AC421C">
              <w:rPr>
                <w:rFonts w:hint="eastAsia"/>
                <w:strike/>
              </w:rPr>
              <w:t>nt</w:t>
            </w:r>
          </w:p>
        </w:tc>
        <w:tc>
          <w:tcPr>
            <w:tcW w:w="992" w:type="dxa"/>
          </w:tcPr>
          <w:p w14:paraId="17893618" w14:textId="77777777" w:rsidR="00CD34A8" w:rsidRPr="00AC421C" w:rsidRDefault="00CD34A8" w:rsidP="00393365">
            <w:pPr>
              <w:rPr>
                <w:strike/>
              </w:rPr>
            </w:pPr>
          </w:p>
        </w:tc>
        <w:tc>
          <w:tcPr>
            <w:tcW w:w="1276" w:type="dxa"/>
          </w:tcPr>
          <w:p w14:paraId="05ECF801" w14:textId="77777777" w:rsidR="00CD34A8" w:rsidRPr="00AC421C" w:rsidRDefault="00CD34A8" w:rsidP="00393365">
            <w:pPr>
              <w:rPr>
                <w:strike/>
              </w:rPr>
            </w:pPr>
          </w:p>
        </w:tc>
        <w:tc>
          <w:tcPr>
            <w:tcW w:w="1134" w:type="dxa"/>
          </w:tcPr>
          <w:p w14:paraId="6EF2F201" w14:textId="77777777" w:rsidR="00CD34A8" w:rsidRPr="00AC421C" w:rsidRDefault="00CD34A8" w:rsidP="00393365">
            <w:pPr>
              <w:rPr>
                <w:strike/>
              </w:rPr>
            </w:pPr>
            <w:r w:rsidRPr="00AC421C">
              <w:rPr>
                <w:rFonts w:hint="eastAsia"/>
                <w:strike/>
              </w:rPr>
              <w:t>职称</w:t>
            </w:r>
          </w:p>
        </w:tc>
        <w:tc>
          <w:tcPr>
            <w:tcW w:w="1328" w:type="dxa"/>
          </w:tcPr>
          <w:p w14:paraId="793B0E7C" w14:textId="77777777" w:rsidR="00CD34A8" w:rsidRPr="00AC421C" w:rsidRDefault="00CD34A8" w:rsidP="00393365">
            <w:pPr>
              <w:rPr>
                <w:strike/>
              </w:rPr>
            </w:pPr>
          </w:p>
        </w:tc>
      </w:tr>
      <w:tr w:rsidR="00CD34A8" w14:paraId="1065585B" w14:textId="77777777" w:rsidTr="00553B59">
        <w:tc>
          <w:tcPr>
            <w:tcW w:w="847" w:type="dxa"/>
          </w:tcPr>
          <w:p w14:paraId="5D81A91A" w14:textId="77777777" w:rsidR="00CD34A8" w:rsidRDefault="00CD34A8" w:rsidP="00393365"/>
        </w:tc>
        <w:tc>
          <w:tcPr>
            <w:tcW w:w="1813" w:type="dxa"/>
          </w:tcPr>
          <w:p w14:paraId="52413DFC" w14:textId="77777777" w:rsidR="00CD34A8" w:rsidRDefault="00CD34A8" w:rsidP="00610EED">
            <w:r>
              <w:rPr>
                <w:rFonts w:hint="eastAsia"/>
              </w:rPr>
              <w:t>Teach</w:t>
            </w:r>
            <w:r>
              <w:t>Date</w:t>
            </w:r>
          </w:p>
        </w:tc>
        <w:tc>
          <w:tcPr>
            <w:tcW w:w="1134" w:type="dxa"/>
          </w:tcPr>
          <w:p w14:paraId="2BF3C9D6" w14:textId="77777777" w:rsidR="00CD34A8" w:rsidRDefault="00CD34A8" w:rsidP="00393365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92" w:type="dxa"/>
          </w:tcPr>
          <w:p w14:paraId="4292CFB0" w14:textId="77777777" w:rsidR="00CD34A8" w:rsidRDefault="00CD34A8" w:rsidP="00393365"/>
        </w:tc>
        <w:tc>
          <w:tcPr>
            <w:tcW w:w="1276" w:type="dxa"/>
          </w:tcPr>
          <w:p w14:paraId="15366E94" w14:textId="77777777" w:rsidR="00CD34A8" w:rsidRDefault="00CD34A8" w:rsidP="00393365"/>
        </w:tc>
        <w:tc>
          <w:tcPr>
            <w:tcW w:w="1134" w:type="dxa"/>
          </w:tcPr>
          <w:p w14:paraId="643CDCDC" w14:textId="77777777" w:rsidR="00CD34A8" w:rsidRDefault="00CD34A8" w:rsidP="00393365">
            <w:r>
              <w:rPr>
                <w:rFonts w:hint="eastAsia"/>
              </w:rPr>
              <w:t>任教</w:t>
            </w:r>
            <w:r>
              <w:t>日期</w:t>
            </w:r>
          </w:p>
        </w:tc>
        <w:tc>
          <w:tcPr>
            <w:tcW w:w="1328" w:type="dxa"/>
          </w:tcPr>
          <w:p w14:paraId="0DF1CD80" w14:textId="77777777" w:rsidR="00CD34A8" w:rsidRDefault="00CD34A8" w:rsidP="00393365"/>
        </w:tc>
      </w:tr>
      <w:tr w:rsidR="00046961" w14:paraId="54C280BA" w14:textId="77777777" w:rsidTr="00553B59">
        <w:tc>
          <w:tcPr>
            <w:tcW w:w="847" w:type="dxa"/>
          </w:tcPr>
          <w:p w14:paraId="1AFB5F05" w14:textId="77777777" w:rsidR="00046961" w:rsidRDefault="00046961" w:rsidP="00393365"/>
        </w:tc>
        <w:tc>
          <w:tcPr>
            <w:tcW w:w="1813" w:type="dxa"/>
          </w:tcPr>
          <w:p w14:paraId="387912FE" w14:textId="77777777" w:rsidR="00046961" w:rsidRDefault="00046961" w:rsidP="00610EED">
            <w:r>
              <w:rPr>
                <w:rFonts w:hint="eastAsia"/>
              </w:rPr>
              <w:t>Traning</w:t>
            </w:r>
            <w:r>
              <w:t>Type</w:t>
            </w:r>
          </w:p>
        </w:tc>
        <w:tc>
          <w:tcPr>
            <w:tcW w:w="1134" w:type="dxa"/>
          </w:tcPr>
          <w:p w14:paraId="17DA5B64" w14:textId="77777777" w:rsidR="00046961" w:rsidRDefault="00046961" w:rsidP="00CD34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EF0B8E3" w14:textId="77777777" w:rsidR="00046961" w:rsidRDefault="00046961" w:rsidP="00393365"/>
        </w:tc>
        <w:tc>
          <w:tcPr>
            <w:tcW w:w="1276" w:type="dxa"/>
          </w:tcPr>
          <w:p w14:paraId="63F1A0B9" w14:textId="77777777" w:rsidR="00046961" w:rsidRDefault="00046961" w:rsidP="00393365"/>
        </w:tc>
        <w:tc>
          <w:tcPr>
            <w:tcW w:w="1134" w:type="dxa"/>
          </w:tcPr>
          <w:p w14:paraId="47AFC541" w14:textId="77777777" w:rsidR="00046961" w:rsidRDefault="00046961" w:rsidP="00393365">
            <w:r>
              <w:rPr>
                <w:rFonts w:hint="eastAsia"/>
              </w:rPr>
              <w:t>培训</w:t>
            </w:r>
            <w:r>
              <w:t>类型</w:t>
            </w:r>
          </w:p>
        </w:tc>
        <w:tc>
          <w:tcPr>
            <w:tcW w:w="1328" w:type="dxa"/>
          </w:tcPr>
          <w:p w14:paraId="3D2F259B" w14:textId="77777777" w:rsidR="00046961" w:rsidRDefault="00046961" w:rsidP="00393365"/>
        </w:tc>
      </w:tr>
      <w:tr w:rsidR="00046961" w:rsidRPr="00AC421C" w14:paraId="23859B41" w14:textId="77777777" w:rsidTr="00553B59">
        <w:tc>
          <w:tcPr>
            <w:tcW w:w="847" w:type="dxa"/>
          </w:tcPr>
          <w:p w14:paraId="44D13C1B" w14:textId="77777777" w:rsidR="00046961" w:rsidRPr="00AC421C" w:rsidRDefault="00046961" w:rsidP="00393365">
            <w:pPr>
              <w:rPr>
                <w:strike/>
              </w:rPr>
            </w:pPr>
          </w:p>
        </w:tc>
        <w:tc>
          <w:tcPr>
            <w:tcW w:w="1813" w:type="dxa"/>
          </w:tcPr>
          <w:p w14:paraId="29FBBE2A" w14:textId="77777777" w:rsidR="00046961" w:rsidRPr="00AC421C" w:rsidRDefault="00046961" w:rsidP="00610EED">
            <w:pPr>
              <w:rPr>
                <w:strike/>
              </w:rPr>
            </w:pPr>
            <w:r w:rsidRPr="00AC421C">
              <w:rPr>
                <w:rFonts w:hint="eastAsia"/>
                <w:strike/>
              </w:rPr>
              <w:t>Traning</w:t>
            </w:r>
            <w:r w:rsidRPr="00AC421C">
              <w:rPr>
                <w:strike/>
              </w:rPr>
              <w:t>Object</w:t>
            </w:r>
          </w:p>
        </w:tc>
        <w:tc>
          <w:tcPr>
            <w:tcW w:w="1134" w:type="dxa"/>
          </w:tcPr>
          <w:p w14:paraId="39BB0961" w14:textId="77777777" w:rsidR="00046961" w:rsidRPr="00AC421C" w:rsidRDefault="00046961" w:rsidP="00CD34A8">
            <w:pPr>
              <w:rPr>
                <w:strike/>
              </w:rPr>
            </w:pPr>
            <w:r w:rsidRPr="00AC421C">
              <w:rPr>
                <w:strike/>
              </w:rPr>
              <w:t>I</w:t>
            </w:r>
            <w:r w:rsidRPr="00AC421C">
              <w:rPr>
                <w:rFonts w:hint="eastAsia"/>
                <w:strike/>
              </w:rPr>
              <w:t>nt</w:t>
            </w:r>
          </w:p>
        </w:tc>
        <w:tc>
          <w:tcPr>
            <w:tcW w:w="992" w:type="dxa"/>
          </w:tcPr>
          <w:p w14:paraId="5763A9F3" w14:textId="77777777" w:rsidR="00046961" w:rsidRPr="00AC421C" w:rsidRDefault="00046961" w:rsidP="00393365">
            <w:pPr>
              <w:rPr>
                <w:strike/>
              </w:rPr>
            </w:pPr>
          </w:p>
        </w:tc>
        <w:tc>
          <w:tcPr>
            <w:tcW w:w="1276" w:type="dxa"/>
          </w:tcPr>
          <w:p w14:paraId="257BB5B5" w14:textId="77777777" w:rsidR="00046961" w:rsidRPr="00AC421C" w:rsidRDefault="00046961" w:rsidP="00393365">
            <w:pPr>
              <w:rPr>
                <w:strike/>
              </w:rPr>
            </w:pPr>
          </w:p>
        </w:tc>
        <w:tc>
          <w:tcPr>
            <w:tcW w:w="1134" w:type="dxa"/>
          </w:tcPr>
          <w:p w14:paraId="15F69FD9" w14:textId="77777777" w:rsidR="00046961" w:rsidRPr="00AC421C" w:rsidRDefault="00046961" w:rsidP="00393365">
            <w:pPr>
              <w:rPr>
                <w:strike/>
              </w:rPr>
            </w:pPr>
            <w:r w:rsidRPr="00AC421C">
              <w:rPr>
                <w:rFonts w:hint="eastAsia"/>
                <w:strike/>
              </w:rPr>
              <w:t>培训</w:t>
            </w:r>
            <w:r w:rsidRPr="00AC421C">
              <w:rPr>
                <w:strike/>
              </w:rPr>
              <w:t>对象</w:t>
            </w:r>
          </w:p>
        </w:tc>
        <w:tc>
          <w:tcPr>
            <w:tcW w:w="1328" w:type="dxa"/>
          </w:tcPr>
          <w:p w14:paraId="315EF910" w14:textId="77777777" w:rsidR="00046961" w:rsidRPr="00AC421C" w:rsidRDefault="00046961" w:rsidP="00393365">
            <w:pPr>
              <w:rPr>
                <w:strike/>
              </w:rPr>
            </w:pPr>
          </w:p>
        </w:tc>
      </w:tr>
      <w:tr w:rsidR="00BA4A55" w14:paraId="6039D35B" w14:textId="77777777" w:rsidTr="00553B59">
        <w:tc>
          <w:tcPr>
            <w:tcW w:w="847" w:type="dxa"/>
          </w:tcPr>
          <w:p w14:paraId="57A1C82E" w14:textId="77777777" w:rsidR="00BA4A55" w:rsidRDefault="00BA4A55" w:rsidP="00393365"/>
        </w:tc>
        <w:tc>
          <w:tcPr>
            <w:tcW w:w="1813" w:type="dxa"/>
          </w:tcPr>
          <w:p w14:paraId="7489760F" w14:textId="77777777" w:rsidR="00BA4A55" w:rsidRDefault="00BA4A55" w:rsidP="00610EED">
            <w:r>
              <w:t>EduLevel</w:t>
            </w:r>
          </w:p>
        </w:tc>
        <w:tc>
          <w:tcPr>
            <w:tcW w:w="1134" w:type="dxa"/>
          </w:tcPr>
          <w:p w14:paraId="5883061F" w14:textId="77777777" w:rsidR="00BA4A55" w:rsidRDefault="00BA4A55" w:rsidP="00CD34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358ECA06" w14:textId="77777777" w:rsidR="00BA4A55" w:rsidRDefault="00BA4A55" w:rsidP="00393365"/>
        </w:tc>
        <w:tc>
          <w:tcPr>
            <w:tcW w:w="1276" w:type="dxa"/>
          </w:tcPr>
          <w:p w14:paraId="41E91E33" w14:textId="77777777" w:rsidR="00BA4A55" w:rsidRDefault="00BA4A55" w:rsidP="00393365"/>
        </w:tc>
        <w:tc>
          <w:tcPr>
            <w:tcW w:w="1134" w:type="dxa"/>
          </w:tcPr>
          <w:p w14:paraId="27385216" w14:textId="77777777" w:rsidR="00BA4A55" w:rsidRDefault="00BA4A55" w:rsidP="00393365">
            <w:r>
              <w:rPr>
                <w:rFonts w:hint="eastAsia"/>
              </w:rPr>
              <w:t>学历</w:t>
            </w:r>
          </w:p>
        </w:tc>
        <w:tc>
          <w:tcPr>
            <w:tcW w:w="1328" w:type="dxa"/>
          </w:tcPr>
          <w:p w14:paraId="36B1DB60" w14:textId="77777777" w:rsidR="00BA4A55" w:rsidRDefault="00BA4A55" w:rsidP="00393365"/>
        </w:tc>
      </w:tr>
      <w:tr w:rsidR="00BA4A55" w14:paraId="66E8D9E4" w14:textId="77777777" w:rsidTr="00553B59">
        <w:tc>
          <w:tcPr>
            <w:tcW w:w="847" w:type="dxa"/>
          </w:tcPr>
          <w:p w14:paraId="256E2FF7" w14:textId="77777777" w:rsidR="00BA4A55" w:rsidRDefault="00BA4A55" w:rsidP="00393365"/>
        </w:tc>
        <w:tc>
          <w:tcPr>
            <w:tcW w:w="1813" w:type="dxa"/>
          </w:tcPr>
          <w:p w14:paraId="0F32CB69" w14:textId="77777777" w:rsidR="00BA4A55" w:rsidRDefault="00BA4A55" w:rsidP="00610EED">
            <w:r>
              <w:rPr>
                <w:rFonts w:hint="eastAsia"/>
              </w:rPr>
              <w:t>Edu</w:t>
            </w:r>
            <w:r>
              <w:t>Degree</w:t>
            </w:r>
          </w:p>
        </w:tc>
        <w:tc>
          <w:tcPr>
            <w:tcW w:w="1134" w:type="dxa"/>
          </w:tcPr>
          <w:p w14:paraId="2AB222DC" w14:textId="77777777" w:rsidR="00BA4A55" w:rsidRDefault="00BA4A55" w:rsidP="00CD34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0EF00FBE" w14:textId="77777777" w:rsidR="00BA4A55" w:rsidRDefault="00BA4A55" w:rsidP="00393365"/>
        </w:tc>
        <w:tc>
          <w:tcPr>
            <w:tcW w:w="1276" w:type="dxa"/>
          </w:tcPr>
          <w:p w14:paraId="2A9899E2" w14:textId="77777777" w:rsidR="00BA4A55" w:rsidRDefault="00BA4A55" w:rsidP="00393365"/>
        </w:tc>
        <w:tc>
          <w:tcPr>
            <w:tcW w:w="1134" w:type="dxa"/>
          </w:tcPr>
          <w:p w14:paraId="3B542CDF" w14:textId="77777777" w:rsidR="00BA4A55" w:rsidRDefault="00BA4A55" w:rsidP="00393365">
            <w:r>
              <w:rPr>
                <w:rFonts w:hint="eastAsia"/>
              </w:rPr>
              <w:t>学位</w:t>
            </w:r>
          </w:p>
        </w:tc>
        <w:tc>
          <w:tcPr>
            <w:tcW w:w="1328" w:type="dxa"/>
          </w:tcPr>
          <w:p w14:paraId="274A4293" w14:textId="77777777" w:rsidR="00BA4A55" w:rsidRDefault="00BA4A55" w:rsidP="00393365"/>
        </w:tc>
      </w:tr>
      <w:tr w:rsidR="00264809" w14:paraId="237ECE0F" w14:textId="77777777" w:rsidTr="00553B59">
        <w:tc>
          <w:tcPr>
            <w:tcW w:w="847" w:type="dxa"/>
          </w:tcPr>
          <w:p w14:paraId="0DFBED87" w14:textId="77777777" w:rsidR="00264809" w:rsidRDefault="00264809" w:rsidP="00393365"/>
        </w:tc>
        <w:tc>
          <w:tcPr>
            <w:tcW w:w="1813" w:type="dxa"/>
          </w:tcPr>
          <w:p w14:paraId="14D40486" w14:textId="77777777" w:rsidR="00264809" w:rsidRDefault="00264809" w:rsidP="00610EED">
            <w:r>
              <w:rPr>
                <w:rFonts w:hint="eastAsia"/>
              </w:rPr>
              <w:t>EduMajor</w:t>
            </w:r>
          </w:p>
        </w:tc>
        <w:tc>
          <w:tcPr>
            <w:tcW w:w="1134" w:type="dxa"/>
          </w:tcPr>
          <w:p w14:paraId="24BE502A" w14:textId="77777777" w:rsidR="00264809" w:rsidRDefault="00264809" w:rsidP="00CD34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341619AD" w14:textId="77777777" w:rsidR="00264809" w:rsidRDefault="00264809" w:rsidP="00393365"/>
        </w:tc>
        <w:tc>
          <w:tcPr>
            <w:tcW w:w="1276" w:type="dxa"/>
          </w:tcPr>
          <w:p w14:paraId="4EE3C116" w14:textId="77777777" w:rsidR="00264809" w:rsidRDefault="00264809" w:rsidP="00393365"/>
        </w:tc>
        <w:tc>
          <w:tcPr>
            <w:tcW w:w="1134" w:type="dxa"/>
          </w:tcPr>
          <w:p w14:paraId="12734E86" w14:textId="77777777" w:rsidR="00264809" w:rsidRDefault="00264809" w:rsidP="00393365">
            <w:r>
              <w:rPr>
                <w:rFonts w:hint="eastAsia"/>
              </w:rPr>
              <w:t>专业</w:t>
            </w:r>
          </w:p>
        </w:tc>
        <w:tc>
          <w:tcPr>
            <w:tcW w:w="1328" w:type="dxa"/>
          </w:tcPr>
          <w:p w14:paraId="6C9822E0" w14:textId="77777777" w:rsidR="00264809" w:rsidRDefault="00264809" w:rsidP="00393365"/>
        </w:tc>
      </w:tr>
      <w:tr w:rsidR="00264809" w14:paraId="762BCD27" w14:textId="77777777" w:rsidTr="00553B59">
        <w:tc>
          <w:tcPr>
            <w:tcW w:w="847" w:type="dxa"/>
          </w:tcPr>
          <w:p w14:paraId="52B3D177" w14:textId="77777777" w:rsidR="00264809" w:rsidRDefault="00264809" w:rsidP="00393365"/>
        </w:tc>
        <w:tc>
          <w:tcPr>
            <w:tcW w:w="1813" w:type="dxa"/>
          </w:tcPr>
          <w:p w14:paraId="5777AF06" w14:textId="77777777" w:rsidR="00264809" w:rsidRDefault="00264809" w:rsidP="00610EED">
            <w:r>
              <w:rPr>
                <w:rFonts w:hint="eastAsia"/>
              </w:rPr>
              <w:t>EduMajor</w:t>
            </w:r>
            <w:r w:rsidR="00BE62A1">
              <w:t>Ohter</w:t>
            </w:r>
          </w:p>
        </w:tc>
        <w:tc>
          <w:tcPr>
            <w:tcW w:w="1134" w:type="dxa"/>
          </w:tcPr>
          <w:p w14:paraId="25826F7E" w14:textId="77777777" w:rsidR="00264809" w:rsidRDefault="00264809" w:rsidP="00CD34A8">
            <w:r>
              <w:t>V</w:t>
            </w:r>
            <w:r>
              <w:rPr>
                <w:rFonts w:hint="eastAsia"/>
              </w:rPr>
              <w:t>archar(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14:paraId="17FC0759" w14:textId="77777777" w:rsidR="00264809" w:rsidRDefault="00264809" w:rsidP="00393365"/>
        </w:tc>
        <w:tc>
          <w:tcPr>
            <w:tcW w:w="1276" w:type="dxa"/>
          </w:tcPr>
          <w:p w14:paraId="3AB29B41" w14:textId="77777777" w:rsidR="00264809" w:rsidRDefault="00264809" w:rsidP="00393365"/>
        </w:tc>
        <w:tc>
          <w:tcPr>
            <w:tcW w:w="1134" w:type="dxa"/>
          </w:tcPr>
          <w:p w14:paraId="70FACFBF" w14:textId="77777777" w:rsidR="00264809" w:rsidRDefault="00264809" w:rsidP="00393365"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其他</w:t>
            </w:r>
          </w:p>
        </w:tc>
        <w:tc>
          <w:tcPr>
            <w:tcW w:w="1328" w:type="dxa"/>
          </w:tcPr>
          <w:p w14:paraId="6100C8FF" w14:textId="77777777" w:rsidR="00264809" w:rsidRDefault="00264809" w:rsidP="00393365">
            <w:r>
              <w:rPr>
                <w:rFonts w:hint="eastAsia"/>
              </w:rPr>
              <w:t>如果</w:t>
            </w:r>
            <w:r>
              <w:t>专业选择其他，则保存在此处</w:t>
            </w:r>
          </w:p>
        </w:tc>
      </w:tr>
      <w:tr w:rsidR="00BD7963" w14:paraId="45EBF9A9" w14:textId="77777777" w:rsidTr="00553B59">
        <w:tc>
          <w:tcPr>
            <w:tcW w:w="847" w:type="dxa"/>
          </w:tcPr>
          <w:p w14:paraId="096A4E4D" w14:textId="77777777" w:rsidR="00BD7963" w:rsidRDefault="00BD7963" w:rsidP="00393365"/>
        </w:tc>
        <w:tc>
          <w:tcPr>
            <w:tcW w:w="1813" w:type="dxa"/>
          </w:tcPr>
          <w:p w14:paraId="4E4AA0A3" w14:textId="77777777" w:rsidR="00BD7963" w:rsidRDefault="00BD7963" w:rsidP="00610EED">
            <w:r>
              <w:t>G</w:t>
            </w:r>
            <w:r w:rsidRPr="00BD7963">
              <w:t>raduate</w:t>
            </w:r>
            <w:r>
              <w:t>School</w:t>
            </w:r>
          </w:p>
        </w:tc>
        <w:tc>
          <w:tcPr>
            <w:tcW w:w="1134" w:type="dxa"/>
          </w:tcPr>
          <w:p w14:paraId="20015DB1" w14:textId="77777777" w:rsidR="00BD7963" w:rsidRDefault="00BD7963" w:rsidP="00CD34A8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992" w:type="dxa"/>
          </w:tcPr>
          <w:p w14:paraId="6F7405EC" w14:textId="77777777" w:rsidR="00BD7963" w:rsidRDefault="00BD7963" w:rsidP="00393365"/>
        </w:tc>
        <w:tc>
          <w:tcPr>
            <w:tcW w:w="1276" w:type="dxa"/>
          </w:tcPr>
          <w:p w14:paraId="51141888" w14:textId="77777777" w:rsidR="00BD7963" w:rsidRDefault="00BD7963" w:rsidP="00393365"/>
        </w:tc>
        <w:tc>
          <w:tcPr>
            <w:tcW w:w="1134" w:type="dxa"/>
          </w:tcPr>
          <w:p w14:paraId="0AFE0588" w14:textId="77777777" w:rsidR="00BD7963" w:rsidRDefault="00BD7963" w:rsidP="00393365">
            <w:r>
              <w:rPr>
                <w:rFonts w:hint="eastAsia"/>
              </w:rPr>
              <w:t>毕业</w:t>
            </w:r>
            <w:r>
              <w:t>院校</w:t>
            </w:r>
          </w:p>
        </w:tc>
        <w:tc>
          <w:tcPr>
            <w:tcW w:w="1328" w:type="dxa"/>
          </w:tcPr>
          <w:p w14:paraId="4E26EA01" w14:textId="77777777" w:rsidR="00BD7963" w:rsidRDefault="00BD7963" w:rsidP="00393365"/>
        </w:tc>
      </w:tr>
      <w:tr w:rsidR="00BD7963" w14:paraId="4009B22D" w14:textId="77777777" w:rsidTr="00553B59">
        <w:tc>
          <w:tcPr>
            <w:tcW w:w="847" w:type="dxa"/>
          </w:tcPr>
          <w:p w14:paraId="08D5A54F" w14:textId="77777777" w:rsidR="00BD7963" w:rsidRDefault="00BD7963" w:rsidP="00393365"/>
        </w:tc>
        <w:tc>
          <w:tcPr>
            <w:tcW w:w="1813" w:type="dxa"/>
          </w:tcPr>
          <w:p w14:paraId="0733842C" w14:textId="77777777" w:rsidR="00BD7963" w:rsidRDefault="00691B58" w:rsidP="00610EED">
            <w:r>
              <w:t>G</w:t>
            </w:r>
            <w:r w:rsidRPr="00BD7963">
              <w:t>raduate</w:t>
            </w:r>
            <w:r>
              <w:t>Time</w:t>
            </w:r>
          </w:p>
        </w:tc>
        <w:tc>
          <w:tcPr>
            <w:tcW w:w="1134" w:type="dxa"/>
          </w:tcPr>
          <w:p w14:paraId="5E622F80" w14:textId="77777777" w:rsidR="00BD7963" w:rsidRDefault="00691B58" w:rsidP="00CD34A8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92" w:type="dxa"/>
          </w:tcPr>
          <w:p w14:paraId="77C51F15" w14:textId="77777777" w:rsidR="00BD7963" w:rsidRDefault="00BD7963" w:rsidP="00393365"/>
        </w:tc>
        <w:tc>
          <w:tcPr>
            <w:tcW w:w="1276" w:type="dxa"/>
          </w:tcPr>
          <w:p w14:paraId="604663CF" w14:textId="77777777" w:rsidR="00BD7963" w:rsidRDefault="00BD7963" w:rsidP="00393365"/>
        </w:tc>
        <w:tc>
          <w:tcPr>
            <w:tcW w:w="1134" w:type="dxa"/>
          </w:tcPr>
          <w:p w14:paraId="076FEDB8" w14:textId="77777777" w:rsidR="00BD7963" w:rsidRDefault="00691B58" w:rsidP="00393365">
            <w:r>
              <w:rPr>
                <w:rFonts w:hint="eastAsia"/>
              </w:rPr>
              <w:t>毕业</w:t>
            </w:r>
            <w:r>
              <w:t>时间</w:t>
            </w:r>
          </w:p>
        </w:tc>
        <w:tc>
          <w:tcPr>
            <w:tcW w:w="1328" w:type="dxa"/>
          </w:tcPr>
          <w:p w14:paraId="6BFF666F" w14:textId="77777777" w:rsidR="00BD7963" w:rsidRDefault="00BD7963" w:rsidP="00393365"/>
        </w:tc>
      </w:tr>
      <w:tr w:rsidR="00393365" w14:paraId="7C0F1DE0" w14:textId="77777777" w:rsidTr="00553B59">
        <w:tc>
          <w:tcPr>
            <w:tcW w:w="847" w:type="dxa"/>
          </w:tcPr>
          <w:p w14:paraId="4F0539F2" w14:textId="77777777" w:rsidR="00393365" w:rsidRDefault="00393365" w:rsidP="00393365">
            <w:pPr>
              <w:ind w:left="210" w:right="210"/>
            </w:pPr>
          </w:p>
        </w:tc>
        <w:tc>
          <w:tcPr>
            <w:tcW w:w="1813" w:type="dxa"/>
          </w:tcPr>
          <w:p w14:paraId="168CCB57" w14:textId="77777777" w:rsidR="00393365" w:rsidRDefault="00393365" w:rsidP="00393365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32617497" w14:textId="77777777" w:rsidR="00393365" w:rsidRDefault="00393365" w:rsidP="00393365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5FC2903B" w14:textId="77777777" w:rsidR="00393365" w:rsidRDefault="00393365" w:rsidP="00393365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46241D4C" w14:textId="77777777" w:rsidR="00393365" w:rsidRDefault="00393365" w:rsidP="00393365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7284BBBB" w14:textId="77777777" w:rsidR="00393365" w:rsidRDefault="00393365" w:rsidP="00393365">
            <w:pPr>
              <w:ind w:right="210"/>
            </w:pPr>
          </w:p>
        </w:tc>
        <w:tc>
          <w:tcPr>
            <w:tcW w:w="1328" w:type="dxa"/>
          </w:tcPr>
          <w:p w14:paraId="6922EDF1" w14:textId="77777777" w:rsidR="00393365" w:rsidRDefault="00393365" w:rsidP="00393365">
            <w:pPr>
              <w:ind w:left="210" w:right="210"/>
            </w:pPr>
          </w:p>
        </w:tc>
      </w:tr>
      <w:tr w:rsidR="00393365" w14:paraId="57FDCA23" w14:textId="77777777" w:rsidTr="00553B59">
        <w:tc>
          <w:tcPr>
            <w:tcW w:w="847" w:type="dxa"/>
          </w:tcPr>
          <w:p w14:paraId="6AFA06B8" w14:textId="77777777" w:rsidR="00393365" w:rsidRDefault="00393365" w:rsidP="00393365">
            <w:pPr>
              <w:ind w:left="210" w:right="210"/>
            </w:pPr>
          </w:p>
        </w:tc>
        <w:tc>
          <w:tcPr>
            <w:tcW w:w="1813" w:type="dxa"/>
          </w:tcPr>
          <w:p w14:paraId="14E0B3DD" w14:textId="77777777" w:rsidR="00393365" w:rsidRDefault="00393365" w:rsidP="00393365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0B60D1DF" w14:textId="77777777" w:rsidR="00393365" w:rsidRDefault="00393365" w:rsidP="00393365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1C600E6A" w14:textId="77777777" w:rsidR="00393365" w:rsidRDefault="00393365" w:rsidP="00393365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2C15A70A" w14:textId="77777777" w:rsidR="00393365" w:rsidRDefault="00393365" w:rsidP="00393365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55B5FCC1" w14:textId="77777777" w:rsidR="00393365" w:rsidRDefault="00393365" w:rsidP="00393365">
            <w:pPr>
              <w:ind w:right="210"/>
            </w:pPr>
          </w:p>
        </w:tc>
        <w:tc>
          <w:tcPr>
            <w:tcW w:w="1328" w:type="dxa"/>
          </w:tcPr>
          <w:p w14:paraId="41AE54F3" w14:textId="77777777" w:rsidR="00393365" w:rsidRDefault="00393365" w:rsidP="00393365">
            <w:pPr>
              <w:ind w:left="210" w:right="210"/>
            </w:pPr>
          </w:p>
        </w:tc>
      </w:tr>
    </w:tbl>
    <w:p w14:paraId="3E409514" w14:textId="77777777" w:rsidR="00393365" w:rsidRDefault="00393365" w:rsidP="00393365">
      <w:r>
        <w:rPr>
          <w:rFonts w:hint="eastAsia"/>
        </w:rPr>
        <w:t>|</w:t>
      </w:r>
    </w:p>
    <w:p w14:paraId="4EA3FD7A" w14:textId="77777777" w:rsidR="00677164" w:rsidRDefault="00677164" w:rsidP="00393365"/>
    <w:p w14:paraId="044009AA" w14:textId="03EDF977" w:rsidR="00627321" w:rsidRDefault="00627321" w:rsidP="003E37F9">
      <w:pPr>
        <w:pStyle w:val="a0"/>
      </w:pPr>
      <w:bookmarkStart w:id="27" w:name="_Toc427236667"/>
      <w:bookmarkStart w:id="28" w:name="_Toc430249234"/>
      <w:r>
        <w:rPr>
          <w:rFonts w:hint="eastAsia"/>
        </w:rPr>
        <w:t>用户任教</w:t>
      </w:r>
      <w:r w:rsidR="00F566FE">
        <w:t>学段</w:t>
      </w:r>
      <w:r>
        <w:t>表</w:t>
      </w:r>
      <w:bookmarkEnd w:id="27"/>
      <w:bookmarkEnd w:id="28"/>
    </w:p>
    <w:p w14:paraId="27BF7828" w14:textId="77777777" w:rsidR="00627321" w:rsidRDefault="00F81C00" w:rsidP="00627321">
      <w:r>
        <w:rPr>
          <w:rFonts w:hint="eastAsia"/>
        </w:rPr>
        <w:t>*Member_StudySection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627321" w14:paraId="755B262F" w14:textId="77777777" w:rsidTr="00DF0282">
        <w:tc>
          <w:tcPr>
            <w:tcW w:w="847" w:type="dxa"/>
          </w:tcPr>
          <w:p w14:paraId="77714F40" w14:textId="77777777" w:rsidR="00627321" w:rsidRPr="002177A0" w:rsidRDefault="00627321" w:rsidP="00DF0282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50FA3758" w14:textId="77777777" w:rsidR="00627321" w:rsidRPr="002177A0" w:rsidRDefault="00627321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2A2A16CB" w14:textId="77777777" w:rsidR="00627321" w:rsidRPr="002177A0" w:rsidRDefault="00627321" w:rsidP="00DF02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2BB92BD6" w14:textId="77777777" w:rsidR="00627321" w:rsidRPr="002177A0" w:rsidRDefault="00627321" w:rsidP="00DF02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79D36C28" w14:textId="77777777" w:rsidR="00627321" w:rsidRPr="002177A0" w:rsidRDefault="00627321" w:rsidP="00DF0282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3EE93C4F" w14:textId="77777777" w:rsidR="00627321" w:rsidRPr="002177A0" w:rsidRDefault="00627321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14BB6D41" w14:textId="77777777" w:rsidR="00627321" w:rsidRPr="002177A0" w:rsidRDefault="00627321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627321" w14:paraId="06443383" w14:textId="77777777" w:rsidTr="00DF0282">
        <w:tc>
          <w:tcPr>
            <w:tcW w:w="847" w:type="dxa"/>
          </w:tcPr>
          <w:p w14:paraId="44D4D588" w14:textId="77777777" w:rsidR="00627321" w:rsidRDefault="00627321" w:rsidP="00DF0282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34109102" w14:textId="77777777" w:rsidR="00627321" w:rsidRDefault="00627321" w:rsidP="00DF0282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A97C1F4" w14:textId="77777777" w:rsidR="00627321" w:rsidRDefault="00627321" w:rsidP="00DF0282"/>
        </w:tc>
        <w:tc>
          <w:tcPr>
            <w:tcW w:w="992" w:type="dxa"/>
          </w:tcPr>
          <w:p w14:paraId="2AF8B1BE" w14:textId="77777777" w:rsidR="00627321" w:rsidRDefault="00627321" w:rsidP="00DF0282"/>
        </w:tc>
        <w:tc>
          <w:tcPr>
            <w:tcW w:w="1276" w:type="dxa"/>
          </w:tcPr>
          <w:p w14:paraId="21C7827E" w14:textId="77777777" w:rsidR="00627321" w:rsidRDefault="00627321" w:rsidP="00DF0282"/>
        </w:tc>
        <w:tc>
          <w:tcPr>
            <w:tcW w:w="1134" w:type="dxa"/>
          </w:tcPr>
          <w:p w14:paraId="7DE5E5A6" w14:textId="77777777" w:rsidR="00627321" w:rsidRDefault="00627321" w:rsidP="00DF0282"/>
        </w:tc>
        <w:tc>
          <w:tcPr>
            <w:tcW w:w="1328" w:type="dxa"/>
          </w:tcPr>
          <w:p w14:paraId="77A81540" w14:textId="77777777" w:rsidR="00627321" w:rsidRDefault="00627321" w:rsidP="00DF0282"/>
        </w:tc>
      </w:tr>
      <w:tr w:rsidR="00627321" w14:paraId="55D26E8E" w14:textId="77777777" w:rsidTr="00DF0282">
        <w:tc>
          <w:tcPr>
            <w:tcW w:w="847" w:type="dxa"/>
          </w:tcPr>
          <w:p w14:paraId="0178D46D" w14:textId="77777777" w:rsidR="00627321" w:rsidRDefault="00627321" w:rsidP="00DF0282"/>
        </w:tc>
        <w:tc>
          <w:tcPr>
            <w:tcW w:w="1813" w:type="dxa"/>
          </w:tcPr>
          <w:p w14:paraId="137A170B" w14:textId="77777777" w:rsidR="00627321" w:rsidRDefault="00627321" w:rsidP="00DF0282">
            <w:pPr>
              <w:ind w:right="210"/>
            </w:pPr>
            <w:r>
              <w:t>Account</w:t>
            </w:r>
            <w:r w:rsidR="008D28C5">
              <w:t>Id</w:t>
            </w:r>
          </w:p>
        </w:tc>
        <w:tc>
          <w:tcPr>
            <w:tcW w:w="1134" w:type="dxa"/>
          </w:tcPr>
          <w:p w14:paraId="4DD2B260" w14:textId="77777777" w:rsidR="00627321" w:rsidRDefault="00627321" w:rsidP="00DF0282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711E6C1" w14:textId="77777777" w:rsidR="00627321" w:rsidRDefault="00627321" w:rsidP="00DF0282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4CE3C0C" w14:textId="77777777" w:rsidR="00627321" w:rsidRDefault="00627321" w:rsidP="00DF0282"/>
        </w:tc>
        <w:tc>
          <w:tcPr>
            <w:tcW w:w="1134" w:type="dxa"/>
          </w:tcPr>
          <w:p w14:paraId="26E29292" w14:textId="77777777" w:rsidR="00627321" w:rsidRDefault="00627321" w:rsidP="00DF02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5D1DA867" w14:textId="77777777" w:rsidR="00627321" w:rsidRDefault="00627321" w:rsidP="00DF0282"/>
        </w:tc>
      </w:tr>
      <w:tr w:rsidR="00627321" w14:paraId="564D2A4A" w14:textId="77777777" w:rsidTr="00DF0282">
        <w:tc>
          <w:tcPr>
            <w:tcW w:w="847" w:type="dxa"/>
          </w:tcPr>
          <w:p w14:paraId="04E81016" w14:textId="77777777" w:rsidR="00627321" w:rsidRDefault="00627321" w:rsidP="00DF0282"/>
        </w:tc>
        <w:tc>
          <w:tcPr>
            <w:tcW w:w="1813" w:type="dxa"/>
          </w:tcPr>
          <w:p w14:paraId="55BDCEF1" w14:textId="77777777" w:rsidR="00627321" w:rsidRDefault="00627321" w:rsidP="00DF0282">
            <w:r>
              <w:rPr>
                <w:rFonts w:hint="eastAsia"/>
              </w:rPr>
              <w:t>StudySection</w:t>
            </w:r>
          </w:p>
        </w:tc>
        <w:tc>
          <w:tcPr>
            <w:tcW w:w="1134" w:type="dxa"/>
          </w:tcPr>
          <w:p w14:paraId="6DB8E12B" w14:textId="77777777" w:rsidR="00627321" w:rsidRDefault="00627321" w:rsidP="00DF028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8A324DB" w14:textId="77777777" w:rsidR="00627321" w:rsidRDefault="00627321" w:rsidP="00DF0282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55C9D7AC" w14:textId="77777777" w:rsidR="00627321" w:rsidRDefault="00627321" w:rsidP="00DF0282"/>
        </w:tc>
        <w:tc>
          <w:tcPr>
            <w:tcW w:w="1134" w:type="dxa"/>
          </w:tcPr>
          <w:p w14:paraId="3B63D3D3" w14:textId="77777777" w:rsidR="00627321" w:rsidRDefault="00627321" w:rsidP="00DF0282">
            <w:r>
              <w:rPr>
                <w:rFonts w:hint="eastAsia"/>
              </w:rPr>
              <w:t>任教</w:t>
            </w:r>
            <w:r>
              <w:t>学段</w:t>
            </w:r>
          </w:p>
        </w:tc>
        <w:tc>
          <w:tcPr>
            <w:tcW w:w="1328" w:type="dxa"/>
          </w:tcPr>
          <w:p w14:paraId="7FC22688" w14:textId="77777777" w:rsidR="00627321" w:rsidRDefault="00627321" w:rsidP="00DF0282"/>
        </w:tc>
      </w:tr>
      <w:tr w:rsidR="00627321" w14:paraId="043999E4" w14:textId="77777777" w:rsidTr="00DF0282">
        <w:tc>
          <w:tcPr>
            <w:tcW w:w="847" w:type="dxa"/>
          </w:tcPr>
          <w:p w14:paraId="695C2E86" w14:textId="77777777" w:rsidR="00627321" w:rsidRDefault="00627321" w:rsidP="00DF0282">
            <w:pPr>
              <w:ind w:left="210" w:right="210"/>
            </w:pPr>
          </w:p>
        </w:tc>
        <w:tc>
          <w:tcPr>
            <w:tcW w:w="1813" w:type="dxa"/>
          </w:tcPr>
          <w:p w14:paraId="1071BC20" w14:textId="77777777" w:rsidR="00627321" w:rsidRDefault="00627321" w:rsidP="00DF0282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764ACB3F" w14:textId="77777777" w:rsidR="00627321" w:rsidRDefault="00627321" w:rsidP="00DF0282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2E6435DC" w14:textId="77777777" w:rsidR="00627321" w:rsidRDefault="00627321" w:rsidP="00DF0282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55730A11" w14:textId="77777777" w:rsidR="00627321" w:rsidRDefault="00627321" w:rsidP="00DF0282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39562384" w14:textId="77777777" w:rsidR="00627321" w:rsidRDefault="00627321" w:rsidP="00DF0282">
            <w:pPr>
              <w:ind w:right="210"/>
            </w:pPr>
          </w:p>
        </w:tc>
        <w:tc>
          <w:tcPr>
            <w:tcW w:w="1328" w:type="dxa"/>
          </w:tcPr>
          <w:p w14:paraId="389D43AA" w14:textId="77777777" w:rsidR="00627321" w:rsidRDefault="00627321" w:rsidP="00DF0282">
            <w:pPr>
              <w:ind w:left="210" w:right="210"/>
            </w:pPr>
          </w:p>
        </w:tc>
      </w:tr>
      <w:tr w:rsidR="00627321" w14:paraId="6225D119" w14:textId="77777777" w:rsidTr="00DF0282">
        <w:tc>
          <w:tcPr>
            <w:tcW w:w="847" w:type="dxa"/>
          </w:tcPr>
          <w:p w14:paraId="30D17E18" w14:textId="77777777" w:rsidR="00627321" w:rsidRDefault="00627321" w:rsidP="00DF0282">
            <w:pPr>
              <w:ind w:left="210" w:right="210"/>
            </w:pPr>
          </w:p>
        </w:tc>
        <w:tc>
          <w:tcPr>
            <w:tcW w:w="1813" w:type="dxa"/>
          </w:tcPr>
          <w:p w14:paraId="6FDF3662" w14:textId="77777777" w:rsidR="00627321" w:rsidRDefault="00627321" w:rsidP="00DF0282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61363B5F" w14:textId="77777777" w:rsidR="00627321" w:rsidRDefault="00627321" w:rsidP="00DF0282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78908965" w14:textId="77777777" w:rsidR="00627321" w:rsidRDefault="00627321" w:rsidP="00DF0282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5BF3D862" w14:textId="77777777" w:rsidR="00627321" w:rsidRDefault="00627321" w:rsidP="00DF0282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34C108A2" w14:textId="77777777" w:rsidR="00627321" w:rsidRDefault="00627321" w:rsidP="00DF0282">
            <w:pPr>
              <w:ind w:right="210"/>
            </w:pPr>
          </w:p>
        </w:tc>
        <w:tc>
          <w:tcPr>
            <w:tcW w:w="1328" w:type="dxa"/>
          </w:tcPr>
          <w:p w14:paraId="6C75114E" w14:textId="77777777" w:rsidR="00627321" w:rsidRDefault="00627321" w:rsidP="00DF0282">
            <w:pPr>
              <w:ind w:left="210" w:right="210"/>
            </w:pPr>
          </w:p>
        </w:tc>
      </w:tr>
    </w:tbl>
    <w:p w14:paraId="5FD39E59" w14:textId="77777777" w:rsidR="00627321" w:rsidRDefault="00627321" w:rsidP="00627321">
      <w:r>
        <w:rPr>
          <w:rFonts w:hint="eastAsia"/>
        </w:rPr>
        <w:t>|</w:t>
      </w:r>
    </w:p>
    <w:p w14:paraId="546E963F" w14:textId="77777777" w:rsidR="00627321" w:rsidRDefault="00627321" w:rsidP="00627321"/>
    <w:p w14:paraId="3186C787" w14:textId="77777777" w:rsidR="00627321" w:rsidRDefault="00627321" w:rsidP="00393365"/>
    <w:p w14:paraId="1AA15B50" w14:textId="2748840E" w:rsidR="00627321" w:rsidRDefault="00627321" w:rsidP="003E37F9">
      <w:pPr>
        <w:pStyle w:val="a0"/>
      </w:pPr>
      <w:bookmarkStart w:id="29" w:name="_Toc427236668"/>
      <w:bookmarkStart w:id="30" w:name="_Toc430249235"/>
      <w:r>
        <w:rPr>
          <w:rFonts w:hint="eastAsia"/>
        </w:rPr>
        <w:t>用户任教</w:t>
      </w:r>
      <w:r w:rsidR="00F566FE">
        <w:rPr>
          <w:rFonts w:hint="eastAsia"/>
        </w:rPr>
        <w:t>学科</w:t>
      </w:r>
      <w:r>
        <w:t>表</w:t>
      </w:r>
      <w:bookmarkEnd w:id="29"/>
      <w:bookmarkEnd w:id="30"/>
    </w:p>
    <w:p w14:paraId="3B38DAAA" w14:textId="77777777" w:rsidR="004003BD" w:rsidRDefault="004003BD" w:rsidP="004003BD">
      <w:r>
        <w:rPr>
          <w:rFonts w:hint="eastAsia"/>
        </w:rPr>
        <w:t>*Member_</w:t>
      </w:r>
      <w:r w:rsidR="00226FE1">
        <w:t>TeachSubject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4003BD" w14:paraId="4EB17CE6" w14:textId="77777777" w:rsidTr="00DF0282">
        <w:tc>
          <w:tcPr>
            <w:tcW w:w="847" w:type="dxa"/>
          </w:tcPr>
          <w:p w14:paraId="0F2973FE" w14:textId="77777777" w:rsidR="004003BD" w:rsidRPr="002177A0" w:rsidRDefault="004003BD" w:rsidP="00DF0282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44538EA5" w14:textId="77777777" w:rsidR="004003BD" w:rsidRPr="002177A0" w:rsidRDefault="004003BD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549432B2" w14:textId="77777777" w:rsidR="004003BD" w:rsidRPr="002177A0" w:rsidRDefault="004003BD" w:rsidP="00DF02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5469BFF0" w14:textId="77777777" w:rsidR="004003BD" w:rsidRPr="002177A0" w:rsidRDefault="004003BD" w:rsidP="00DF02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77F53BE4" w14:textId="77777777" w:rsidR="004003BD" w:rsidRPr="002177A0" w:rsidRDefault="004003BD" w:rsidP="00DF0282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160794A3" w14:textId="77777777" w:rsidR="004003BD" w:rsidRPr="002177A0" w:rsidRDefault="004003BD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3BDDFFF7" w14:textId="77777777" w:rsidR="004003BD" w:rsidRPr="002177A0" w:rsidRDefault="004003BD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4003BD" w14:paraId="6721D426" w14:textId="77777777" w:rsidTr="00DF0282">
        <w:tc>
          <w:tcPr>
            <w:tcW w:w="847" w:type="dxa"/>
          </w:tcPr>
          <w:p w14:paraId="0A11590D" w14:textId="77777777" w:rsidR="004003BD" w:rsidRDefault="004003BD" w:rsidP="00DF0282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569204DD" w14:textId="77777777" w:rsidR="004003BD" w:rsidRDefault="004003BD" w:rsidP="00DF0282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3AD17484" w14:textId="77777777" w:rsidR="004003BD" w:rsidRDefault="004003BD" w:rsidP="00DF0282"/>
        </w:tc>
        <w:tc>
          <w:tcPr>
            <w:tcW w:w="992" w:type="dxa"/>
          </w:tcPr>
          <w:p w14:paraId="106FCAD1" w14:textId="77777777" w:rsidR="004003BD" w:rsidRDefault="004003BD" w:rsidP="00DF0282"/>
        </w:tc>
        <w:tc>
          <w:tcPr>
            <w:tcW w:w="1276" w:type="dxa"/>
          </w:tcPr>
          <w:p w14:paraId="2BC465C1" w14:textId="77777777" w:rsidR="004003BD" w:rsidRDefault="004003BD" w:rsidP="00DF0282"/>
        </w:tc>
        <w:tc>
          <w:tcPr>
            <w:tcW w:w="1134" w:type="dxa"/>
          </w:tcPr>
          <w:p w14:paraId="28806EF0" w14:textId="77777777" w:rsidR="004003BD" w:rsidRDefault="004003BD" w:rsidP="00DF0282"/>
        </w:tc>
        <w:tc>
          <w:tcPr>
            <w:tcW w:w="1328" w:type="dxa"/>
          </w:tcPr>
          <w:p w14:paraId="622CAE26" w14:textId="77777777" w:rsidR="004003BD" w:rsidRDefault="004003BD" w:rsidP="00DF0282"/>
        </w:tc>
      </w:tr>
      <w:tr w:rsidR="004003BD" w14:paraId="14A77D43" w14:textId="77777777" w:rsidTr="00DF0282">
        <w:tc>
          <w:tcPr>
            <w:tcW w:w="847" w:type="dxa"/>
          </w:tcPr>
          <w:p w14:paraId="17D4A8AC" w14:textId="77777777" w:rsidR="004003BD" w:rsidRDefault="004003BD" w:rsidP="00DF0282"/>
        </w:tc>
        <w:tc>
          <w:tcPr>
            <w:tcW w:w="1813" w:type="dxa"/>
          </w:tcPr>
          <w:p w14:paraId="5457936B" w14:textId="77777777" w:rsidR="004003BD" w:rsidRDefault="008D28C5" w:rsidP="00DF0282">
            <w:pPr>
              <w:ind w:right="210"/>
            </w:pPr>
            <w:r>
              <w:t>AccountId</w:t>
            </w:r>
          </w:p>
        </w:tc>
        <w:tc>
          <w:tcPr>
            <w:tcW w:w="1134" w:type="dxa"/>
          </w:tcPr>
          <w:p w14:paraId="3EBF4DE8" w14:textId="77777777" w:rsidR="004003BD" w:rsidRDefault="004003BD" w:rsidP="00DF0282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C1C958C" w14:textId="77777777" w:rsidR="004003BD" w:rsidRDefault="004003BD" w:rsidP="00DF0282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FA1F4A5" w14:textId="77777777" w:rsidR="004003BD" w:rsidRDefault="004003BD" w:rsidP="00DF0282"/>
        </w:tc>
        <w:tc>
          <w:tcPr>
            <w:tcW w:w="1134" w:type="dxa"/>
          </w:tcPr>
          <w:p w14:paraId="03336784" w14:textId="77777777" w:rsidR="004003BD" w:rsidRDefault="004003BD" w:rsidP="00DF02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6616D2F2" w14:textId="77777777" w:rsidR="004003BD" w:rsidRDefault="004003BD" w:rsidP="00DF0282"/>
        </w:tc>
      </w:tr>
      <w:tr w:rsidR="004003BD" w14:paraId="3EF2D652" w14:textId="77777777" w:rsidTr="00DF0282">
        <w:tc>
          <w:tcPr>
            <w:tcW w:w="847" w:type="dxa"/>
          </w:tcPr>
          <w:p w14:paraId="787D3AAB" w14:textId="77777777" w:rsidR="004003BD" w:rsidRDefault="004003BD" w:rsidP="00DF0282"/>
        </w:tc>
        <w:tc>
          <w:tcPr>
            <w:tcW w:w="1813" w:type="dxa"/>
          </w:tcPr>
          <w:p w14:paraId="7740AF53" w14:textId="77777777" w:rsidR="004003BD" w:rsidRDefault="004003BD" w:rsidP="00DF0282">
            <w:r>
              <w:t>TeachSubject</w:t>
            </w:r>
          </w:p>
        </w:tc>
        <w:tc>
          <w:tcPr>
            <w:tcW w:w="1134" w:type="dxa"/>
          </w:tcPr>
          <w:p w14:paraId="0792F113" w14:textId="77777777" w:rsidR="004003BD" w:rsidRDefault="004003BD" w:rsidP="00DF028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B372B5D" w14:textId="77777777" w:rsidR="004003BD" w:rsidRDefault="004003BD" w:rsidP="00DF0282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E8750DE" w14:textId="77777777" w:rsidR="004003BD" w:rsidRDefault="004003BD" w:rsidP="00DF0282"/>
        </w:tc>
        <w:tc>
          <w:tcPr>
            <w:tcW w:w="1134" w:type="dxa"/>
          </w:tcPr>
          <w:p w14:paraId="28365CCC" w14:textId="77777777" w:rsidR="004003BD" w:rsidRDefault="004003BD" w:rsidP="00DF0282">
            <w:r>
              <w:rPr>
                <w:rFonts w:hint="eastAsia"/>
              </w:rPr>
              <w:t>任教学科</w:t>
            </w:r>
          </w:p>
        </w:tc>
        <w:tc>
          <w:tcPr>
            <w:tcW w:w="1328" w:type="dxa"/>
          </w:tcPr>
          <w:p w14:paraId="4892B33C" w14:textId="77777777" w:rsidR="004003BD" w:rsidRDefault="004003BD" w:rsidP="00DF0282"/>
        </w:tc>
      </w:tr>
      <w:tr w:rsidR="004003BD" w14:paraId="0405AD62" w14:textId="77777777" w:rsidTr="00DF0282">
        <w:tc>
          <w:tcPr>
            <w:tcW w:w="847" w:type="dxa"/>
          </w:tcPr>
          <w:p w14:paraId="0514D33F" w14:textId="77777777" w:rsidR="004003BD" w:rsidRDefault="004003BD" w:rsidP="00DF0282">
            <w:pPr>
              <w:ind w:left="210" w:right="210"/>
            </w:pPr>
          </w:p>
        </w:tc>
        <w:tc>
          <w:tcPr>
            <w:tcW w:w="1813" w:type="dxa"/>
          </w:tcPr>
          <w:p w14:paraId="0AF8C7FF" w14:textId="77777777" w:rsidR="004003BD" w:rsidRDefault="004003BD" w:rsidP="00DF0282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051D2648" w14:textId="77777777" w:rsidR="004003BD" w:rsidRDefault="004003BD" w:rsidP="00DF0282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4A5244D0" w14:textId="77777777" w:rsidR="004003BD" w:rsidRDefault="004003BD" w:rsidP="00DF0282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5126C34B" w14:textId="77777777" w:rsidR="004003BD" w:rsidRDefault="004003BD" w:rsidP="00DF0282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71EE505" w14:textId="77777777" w:rsidR="004003BD" w:rsidRDefault="004003BD" w:rsidP="00DF0282">
            <w:pPr>
              <w:ind w:right="210"/>
            </w:pPr>
          </w:p>
        </w:tc>
        <w:tc>
          <w:tcPr>
            <w:tcW w:w="1328" w:type="dxa"/>
          </w:tcPr>
          <w:p w14:paraId="5744C350" w14:textId="77777777" w:rsidR="004003BD" w:rsidRDefault="004003BD" w:rsidP="00DF0282">
            <w:pPr>
              <w:ind w:left="210" w:right="210"/>
            </w:pPr>
          </w:p>
        </w:tc>
      </w:tr>
      <w:tr w:rsidR="004003BD" w14:paraId="0E09E9B1" w14:textId="77777777" w:rsidTr="00DF0282">
        <w:tc>
          <w:tcPr>
            <w:tcW w:w="847" w:type="dxa"/>
          </w:tcPr>
          <w:p w14:paraId="68D9297E" w14:textId="77777777" w:rsidR="004003BD" w:rsidRDefault="004003BD" w:rsidP="00DF0282">
            <w:pPr>
              <w:ind w:left="210" w:right="210"/>
            </w:pPr>
          </w:p>
        </w:tc>
        <w:tc>
          <w:tcPr>
            <w:tcW w:w="1813" w:type="dxa"/>
          </w:tcPr>
          <w:p w14:paraId="6E19BD02" w14:textId="77777777" w:rsidR="004003BD" w:rsidRDefault="004003BD" w:rsidP="00DF0282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6C74E7B1" w14:textId="77777777" w:rsidR="004003BD" w:rsidRDefault="004003BD" w:rsidP="00DF0282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5BE955C7" w14:textId="77777777" w:rsidR="004003BD" w:rsidRDefault="004003BD" w:rsidP="00DF0282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218CA376" w14:textId="77777777" w:rsidR="004003BD" w:rsidRDefault="004003BD" w:rsidP="00DF0282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2B67BC7C" w14:textId="77777777" w:rsidR="004003BD" w:rsidRDefault="004003BD" w:rsidP="00DF0282">
            <w:pPr>
              <w:ind w:right="210"/>
            </w:pPr>
          </w:p>
        </w:tc>
        <w:tc>
          <w:tcPr>
            <w:tcW w:w="1328" w:type="dxa"/>
          </w:tcPr>
          <w:p w14:paraId="45B6B9FD" w14:textId="77777777" w:rsidR="004003BD" w:rsidRDefault="004003BD" w:rsidP="00DF0282">
            <w:pPr>
              <w:ind w:left="210" w:right="210"/>
            </w:pPr>
          </w:p>
        </w:tc>
      </w:tr>
    </w:tbl>
    <w:p w14:paraId="2D56E96B" w14:textId="77777777" w:rsidR="004003BD" w:rsidRDefault="004003BD" w:rsidP="004003BD">
      <w:r>
        <w:rPr>
          <w:rFonts w:hint="eastAsia"/>
        </w:rPr>
        <w:t>|</w:t>
      </w:r>
    </w:p>
    <w:p w14:paraId="7A457799" w14:textId="77777777" w:rsidR="004003BD" w:rsidRDefault="004003BD" w:rsidP="00393365"/>
    <w:p w14:paraId="560A1E98" w14:textId="41A1CFE7" w:rsidR="00627321" w:rsidRDefault="00627321" w:rsidP="003E37F9">
      <w:pPr>
        <w:pStyle w:val="a0"/>
      </w:pPr>
      <w:bookmarkStart w:id="31" w:name="_Toc427236669"/>
      <w:bookmarkStart w:id="32" w:name="_Toc430249236"/>
      <w:r>
        <w:rPr>
          <w:rFonts w:hint="eastAsia"/>
        </w:rPr>
        <w:t>用户任教</w:t>
      </w:r>
      <w:r w:rsidR="00D84280">
        <w:rPr>
          <w:rFonts w:hint="eastAsia"/>
        </w:rPr>
        <w:t>年级</w:t>
      </w:r>
      <w:r>
        <w:t>表</w:t>
      </w:r>
      <w:bookmarkEnd w:id="31"/>
      <w:bookmarkEnd w:id="32"/>
    </w:p>
    <w:p w14:paraId="5D448A5A" w14:textId="77777777" w:rsidR="004003BD" w:rsidRDefault="004003BD" w:rsidP="004003BD">
      <w:r>
        <w:rPr>
          <w:rFonts w:hint="eastAsia"/>
        </w:rPr>
        <w:t>*Member_</w:t>
      </w:r>
      <w:r w:rsidR="00040A24">
        <w:t>TeachGrade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4003BD" w14:paraId="5D46DBF6" w14:textId="77777777" w:rsidTr="00DF0282">
        <w:tc>
          <w:tcPr>
            <w:tcW w:w="847" w:type="dxa"/>
          </w:tcPr>
          <w:p w14:paraId="297C966F" w14:textId="77777777" w:rsidR="004003BD" w:rsidRPr="002177A0" w:rsidRDefault="004003BD" w:rsidP="00DF0282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2BA3DDD8" w14:textId="77777777" w:rsidR="004003BD" w:rsidRPr="002177A0" w:rsidRDefault="004003BD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48825FD1" w14:textId="77777777" w:rsidR="004003BD" w:rsidRPr="002177A0" w:rsidRDefault="004003BD" w:rsidP="00DF02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4CA29F2E" w14:textId="77777777" w:rsidR="004003BD" w:rsidRPr="002177A0" w:rsidRDefault="004003BD" w:rsidP="00DF02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15C181C7" w14:textId="77777777" w:rsidR="004003BD" w:rsidRPr="002177A0" w:rsidRDefault="004003BD" w:rsidP="00DF0282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3B9C6F82" w14:textId="77777777" w:rsidR="004003BD" w:rsidRPr="002177A0" w:rsidRDefault="004003BD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7B6E9B40" w14:textId="77777777" w:rsidR="004003BD" w:rsidRPr="002177A0" w:rsidRDefault="004003BD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4003BD" w14:paraId="7F8BDAE2" w14:textId="77777777" w:rsidTr="00DF0282">
        <w:tc>
          <w:tcPr>
            <w:tcW w:w="847" w:type="dxa"/>
          </w:tcPr>
          <w:p w14:paraId="027153FF" w14:textId="77777777" w:rsidR="004003BD" w:rsidRDefault="004003BD" w:rsidP="00DF0282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50B01921" w14:textId="77777777" w:rsidR="004003BD" w:rsidRDefault="004003BD" w:rsidP="00DF0282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EC0E960" w14:textId="77777777" w:rsidR="004003BD" w:rsidRDefault="004003BD" w:rsidP="00DF0282"/>
        </w:tc>
        <w:tc>
          <w:tcPr>
            <w:tcW w:w="992" w:type="dxa"/>
          </w:tcPr>
          <w:p w14:paraId="19C5BEF3" w14:textId="77777777" w:rsidR="004003BD" w:rsidRDefault="004003BD" w:rsidP="00DF0282"/>
        </w:tc>
        <w:tc>
          <w:tcPr>
            <w:tcW w:w="1276" w:type="dxa"/>
          </w:tcPr>
          <w:p w14:paraId="523B3729" w14:textId="77777777" w:rsidR="004003BD" w:rsidRDefault="004003BD" w:rsidP="00DF0282"/>
        </w:tc>
        <w:tc>
          <w:tcPr>
            <w:tcW w:w="1134" w:type="dxa"/>
          </w:tcPr>
          <w:p w14:paraId="44BFF34A" w14:textId="77777777" w:rsidR="004003BD" w:rsidRDefault="004003BD" w:rsidP="00DF0282"/>
        </w:tc>
        <w:tc>
          <w:tcPr>
            <w:tcW w:w="1328" w:type="dxa"/>
          </w:tcPr>
          <w:p w14:paraId="12E53E18" w14:textId="77777777" w:rsidR="004003BD" w:rsidRDefault="004003BD" w:rsidP="00DF0282"/>
        </w:tc>
      </w:tr>
      <w:tr w:rsidR="004003BD" w14:paraId="29C64966" w14:textId="77777777" w:rsidTr="00DF0282">
        <w:tc>
          <w:tcPr>
            <w:tcW w:w="847" w:type="dxa"/>
          </w:tcPr>
          <w:p w14:paraId="33590AD6" w14:textId="77777777" w:rsidR="004003BD" w:rsidRDefault="004003BD" w:rsidP="00DF0282"/>
        </w:tc>
        <w:tc>
          <w:tcPr>
            <w:tcW w:w="1813" w:type="dxa"/>
          </w:tcPr>
          <w:p w14:paraId="7A017B98" w14:textId="77777777" w:rsidR="004003BD" w:rsidRDefault="008D28C5" w:rsidP="00DF0282">
            <w:pPr>
              <w:ind w:right="210"/>
            </w:pPr>
            <w:r>
              <w:t>AccountId</w:t>
            </w:r>
          </w:p>
        </w:tc>
        <w:tc>
          <w:tcPr>
            <w:tcW w:w="1134" w:type="dxa"/>
          </w:tcPr>
          <w:p w14:paraId="25EF7DD7" w14:textId="77777777" w:rsidR="004003BD" w:rsidRDefault="004003BD" w:rsidP="00DF0282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FBB7240" w14:textId="77777777" w:rsidR="004003BD" w:rsidRDefault="004003BD" w:rsidP="00DF0282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051AF697" w14:textId="77777777" w:rsidR="004003BD" w:rsidRDefault="004003BD" w:rsidP="00DF0282"/>
        </w:tc>
        <w:tc>
          <w:tcPr>
            <w:tcW w:w="1134" w:type="dxa"/>
          </w:tcPr>
          <w:p w14:paraId="7672C3B6" w14:textId="77777777" w:rsidR="004003BD" w:rsidRDefault="004003BD" w:rsidP="00DF02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2BCB1A8C" w14:textId="77777777" w:rsidR="004003BD" w:rsidRDefault="004003BD" w:rsidP="00DF0282"/>
        </w:tc>
      </w:tr>
      <w:tr w:rsidR="004003BD" w14:paraId="2DAF93B9" w14:textId="77777777" w:rsidTr="00DF0282">
        <w:tc>
          <w:tcPr>
            <w:tcW w:w="847" w:type="dxa"/>
          </w:tcPr>
          <w:p w14:paraId="36FA8E0B" w14:textId="77777777" w:rsidR="004003BD" w:rsidRDefault="004003BD" w:rsidP="00DF0282"/>
        </w:tc>
        <w:tc>
          <w:tcPr>
            <w:tcW w:w="1813" w:type="dxa"/>
          </w:tcPr>
          <w:p w14:paraId="45281A7B" w14:textId="77777777" w:rsidR="004003BD" w:rsidRDefault="00040A24" w:rsidP="00DF0282">
            <w:r>
              <w:t>TeachGrade</w:t>
            </w:r>
          </w:p>
        </w:tc>
        <w:tc>
          <w:tcPr>
            <w:tcW w:w="1134" w:type="dxa"/>
          </w:tcPr>
          <w:p w14:paraId="2E8CBC66" w14:textId="77777777" w:rsidR="004003BD" w:rsidRDefault="004003BD" w:rsidP="00DF028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824551E" w14:textId="77777777" w:rsidR="004003BD" w:rsidRDefault="004003BD" w:rsidP="00DF0282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54E2455A" w14:textId="77777777" w:rsidR="004003BD" w:rsidRDefault="004003BD" w:rsidP="00DF0282"/>
        </w:tc>
        <w:tc>
          <w:tcPr>
            <w:tcW w:w="1134" w:type="dxa"/>
          </w:tcPr>
          <w:p w14:paraId="078B654A" w14:textId="77777777" w:rsidR="004003BD" w:rsidRDefault="002D5EC3" w:rsidP="00DF0282">
            <w:r>
              <w:rPr>
                <w:rFonts w:hint="eastAsia"/>
              </w:rPr>
              <w:t>任教年级</w:t>
            </w:r>
          </w:p>
        </w:tc>
        <w:tc>
          <w:tcPr>
            <w:tcW w:w="1328" w:type="dxa"/>
          </w:tcPr>
          <w:p w14:paraId="09B98853" w14:textId="77777777" w:rsidR="004003BD" w:rsidRDefault="004003BD" w:rsidP="00DF0282"/>
        </w:tc>
      </w:tr>
      <w:tr w:rsidR="004003BD" w14:paraId="186B5ED9" w14:textId="77777777" w:rsidTr="00DF0282">
        <w:tc>
          <w:tcPr>
            <w:tcW w:w="847" w:type="dxa"/>
          </w:tcPr>
          <w:p w14:paraId="43C2E331" w14:textId="77777777" w:rsidR="004003BD" w:rsidRDefault="004003BD" w:rsidP="00DF0282">
            <w:pPr>
              <w:ind w:left="210" w:right="210"/>
            </w:pPr>
          </w:p>
        </w:tc>
        <w:tc>
          <w:tcPr>
            <w:tcW w:w="1813" w:type="dxa"/>
          </w:tcPr>
          <w:p w14:paraId="2692B77A" w14:textId="77777777" w:rsidR="004003BD" w:rsidRDefault="004003BD" w:rsidP="00DF0282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659593A4" w14:textId="77777777" w:rsidR="004003BD" w:rsidRDefault="004003BD" w:rsidP="00DF0282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364DEFFE" w14:textId="77777777" w:rsidR="004003BD" w:rsidRDefault="004003BD" w:rsidP="00DF0282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66FCAEF3" w14:textId="77777777" w:rsidR="004003BD" w:rsidRDefault="004003BD" w:rsidP="00DF0282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06D08BA7" w14:textId="77777777" w:rsidR="004003BD" w:rsidRDefault="004003BD" w:rsidP="00DF0282">
            <w:pPr>
              <w:ind w:right="210"/>
            </w:pPr>
          </w:p>
        </w:tc>
        <w:tc>
          <w:tcPr>
            <w:tcW w:w="1328" w:type="dxa"/>
          </w:tcPr>
          <w:p w14:paraId="098A4450" w14:textId="77777777" w:rsidR="004003BD" w:rsidRDefault="004003BD" w:rsidP="00DF0282">
            <w:pPr>
              <w:ind w:left="210" w:right="210"/>
            </w:pPr>
          </w:p>
        </w:tc>
      </w:tr>
      <w:tr w:rsidR="004003BD" w14:paraId="54CF3694" w14:textId="77777777" w:rsidTr="00DF0282">
        <w:tc>
          <w:tcPr>
            <w:tcW w:w="847" w:type="dxa"/>
          </w:tcPr>
          <w:p w14:paraId="6A225DA2" w14:textId="77777777" w:rsidR="004003BD" w:rsidRDefault="004003BD" w:rsidP="00DF0282">
            <w:pPr>
              <w:ind w:left="210" w:right="210"/>
            </w:pPr>
          </w:p>
        </w:tc>
        <w:tc>
          <w:tcPr>
            <w:tcW w:w="1813" w:type="dxa"/>
          </w:tcPr>
          <w:p w14:paraId="436EEF89" w14:textId="77777777" w:rsidR="004003BD" w:rsidRDefault="004003BD" w:rsidP="00DF0282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11E832E3" w14:textId="77777777" w:rsidR="004003BD" w:rsidRDefault="004003BD" w:rsidP="00DF0282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13F4F952" w14:textId="77777777" w:rsidR="004003BD" w:rsidRDefault="004003BD" w:rsidP="00DF0282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380D83E0" w14:textId="77777777" w:rsidR="004003BD" w:rsidRDefault="004003BD" w:rsidP="00DF0282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7988EDFB" w14:textId="77777777" w:rsidR="004003BD" w:rsidRDefault="004003BD" w:rsidP="00DF0282">
            <w:pPr>
              <w:ind w:right="210"/>
            </w:pPr>
          </w:p>
        </w:tc>
        <w:tc>
          <w:tcPr>
            <w:tcW w:w="1328" w:type="dxa"/>
          </w:tcPr>
          <w:p w14:paraId="151EAC93" w14:textId="77777777" w:rsidR="004003BD" w:rsidRDefault="004003BD" w:rsidP="00DF0282">
            <w:pPr>
              <w:ind w:left="210" w:right="210"/>
            </w:pPr>
          </w:p>
        </w:tc>
      </w:tr>
    </w:tbl>
    <w:p w14:paraId="2C6DA7EE" w14:textId="77777777" w:rsidR="004003BD" w:rsidRDefault="004003BD" w:rsidP="004003BD">
      <w:r>
        <w:rPr>
          <w:rFonts w:hint="eastAsia"/>
        </w:rPr>
        <w:t>|</w:t>
      </w:r>
    </w:p>
    <w:p w14:paraId="05D018FA" w14:textId="77777777" w:rsidR="00627321" w:rsidRDefault="00627321" w:rsidP="00393365"/>
    <w:p w14:paraId="1B5AD530" w14:textId="77777777" w:rsidR="00627321" w:rsidRDefault="00627321" w:rsidP="00393365"/>
    <w:p w14:paraId="4332E00E" w14:textId="16328334" w:rsidR="00787B6D" w:rsidRDefault="00787B6D" w:rsidP="00787B6D">
      <w:pPr>
        <w:pStyle w:val="a0"/>
      </w:pPr>
      <w:bookmarkStart w:id="33" w:name="_Toc430249237"/>
      <w:r>
        <w:rPr>
          <w:rFonts w:hint="eastAsia"/>
        </w:rPr>
        <w:t>用户培训类型</w:t>
      </w:r>
      <w:r>
        <w:t>表</w:t>
      </w:r>
      <w:bookmarkEnd w:id="33"/>
    </w:p>
    <w:p w14:paraId="11CA479D" w14:textId="653CDA78" w:rsidR="00787B6D" w:rsidRDefault="00787B6D" w:rsidP="00787B6D">
      <w:r>
        <w:rPr>
          <w:rFonts w:hint="eastAsia"/>
        </w:rPr>
        <w:t>*Member_</w:t>
      </w:r>
      <w:r w:rsidR="00C32463">
        <w:t>Traning</w:t>
      </w:r>
      <w:r w:rsidR="00C32463">
        <w:rPr>
          <w:rFonts w:hint="eastAsia"/>
        </w:rPr>
        <w:t>Type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787B6D" w14:paraId="7CDA5800" w14:textId="77777777" w:rsidTr="008327BE">
        <w:tc>
          <w:tcPr>
            <w:tcW w:w="847" w:type="dxa"/>
          </w:tcPr>
          <w:p w14:paraId="182A134D" w14:textId="77777777" w:rsidR="00787B6D" w:rsidRPr="002177A0" w:rsidRDefault="00787B6D" w:rsidP="008327BE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21332C78" w14:textId="77777777" w:rsidR="00787B6D" w:rsidRPr="002177A0" w:rsidRDefault="00787B6D" w:rsidP="008327BE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433DB39D" w14:textId="77777777" w:rsidR="00787B6D" w:rsidRPr="002177A0" w:rsidRDefault="00787B6D" w:rsidP="008327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31205478" w14:textId="77777777" w:rsidR="00787B6D" w:rsidRPr="002177A0" w:rsidRDefault="00787B6D" w:rsidP="008327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40554F8B" w14:textId="77777777" w:rsidR="00787B6D" w:rsidRPr="002177A0" w:rsidRDefault="00787B6D" w:rsidP="008327BE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23D95A12" w14:textId="77777777" w:rsidR="00787B6D" w:rsidRPr="002177A0" w:rsidRDefault="00787B6D" w:rsidP="008327BE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64611E75" w14:textId="77777777" w:rsidR="00787B6D" w:rsidRPr="002177A0" w:rsidRDefault="00787B6D" w:rsidP="008327BE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787B6D" w14:paraId="4DE0DFD1" w14:textId="77777777" w:rsidTr="008327BE">
        <w:tc>
          <w:tcPr>
            <w:tcW w:w="847" w:type="dxa"/>
          </w:tcPr>
          <w:p w14:paraId="5F6EEE9C" w14:textId="77777777" w:rsidR="00787B6D" w:rsidRDefault="00787B6D" w:rsidP="008327BE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3DC4C531" w14:textId="77777777" w:rsidR="00787B6D" w:rsidRDefault="00787B6D" w:rsidP="008327BE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40CDBF91" w14:textId="77777777" w:rsidR="00787B6D" w:rsidRDefault="00787B6D" w:rsidP="008327BE"/>
        </w:tc>
        <w:tc>
          <w:tcPr>
            <w:tcW w:w="992" w:type="dxa"/>
          </w:tcPr>
          <w:p w14:paraId="303B048E" w14:textId="77777777" w:rsidR="00787B6D" w:rsidRDefault="00787B6D" w:rsidP="008327BE"/>
        </w:tc>
        <w:tc>
          <w:tcPr>
            <w:tcW w:w="1276" w:type="dxa"/>
          </w:tcPr>
          <w:p w14:paraId="632A7E1F" w14:textId="77777777" w:rsidR="00787B6D" w:rsidRDefault="00787B6D" w:rsidP="008327BE"/>
        </w:tc>
        <w:tc>
          <w:tcPr>
            <w:tcW w:w="1134" w:type="dxa"/>
          </w:tcPr>
          <w:p w14:paraId="7035507D" w14:textId="77777777" w:rsidR="00787B6D" w:rsidRDefault="00787B6D" w:rsidP="008327BE"/>
        </w:tc>
        <w:tc>
          <w:tcPr>
            <w:tcW w:w="1328" w:type="dxa"/>
          </w:tcPr>
          <w:p w14:paraId="485DB476" w14:textId="77777777" w:rsidR="00787B6D" w:rsidRDefault="00787B6D" w:rsidP="008327BE"/>
        </w:tc>
      </w:tr>
      <w:tr w:rsidR="00787B6D" w14:paraId="0B07453C" w14:textId="77777777" w:rsidTr="008327BE">
        <w:tc>
          <w:tcPr>
            <w:tcW w:w="847" w:type="dxa"/>
          </w:tcPr>
          <w:p w14:paraId="46F743AB" w14:textId="77777777" w:rsidR="00787B6D" w:rsidRDefault="00787B6D" w:rsidP="008327BE"/>
        </w:tc>
        <w:tc>
          <w:tcPr>
            <w:tcW w:w="1813" w:type="dxa"/>
          </w:tcPr>
          <w:p w14:paraId="16EBE2CC" w14:textId="77777777" w:rsidR="00787B6D" w:rsidRDefault="00787B6D" w:rsidP="008327BE">
            <w:pPr>
              <w:ind w:right="210"/>
            </w:pPr>
            <w:r>
              <w:t>AccountId</w:t>
            </w:r>
          </w:p>
        </w:tc>
        <w:tc>
          <w:tcPr>
            <w:tcW w:w="1134" w:type="dxa"/>
          </w:tcPr>
          <w:p w14:paraId="72686042" w14:textId="77777777" w:rsidR="00787B6D" w:rsidRDefault="00787B6D" w:rsidP="008327BE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941AE00" w14:textId="77777777" w:rsidR="00787B6D" w:rsidRDefault="00787B6D" w:rsidP="008327BE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57BD10BD" w14:textId="77777777" w:rsidR="00787B6D" w:rsidRDefault="00787B6D" w:rsidP="008327BE"/>
        </w:tc>
        <w:tc>
          <w:tcPr>
            <w:tcW w:w="1134" w:type="dxa"/>
          </w:tcPr>
          <w:p w14:paraId="0B37FB3B" w14:textId="77777777" w:rsidR="00787B6D" w:rsidRDefault="00787B6D" w:rsidP="008327B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7DADAE5E" w14:textId="77777777" w:rsidR="00787B6D" w:rsidRDefault="00787B6D" w:rsidP="008327BE"/>
        </w:tc>
      </w:tr>
      <w:tr w:rsidR="00787B6D" w14:paraId="6CDE723B" w14:textId="77777777" w:rsidTr="008327BE">
        <w:tc>
          <w:tcPr>
            <w:tcW w:w="847" w:type="dxa"/>
          </w:tcPr>
          <w:p w14:paraId="30F7D6A8" w14:textId="77777777" w:rsidR="00787B6D" w:rsidRDefault="00787B6D" w:rsidP="008327BE"/>
        </w:tc>
        <w:tc>
          <w:tcPr>
            <w:tcW w:w="1813" w:type="dxa"/>
          </w:tcPr>
          <w:p w14:paraId="2EF2A5ED" w14:textId="3D3F0119" w:rsidR="00787B6D" w:rsidRDefault="009B4907" w:rsidP="008327BE">
            <w:r>
              <w:t>Traning</w:t>
            </w: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14:paraId="2DD44619" w14:textId="77777777" w:rsidR="00787B6D" w:rsidRDefault="00787B6D" w:rsidP="008327B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391EE1F" w14:textId="77777777" w:rsidR="00787B6D" w:rsidRDefault="00787B6D" w:rsidP="008327BE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5068E836" w14:textId="77777777" w:rsidR="00787B6D" w:rsidRDefault="00787B6D" w:rsidP="008327BE"/>
        </w:tc>
        <w:tc>
          <w:tcPr>
            <w:tcW w:w="1134" w:type="dxa"/>
          </w:tcPr>
          <w:p w14:paraId="63A14E5C" w14:textId="2FB20647" w:rsidR="00787B6D" w:rsidRDefault="000F4322" w:rsidP="008327BE">
            <w:r>
              <w:rPr>
                <w:rFonts w:hint="eastAsia"/>
              </w:rPr>
              <w:t>培训类型</w:t>
            </w:r>
          </w:p>
        </w:tc>
        <w:tc>
          <w:tcPr>
            <w:tcW w:w="1328" w:type="dxa"/>
          </w:tcPr>
          <w:p w14:paraId="3E480B18" w14:textId="77777777" w:rsidR="00787B6D" w:rsidRDefault="00787B6D" w:rsidP="008327BE"/>
        </w:tc>
      </w:tr>
      <w:tr w:rsidR="00787B6D" w14:paraId="45125A6E" w14:textId="77777777" w:rsidTr="008327BE">
        <w:tc>
          <w:tcPr>
            <w:tcW w:w="847" w:type="dxa"/>
          </w:tcPr>
          <w:p w14:paraId="2CD12B75" w14:textId="77777777" w:rsidR="00787B6D" w:rsidRDefault="00787B6D" w:rsidP="008327BE">
            <w:pPr>
              <w:ind w:left="210" w:right="210"/>
            </w:pPr>
          </w:p>
        </w:tc>
        <w:tc>
          <w:tcPr>
            <w:tcW w:w="1813" w:type="dxa"/>
          </w:tcPr>
          <w:p w14:paraId="6F7D023D" w14:textId="77777777" w:rsidR="00787B6D" w:rsidRDefault="00787B6D" w:rsidP="008327BE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29CBDD17" w14:textId="77777777" w:rsidR="00787B6D" w:rsidRDefault="00787B6D" w:rsidP="008327BE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0CED89CF" w14:textId="77777777" w:rsidR="00787B6D" w:rsidRDefault="00787B6D" w:rsidP="008327BE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0FCC847F" w14:textId="77777777" w:rsidR="00787B6D" w:rsidRDefault="00787B6D" w:rsidP="008327BE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3403BBC0" w14:textId="77777777" w:rsidR="00787B6D" w:rsidRDefault="00787B6D" w:rsidP="008327BE">
            <w:pPr>
              <w:ind w:right="210"/>
            </w:pPr>
          </w:p>
        </w:tc>
        <w:tc>
          <w:tcPr>
            <w:tcW w:w="1328" w:type="dxa"/>
          </w:tcPr>
          <w:p w14:paraId="0E4696C2" w14:textId="77777777" w:rsidR="00787B6D" w:rsidRDefault="00787B6D" w:rsidP="008327BE">
            <w:pPr>
              <w:ind w:left="210" w:right="210"/>
            </w:pPr>
          </w:p>
        </w:tc>
      </w:tr>
      <w:tr w:rsidR="00787B6D" w14:paraId="373B5906" w14:textId="77777777" w:rsidTr="008327BE">
        <w:tc>
          <w:tcPr>
            <w:tcW w:w="847" w:type="dxa"/>
          </w:tcPr>
          <w:p w14:paraId="6C241283" w14:textId="77777777" w:rsidR="00787B6D" w:rsidRDefault="00787B6D" w:rsidP="008327BE">
            <w:pPr>
              <w:ind w:left="210" w:right="210"/>
            </w:pPr>
          </w:p>
        </w:tc>
        <w:tc>
          <w:tcPr>
            <w:tcW w:w="1813" w:type="dxa"/>
          </w:tcPr>
          <w:p w14:paraId="3EE722A7" w14:textId="77777777" w:rsidR="00787B6D" w:rsidRDefault="00787B6D" w:rsidP="008327BE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44292C45" w14:textId="77777777" w:rsidR="00787B6D" w:rsidRDefault="00787B6D" w:rsidP="008327BE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7A943778" w14:textId="77777777" w:rsidR="00787B6D" w:rsidRDefault="00787B6D" w:rsidP="008327BE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2320DFB8" w14:textId="77777777" w:rsidR="00787B6D" w:rsidRDefault="00787B6D" w:rsidP="008327BE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3F3369B0" w14:textId="77777777" w:rsidR="00787B6D" w:rsidRDefault="00787B6D" w:rsidP="008327BE">
            <w:pPr>
              <w:ind w:right="210"/>
            </w:pPr>
          </w:p>
        </w:tc>
        <w:tc>
          <w:tcPr>
            <w:tcW w:w="1328" w:type="dxa"/>
          </w:tcPr>
          <w:p w14:paraId="326A6898" w14:textId="77777777" w:rsidR="00787B6D" w:rsidRDefault="00787B6D" w:rsidP="008327BE">
            <w:pPr>
              <w:ind w:left="210" w:right="210"/>
            </w:pPr>
          </w:p>
        </w:tc>
      </w:tr>
    </w:tbl>
    <w:p w14:paraId="7AD311CB" w14:textId="77777777" w:rsidR="00787B6D" w:rsidRDefault="00787B6D" w:rsidP="00787B6D">
      <w:r>
        <w:rPr>
          <w:rFonts w:hint="eastAsia"/>
        </w:rPr>
        <w:t>|</w:t>
      </w:r>
    </w:p>
    <w:p w14:paraId="4636E66E" w14:textId="77777777" w:rsidR="00787B6D" w:rsidRDefault="00787B6D" w:rsidP="00393365"/>
    <w:p w14:paraId="5DFBF593" w14:textId="77F1701E" w:rsidR="00787B6D" w:rsidRDefault="00787B6D" w:rsidP="00787B6D">
      <w:pPr>
        <w:pStyle w:val="a0"/>
      </w:pPr>
      <w:bookmarkStart w:id="34" w:name="_Toc430249238"/>
      <w:r>
        <w:rPr>
          <w:rFonts w:hint="eastAsia"/>
        </w:rPr>
        <w:t>用户职称</w:t>
      </w:r>
      <w:r>
        <w:t>表</w:t>
      </w:r>
      <w:bookmarkEnd w:id="34"/>
    </w:p>
    <w:p w14:paraId="2608F3DA" w14:textId="5DC491A5" w:rsidR="00787B6D" w:rsidRDefault="00787B6D" w:rsidP="00787B6D">
      <w:r>
        <w:rPr>
          <w:rFonts w:hint="eastAsia"/>
        </w:rPr>
        <w:t>*Member_</w:t>
      </w:r>
      <w:r w:rsidR="00C32463">
        <w:rPr>
          <w:rFonts w:hint="eastAsia"/>
        </w:rPr>
        <w:t>Work</w:t>
      </w:r>
      <w:r w:rsidR="00C32463">
        <w:t>Rank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787B6D" w14:paraId="6947778D" w14:textId="77777777" w:rsidTr="008327BE">
        <w:tc>
          <w:tcPr>
            <w:tcW w:w="847" w:type="dxa"/>
          </w:tcPr>
          <w:p w14:paraId="407FB7CE" w14:textId="77777777" w:rsidR="00787B6D" w:rsidRPr="002177A0" w:rsidRDefault="00787B6D" w:rsidP="008327BE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7EBB29DB" w14:textId="77777777" w:rsidR="00787B6D" w:rsidRPr="002177A0" w:rsidRDefault="00787B6D" w:rsidP="008327BE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6D41B675" w14:textId="77777777" w:rsidR="00787B6D" w:rsidRPr="002177A0" w:rsidRDefault="00787B6D" w:rsidP="008327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0D01A91B" w14:textId="77777777" w:rsidR="00787B6D" w:rsidRPr="002177A0" w:rsidRDefault="00787B6D" w:rsidP="008327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13C13B5E" w14:textId="77777777" w:rsidR="00787B6D" w:rsidRPr="002177A0" w:rsidRDefault="00787B6D" w:rsidP="008327BE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770F2E5B" w14:textId="77777777" w:rsidR="00787B6D" w:rsidRPr="002177A0" w:rsidRDefault="00787B6D" w:rsidP="008327BE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1C725584" w14:textId="77777777" w:rsidR="00787B6D" w:rsidRPr="002177A0" w:rsidRDefault="00787B6D" w:rsidP="008327BE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787B6D" w14:paraId="09E9EB54" w14:textId="77777777" w:rsidTr="008327BE">
        <w:tc>
          <w:tcPr>
            <w:tcW w:w="847" w:type="dxa"/>
          </w:tcPr>
          <w:p w14:paraId="75C24AD0" w14:textId="77777777" w:rsidR="00787B6D" w:rsidRDefault="00787B6D" w:rsidP="008327BE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39BD11A9" w14:textId="77777777" w:rsidR="00787B6D" w:rsidRDefault="00787B6D" w:rsidP="008327BE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55B633A" w14:textId="77777777" w:rsidR="00787B6D" w:rsidRDefault="00787B6D" w:rsidP="008327BE"/>
        </w:tc>
        <w:tc>
          <w:tcPr>
            <w:tcW w:w="992" w:type="dxa"/>
          </w:tcPr>
          <w:p w14:paraId="3DFA71F3" w14:textId="77777777" w:rsidR="00787B6D" w:rsidRDefault="00787B6D" w:rsidP="008327BE"/>
        </w:tc>
        <w:tc>
          <w:tcPr>
            <w:tcW w:w="1276" w:type="dxa"/>
          </w:tcPr>
          <w:p w14:paraId="4BF254DD" w14:textId="77777777" w:rsidR="00787B6D" w:rsidRDefault="00787B6D" w:rsidP="008327BE"/>
        </w:tc>
        <w:tc>
          <w:tcPr>
            <w:tcW w:w="1134" w:type="dxa"/>
          </w:tcPr>
          <w:p w14:paraId="2AAE771B" w14:textId="77777777" w:rsidR="00787B6D" w:rsidRDefault="00787B6D" w:rsidP="008327BE"/>
        </w:tc>
        <w:tc>
          <w:tcPr>
            <w:tcW w:w="1328" w:type="dxa"/>
          </w:tcPr>
          <w:p w14:paraId="021C11F7" w14:textId="77777777" w:rsidR="00787B6D" w:rsidRDefault="00787B6D" w:rsidP="008327BE"/>
        </w:tc>
      </w:tr>
      <w:tr w:rsidR="00787B6D" w14:paraId="665609C3" w14:textId="77777777" w:rsidTr="008327BE">
        <w:tc>
          <w:tcPr>
            <w:tcW w:w="847" w:type="dxa"/>
          </w:tcPr>
          <w:p w14:paraId="6DF5AAA4" w14:textId="77777777" w:rsidR="00787B6D" w:rsidRDefault="00787B6D" w:rsidP="008327BE"/>
        </w:tc>
        <w:tc>
          <w:tcPr>
            <w:tcW w:w="1813" w:type="dxa"/>
          </w:tcPr>
          <w:p w14:paraId="04A03E19" w14:textId="77777777" w:rsidR="00787B6D" w:rsidRDefault="00787B6D" w:rsidP="008327BE">
            <w:pPr>
              <w:ind w:right="210"/>
            </w:pPr>
            <w:r>
              <w:t>AccountId</w:t>
            </w:r>
          </w:p>
        </w:tc>
        <w:tc>
          <w:tcPr>
            <w:tcW w:w="1134" w:type="dxa"/>
          </w:tcPr>
          <w:p w14:paraId="127AF843" w14:textId="77777777" w:rsidR="00787B6D" w:rsidRDefault="00787B6D" w:rsidP="008327BE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1292D824" w14:textId="77777777" w:rsidR="00787B6D" w:rsidRDefault="00787B6D" w:rsidP="008327BE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67AA097" w14:textId="77777777" w:rsidR="00787B6D" w:rsidRDefault="00787B6D" w:rsidP="008327BE"/>
        </w:tc>
        <w:tc>
          <w:tcPr>
            <w:tcW w:w="1134" w:type="dxa"/>
          </w:tcPr>
          <w:p w14:paraId="496F8D95" w14:textId="77777777" w:rsidR="00787B6D" w:rsidRDefault="00787B6D" w:rsidP="008327B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579766F8" w14:textId="77777777" w:rsidR="00787B6D" w:rsidRDefault="00787B6D" w:rsidP="008327BE"/>
        </w:tc>
      </w:tr>
      <w:tr w:rsidR="00787B6D" w14:paraId="36D6DBD8" w14:textId="77777777" w:rsidTr="008327BE">
        <w:tc>
          <w:tcPr>
            <w:tcW w:w="847" w:type="dxa"/>
          </w:tcPr>
          <w:p w14:paraId="0DC17D99" w14:textId="77777777" w:rsidR="00787B6D" w:rsidRDefault="00787B6D" w:rsidP="008327BE"/>
        </w:tc>
        <w:tc>
          <w:tcPr>
            <w:tcW w:w="1813" w:type="dxa"/>
          </w:tcPr>
          <w:p w14:paraId="52FBFE71" w14:textId="42CC6870" w:rsidR="00787B6D" w:rsidRDefault="009B4907" w:rsidP="008327BE">
            <w:r>
              <w:rPr>
                <w:rFonts w:hint="eastAsia"/>
              </w:rPr>
              <w:t>Work</w:t>
            </w:r>
            <w:r>
              <w:t>Rank</w:t>
            </w:r>
          </w:p>
        </w:tc>
        <w:tc>
          <w:tcPr>
            <w:tcW w:w="1134" w:type="dxa"/>
          </w:tcPr>
          <w:p w14:paraId="285D272B" w14:textId="77777777" w:rsidR="00787B6D" w:rsidRDefault="00787B6D" w:rsidP="008327B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18B4689A" w14:textId="77777777" w:rsidR="00787B6D" w:rsidRDefault="00787B6D" w:rsidP="008327BE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5C1D9677" w14:textId="77777777" w:rsidR="00787B6D" w:rsidRDefault="00787B6D" w:rsidP="008327BE"/>
        </w:tc>
        <w:tc>
          <w:tcPr>
            <w:tcW w:w="1134" w:type="dxa"/>
          </w:tcPr>
          <w:p w14:paraId="762227BF" w14:textId="473FDC40" w:rsidR="00787B6D" w:rsidRDefault="000F4322" w:rsidP="008327BE">
            <w:r>
              <w:rPr>
                <w:rFonts w:hint="eastAsia"/>
              </w:rPr>
              <w:t>职称</w:t>
            </w:r>
          </w:p>
        </w:tc>
        <w:tc>
          <w:tcPr>
            <w:tcW w:w="1328" w:type="dxa"/>
          </w:tcPr>
          <w:p w14:paraId="175BC665" w14:textId="77777777" w:rsidR="00787B6D" w:rsidRDefault="00787B6D" w:rsidP="008327BE"/>
        </w:tc>
      </w:tr>
      <w:tr w:rsidR="00787B6D" w14:paraId="63A5567C" w14:textId="77777777" w:rsidTr="008327BE">
        <w:tc>
          <w:tcPr>
            <w:tcW w:w="847" w:type="dxa"/>
          </w:tcPr>
          <w:p w14:paraId="6BBCCE6C" w14:textId="77777777" w:rsidR="00787B6D" w:rsidRDefault="00787B6D" w:rsidP="008327BE">
            <w:pPr>
              <w:ind w:left="210" w:right="210"/>
            </w:pPr>
          </w:p>
        </w:tc>
        <w:tc>
          <w:tcPr>
            <w:tcW w:w="1813" w:type="dxa"/>
          </w:tcPr>
          <w:p w14:paraId="45480716" w14:textId="77777777" w:rsidR="00787B6D" w:rsidRDefault="00787B6D" w:rsidP="008327BE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7744A896" w14:textId="77777777" w:rsidR="00787B6D" w:rsidRDefault="00787B6D" w:rsidP="008327BE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20047B47" w14:textId="77777777" w:rsidR="00787B6D" w:rsidRDefault="00787B6D" w:rsidP="008327BE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66FA2523" w14:textId="77777777" w:rsidR="00787B6D" w:rsidRDefault="00787B6D" w:rsidP="008327BE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56FA175" w14:textId="77777777" w:rsidR="00787B6D" w:rsidRDefault="00787B6D" w:rsidP="008327BE">
            <w:pPr>
              <w:ind w:right="210"/>
            </w:pPr>
          </w:p>
        </w:tc>
        <w:tc>
          <w:tcPr>
            <w:tcW w:w="1328" w:type="dxa"/>
          </w:tcPr>
          <w:p w14:paraId="4691D501" w14:textId="77777777" w:rsidR="00787B6D" w:rsidRDefault="00787B6D" w:rsidP="008327BE">
            <w:pPr>
              <w:ind w:left="210" w:right="210"/>
            </w:pPr>
          </w:p>
        </w:tc>
      </w:tr>
      <w:tr w:rsidR="00787B6D" w14:paraId="0C86D315" w14:textId="77777777" w:rsidTr="008327BE">
        <w:tc>
          <w:tcPr>
            <w:tcW w:w="847" w:type="dxa"/>
          </w:tcPr>
          <w:p w14:paraId="58F3CC0E" w14:textId="77777777" w:rsidR="00787B6D" w:rsidRDefault="00787B6D" w:rsidP="008327BE">
            <w:pPr>
              <w:ind w:left="210" w:right="210"/>
            </w:pPr>
          </w:p>
        </w:tc>
        <w:tc>
          <w:tcPr>
            <w:tcW w:w="1813" w:type="dxa"/>
          </w:tcPr>
          <w:p w14:paraId="1BE81C57" w14:textId="77777777" w:rsidR="00787B6D" w:rsidRDefault="00787B6D" w:rsidP="008327BE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3293F49F" w14:textId="77777777" w:rsidR="00787B6D" w:rsidRDefault="00787B6D" w:rsidP="008327BE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711C4862" w14:textId="77777777" w:rsidR="00787B6D" w:rsidRDefault="00787B6D" w:rsidP="008327BE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6511C286" w14:textId="77777777" w:rsidR="00787B6D" w:rsidRDefault="00787B6D" w:rsidP="008327BE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7560704F" w14:textId="77777777" w:rsidR="00787B6D" w:rsidRDefault="00787B6D" w:rsidP="008327BE">
            <w:pPr>
              <w:ind w:right="210"/>
            </w:pPr>
          </w:p>
        </w:tc>
        <w:tc>
          <w:tcPr>
            <w:tcW w:w="1328" w:type="dxa"/>
          </w:tcPr>
          <w:p w14:paraId="0FC17A8B" w14:textId="77777777" w:rsidR="00787B6D" w:rsidRDefault="00787B6D" w:rsidP="008327BE">
            <w:pPr>
              <w:ind w:left="210" w:right="210"/>
            </w:pPr>
          </w:p>
        </w:tc>
      </w:tr>
    </w:tbl>
    <w:p w14:paraId="2B5C8307" w14:textId="77777777" w:rsidR="00787B6D" w:rsidRDefault="00787B6D" w:rsidP="00787B6D">
      <w:r>
        <w:rPr>
          <w:rFonts w:hint="eastAsia"/>
        </w:rPr>
        <w:t>|</w:t>
      </w:r>
    </w:p>
    <w:p w14:paraId="0E5E980D" w14:textId="77777777" w:rsidR="00787B6D" w:rsidRDefault="00787B6D" w:rsidP="00393365"/>
    <w:p w14:paraId="13E832D0" w14:textId="04672C2F" w:rsidR="00787B6D" w:rsidRDefault="00787B6D" w:rsidP="00787B6D">
      <w:pPr>
        <w:pStyle w:val="a0"/>
      </w:pPr>
      <w:bookmarkStart w:id="35" w:name="_Toc430249239"/>
      <w:r>
        <w:rPr>
          <w:rFonts w:hint="eastAsia"/>
        </w:rPr>
        <w:t>用户职务</w:t>
      </w:r>
      <w:r>
        <w:t>表</w:t>
      </w:r>
      <w:bookmarkEnd w:id="35"/>
    </w:p>
    <w:p w14:paraId="4DF20C09" w14:textId="7DFF7109" w:rsidR="00787B6D" w:rsidRDefault="00787B6D" w:rsidP="00787B6D">
      <w:r>
        <w:rPr>
          <w:rFonts w:hint="eastAsia"/>
        </w:rPr>
        <w:t>*Member_</w:t>
      </w:r>
      <w:r w:rsidR="00C32463">
        <w:t>Job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787B6D" w14:paraId="53E0CBA0" w14:textId="77777777" w:rsidTr="008327BE">
        <w:tc>
          <w:tcPr>
            <w:tcW w:w="847" w:type="dxa"/>
          </w:tcPr>
          <w:p w14:paraId="59C49121" w14:textId="77777777" w:rsidR="00787B6D" w:rsidRPr="002177A0" w:rsidRDefault="00787B6D" w:rsidP="008327BE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6500935A" w14:textId="77777777" w:rsidR="00787B6D" w:rsidRPr="002177A0" w:rsidRDefault="00787B6D" w:rsidP="008327BE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6221C0E8" w14:textId="77777777" w:rsidR="00787B6D" w:rsidRPr="002177A0" w:rsidRDefault="00787B6D" w:rsidP="008327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43F25C9F" w14:textId="77777777" w:rsidR="00787B6D" w:rsidRPr="002177A0" w:rsidRDefault="00787B6D" w:rsidP="008327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43D81F85" w14:textId="77777777" w:rsidR="00787B6D" w:rsidRPr="002177A0" w:rsidRDefault="00787B6D" w:rsidP="008327BE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553E1066" w14:textId="77777777" w:rsidR="00787B6D" w:rsidRPr="002177A0" w:rsidRDefault="00787B6D" w:rsidP="008327BE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49080626" w14:textId="77777777" w:rsidR="00787B6D" w:rsidRPr="002177A0" w:rsidRDefault="00787B6D" w:rsidP="008327BE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787B6D" w14:paraId="6FE32F51" w14:textId="77777777" w:rsidTr="008327BE">
        <w:tc>
          <w:tcPr>
            <w:tcW w:w="847" w:type="dxa"/>
          </w:tcPr>
          <w:p w14:paraId="71F0A193" w14:textId="77777777" w:rsidR="00787B6D" w:rsidRDefault="00787B6D" w:rsidP="008327BE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3773662F" w14:textId="77777777" w:rsidR="00787B6D" w:rsidRDefault="00787B6D" w:rsidP="008327BE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123F48F" w14:textId="77777777" w:rsidR="00787B6D" w:rsidRDefault="00787B6D" w:rsidP="008327BE"/>
        </w:tc>
        <w:tc>
          <w:tcPr>
            <w:tcW w:w="992" w:type="dxa"/>
          </w:tcPr>
          <w:p w14:paraId="3B6A09D6" w14:textId="77777777" w:rsidR="00787B6D" w:rsidRDefault="00787B6D" w:rsidP="008327BE"/>
        </w:tc>
        <w:tc>
          <w:tcPr>
            <w:tcW w:w="1276" w:type="dxa"/>
          </w:tcPr>
          <w:p w14:paraId="6E082231" w14:textId="77777777" w:rsidR="00787B6D" w:rsidRDefault="00787B6D" w:rsidP="008327BE"/>
        </w:tc>
        <w:tc>
          <w:tcPr>
            <w:tcW w:w="1134" w:type="dxa"/>
          </w:tcPr>
          <w:p w14:paraId="4914AEA2" w14:textId="77777777" w:rsidR="00787B6D" w:rsidRDefault="00787B6D" w:rsidP="008327BE"/>
        </w:tc>
        <w:tc>
          <w:tcPr>
            <w:tcW w:w="1328" w:type="dxa"/>
          </w:tcPr>
          <w:p w14:paraId="397C4801" w14:textId="77777777" w:rsidR="00787B6D" w:rsidRDefault="00787B6D" w:rsidP="008327BE"/>
        </w:tc>
      </w:tr>
      <w:tr w:rsidR="00787B6D" w14:paraId="09DB36FC" w14:textId="77777777" w:rsidTr="008327BE">
        <w:tc>
          <w:tcPr>
            <w:tcW w:w="847" w:type="dxa"/>
          </w:tcPr>
          <w:p w14:paraId="799B3846" w14:textId="77777777" w:rsidR="00787B6D" w:rsidRDefault="00787B6D" w:rsidP="008327BE"/>
        </w:tc>
        <w:tc>
          <w:tcPr>
            <w:tcW w:w="1813" w:type="dxa"/>
          </w:tcPr>
          <w:p w14:paraId="52CACD64" w14:textId="77777777" w:rsidR="00787B6D" w:rsidRDefault="00787B6D" w:rsidP="008327BE">
            <w:pPr>
              <w:ind w:right="210"/>
            </w:pPr>
            <w:r>
              <w:t>AccountId</w:t>
            </w:r>
          </w:p>
        </w:tc>
        <w:tc>
          <w:tcPr>
            <w:tcW w:w="1134" w:type="dxa"/>
          </w:tcPr>
          <w:p w14:paraId="493647D3" w14:textId="77777777" w:rsidR="00787B6D" w:rsidRDefault="00787B6D" w:rsidP="008327BE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26E42F8" w14:textId="77777777" w:rsidR="00787B6D" w:rsidRDefault="00787B6D" w:rsidP="008327BE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1B0BEB5A" w14:textId="77777777" w:rsidR="00787B6D" w:rsidRDefault="00787B6D" w:rsidP="008327BE"/>
        </w:tc>
        <w:tc>
          <w:tcPr>
            <w:tcW w:w="1134" w:type="dxa"/>
          </w:tcPr>
          <w:p w14:paraId="3350AB92" w14:textId="77777777" w:rsidR="00787B6D" w:rsidRDefault="00787B6D" w:rsidP="008327B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38D2CBA4" w14:textId="77777777" w:rsidR="00787B6D" w:rsidRDefault="00787B6D" w:rsidP="008327BE"/>
        </w:tc>
      </w:tr>
      <w:tr w:rsidR="00787B6D" w14:paraId="5FB98D36" w14:textId="77777777" w:rsidTr="008327BE">
        <w:tc>
          <w:tcPr>
            <w:tcW w:w="847" w:type="dxa"/>
          </w:tcPr>
          <w:p w14:paraId="39D9244F" w14:textId="77777777" w:rsidR="00787B6D" w:rsidRDefault="00787B6D" w:rsidP="008327BE"/>
        </w:tc>
        <w:tc>
          <w:tcPr>
            <w:tcW w:w="1813" w:type="dxa"/>
          </w:tcPr>
          <w:p w14:paraId="5A52BE78" w14:textId="2B038916" w:rsidR="00787B6D" w:rsidRDefault="009B4907" w:rsidP="008327BE">
            <w:r>
              <w:t>Job</w:t>
            </w:r>
          </w:p>
        </w:tc>
        <w:tc>
          <w:tcPr>
            <w:tcW w:w="1134" w:type="dxa"/>
          </w:tcPr>
          <w:p w14:paraId="3361DE48" w14:textId="77777777" w:rsidR="00787B6D" w:rsidRDefault="00787B6D" w:rsidP="008327B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C993E15" w14:textId="77777777" w:rsidR="00787B6D" w:rsidRDefault="00787B6D" w:rsidP="008327BE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DEF81DF" w14:textId="77777777" w:rsidR="00787B6D" w:rsidRDefault="00787B6D" w:rsidP="008327BE"/>
        </w:tc>
        <w:tc>
          <w:tcPr>
            <w:tcW w:w="1134" w:type="dxa"/>
          </w:tcPr>
          <w:p w14:paraId="58562479" w14:textId="524A988D" w:rsidR="00787B6D" w:rsidRDefault="000F4322" w:rsidP="008327BE">
            <w:r>
              <w:rPr>
                <w:rFonts w:hint="eastAsia"/>
              </w:rPr>
              <w:t>职务</w:t>
            </w:r>
          </w:p>
        </w:tc>
        <w:tc>
          <w:tcPr>
            <w:tcW w:w="1328" w:type="dxa"/>
          </w:tcPr>
          <w:p w14:paraId="7BC21556" w14:textId="77777777" w:rsidR="00787B6D" w:rsidRDefault="00787B6D" w:rsidP="008327BE"/>
        </w:tc>
      </w:tr>
      <w:tr w:rsidR="00787B6D" w14:paraId="365ACC48" w14:textId="77777777" w:rsidTr="008327BE">
        <w:tc>
          <w:tcPr>
            <w:tcW w:w="847" w:type="dxa"/>
          </w:tcPr>
          <w:p w14:paraId="6C6B2BF4" w14:textId="77777777" w:rsidR="00787B6D" w:rsidRDefault="00787B6D" w:rsidP="008327BE">
            <w:pPr>
              <w:ind w:left="210" w:right="210"/>
            </w:pPr>
          </w:p>
        </w:tc>
        <w:tc>
          <w:tcPr>
            <w:tcW w:w="1813" w:type="dxa"/>
          </w:tcPr>
          <w:p w14:paraId="66821996" w14:textId="77777777" w:rsidR="00787B6D" w:rsidRDefault="00787B6D" w:rsidP="008327BE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281C89B4" w14:textId="77777777" w:rsidR="00787B6D" w:rsidRDefault="00787B6D" w:rsidP="008327BE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69DB7BAE" w14:textId="77777777" w:rsidR="00787B6D" w:rsidRDefault="00787B6D" w:rsidP="008327BE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2424B261" w14:textId="77777777" w:rsidR="00787B6D" w:rsidRDefault="00787B6D" w:rsidP="008327BE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EDC09DB" w14:textId="77777777" w:rsidR="00787B6D" w:rsidRDefault="00787B6D" w:rsidP="008327BE">
            <w:pPr>
              <w:ind w:right="210"/>
            </w:pPr>
          </w:p>
        </w:tc>
        <w:tc>
          <w:tcPr>
            <w:tcW w:w="1328" w:type="dxa"/>
          </w:tcPr>
          <w:p w14:paraId="4A72EF80" w14:textId="77777777" w:rsidR="00787B6D" w:rsidRDefault="00787B6D" w:rsidP="008327BE">
            <w:pPr>
              <w:ind w:left="210" w:right="210"/>
            </w:pPr>
          </w:p>
        </w:tc>
      </w:tr>
      <w:tr w:rsidR="00787B6D" w14:paraId="6F8EB0D9" w14:textId="77777777" w:rsidTr="008327BE">
        <w:tc>
          <w:tcPr>
            <w:tcW w:w="847" w:type="dxa"/>
          </w:tcPr>
          <w:p w14:paraId="545BA445" w14:textId="77777777" w:rsidR="00787B6D" w:rsidRDefault="00787B6D" w:rsidP="008327BE">
            <w:pPr>
              <w:ind w:left="210" w:right="210"/>
            </w:pPr>
          </w:p>
        </w:tc>
        <w:tc>
          <w:tcPr>
            <w:tcW w:w="1813" w:type="dxa"/>
          </w:tcPr>
          <w:p w14:paraId="5AB9DB28" w14:textId="77777777" w:rsidR="00787B6D" w:rsidRDefault="00787B6D" w:rsidP="008327BE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2719838C" w14:textId="77777777" w:rsidR="00787B6D" w:rsidRDefault="00787B6D" w:rsidP="008327BE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18D8488F" w14:textId="77777777" w:rsidR="00787B6D" w:rsidRDefault="00787B6D" w:rsidP="008327BE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3C64605B" w14:textId="77777777" w:rsidR="00787B6D" w:rsidRDefault="00787B6D" w:rsidP="008327BE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71D144B1" w14:textId="77777777" w:rsidR="00787B6D" w:rsidRDefault="00787B6D" w:rsidP="008327BE">
            <w:pPr>
              <w:ind w:right="210"/>
            </w:pPr>
          </w:p>
        </w:tc>
        <w:tc>
          <w:tcPr>
            <w:tcW w:w="1328" w:type="dxa"/>
          </w:tcPr>
          <w:p w14:paraId="04453F01" w14:textId="77777777" w:rsidR="00787B6D" w:rsidRDefault="00787B6D" w:rsidP="008327BE">
            <w:pPr>
              <w:ind w:left="210" w:right="210"/>
            </w:pPr>
          </w:p>
        </w:tc>
      </w:tr>
    </w:tbl>
    <w:p w14:paraId="50236A78" w14:textId="77777777" w:rsidR="00787B6D" w:rsidRDefault="00787B6D" w:rsidP="00787B6D">
      <w:r>
        <w:rPr>
          <w:rFonts w:hint="eastAsia"/>
        </w:rPr>
        <w:t>|</w:t>
      </w:r>
    </w:p>
    <w:p w14:paraId="171B7871" w14:textId="77777777" w:rsidR="00787B6D" w:rsidRDefault="00787B6D" w:rsidP="00393365"/>
    <w:p w14:paraId="06B145EB" w14:textId="77777777" w:rsidR="005B5461" w:rsidRDefault="005B5461" w:rsidP="00393365"/>
    <w:p w14:paraId="59D3F3AE" w14:textId="77777777" w:rsidR="00677164" w:rsidRDefault="00677164" w:rsidP="00393365"/>
    <w:p w14:paraId="3338339A" w14:textId="77777777" w:rsidR="00C904D7" w:rsidRDefault="00C904D7" w:rsidP="00C904D7">
      <w:pPr>
        <w:pStyle w:val="a0"/>
      </w:pPr>
      <w:bookmarkStart w:id="36" w:name="_Toc427236670"/>
      <w:bookmarkStart w:id="37" w:name="_Toc430249240"/>
      <w:r>
        <w:rPr>
          <w:rFonts w:hint="eastAsia"/>
        </w:rPr>
        <w:t>用户</w:t>
      </w:r>
      <w:r>
        <w:t>信息外键表</w:t>
      </w:r>
      <w:bookmarkEnd w:id="36"/>
      <w:bookmarkEnd w:id="37"/>
    </w:p>
    <w:p w14:paraId="0E20692C" w14:textId="77777777" w:rsidR="00C904D7" w:rsidRDefault="00C904D7" w:rsidP="00C904D7">
      <w:r>
        <w:rPr>
          <w:rFonts w:hint="eastAsia"/>
        </w:rPr>
        <w:t>*Member_</w:t>
      </w:r>
      <w:r>
        <w:t>InfoFK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C904D7" w14:paraId="639FAC2B" w14:textId="77777777" w:rsidTr="00553B59">
        <w:tc>
          <w:tcPr>
            <w:tcW w:w="847" w:type="dxa"/>
          </w:tcPr>
          <w:p w14:paraId="0C6F88BE" w14:textId="77777777" w:rsidR="00C904D7" w:rsidRPr="002177A0" w:rsidRDefault="00C904D7" w:rsidP="00553B5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2DDD86A4" w14:textId="77777777" w:rsidR="00C904D7" w:rsidRPr="002177A0" w:rsidRDefault="00C904D7" w:rsidP="00553B5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2682FC19" w14:textId="77777777" w:rsidR="00C904D7" w:rsidRPr="002177A0" w:rsidRDefault="00C904D7" w:rsidP="0055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0A0E1F9B" w14:textId="77777777" w:rsidR="00C904D7" w:rsidRPr="002177A0" w:rsidRDefault="00C904D7" w:rsidP="00553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5ADF2C96" w14:textId="77777777" w:rsidR="00C904D7" w:rsidRPr="002177A0" w:rsidRDefault="00C904D7" w:rsidP="00553B5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3EBE67EF" w14:textId="77777777" w:rsidR="00C904D7" w:rsidRPr="002177A0" w:rsidRDefault="00C904D7" w:rsidP="00553B5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29A615D1" w14:textId="77777777" w:rsidR="00C904D7" w:rsidRPr="002177A0" w:rsidRDefault="00C904D7" w:rsidP="00553B5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C904D7" w14:paraId="07FE97DB" w14:textId="77777777" w:rsidTr="00553B59">
        <w:tc>
          <w:tcPr>
            <w:tcW w:w="847" w:type="dxa"/>
          </w:tcPr>
          <w:p w14:paraId="7F9CE521" w14:textId="77777777" w:rsidR="00C904D7" w:rsidRDefault="00C904D7" w:rsidP="00553B59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410F1854" w14:textId="77777777" w:rsidR="00C904D7" w:rsidRDefault="00C904D7" w:rsidP="00553B59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B25135F" w14:textId="77777777" w:rsidR="00C904D7" w:rsidRDefault="00C904D7" w:rsidP="00553B59"/>
        </w:tc>
        <w:tc>
          <w:tcPr>
            <w:tcW w:w="992" w:type="dxa"/>
          </w:tcPr>
          <w:p w14:paraId="586520F1" w14:textId="77777777" w:rsidR="00C904D7" w:rsidRDefault="00C904D7" w:rsidP="00553B59"/>
        </w:tc>
        <w:tc>
          <w:tcPr>
            <w:tcW w:w="1276" w:type="dxa"/>
          </w:tcPr>
          <w:p w14:paraId="3AAD9A16" w14:textId="77777777" w:rsidR="00C904D7" w:rsidRDefault="00C904D7" w:rsidP="00553B59"/>
        </w:tc>
        <w:tc>
          <w:tcPr>
            <w:tcW w:w="1134" w:type="dxa"/>
          </w:tcPr>
          <w:p w14:paraId="30FD2458" w14:textId="77777777" w:rsidR="00C904D7" w:rsidRDefault="00C904D7" w:rsidP="00553B59"/>
        </w:tc>
        <w:tc>
          <w:tcPr>
            <w:tcW w:w="1328" w:type="dxa"/>
          </w:tcPr>
          <w:p w14:paraId="7A682273" w14:textId="77777777" w:rsidR="00C904D7" w:rsidRDefault="00C904D7" w:rsidP="00553B59"/>
        </w:tc>
      </w:tr>
      <w:tr w:rsidR="00C904D7" w14:paraId="3019386E" w14:textId="77777777" w:rsidTr="00553B59">
        <w:tc>
          <w:tcPr>
            <w:tcW w:w="847" w:type="dxa"/>
          </w:tcPr>
          <w:p w14:paraId="4D146C9F" w14:textId="77777777" w:rsidR="00C904D7" w:rsidRDefault="00C904D7" w:rsidP="00553B59"/>
        </w:tc>
        <w:tc>
          <w:tcPr>
            <w:tcW w:w="1813" w:type="dxa"/>
          </w:tcPr>
          <w:p w14:paraId="2397F537" w14:textId="77777777" w:rsidR="00C904D7" w:rsidRDefault="00C904D7" w:rsidP="00553B59">
            <w:pPr>
              <w:ind w:right="210"/>
            </w:pPr>
            <w:r>
              <w:t>InfoType</w:t>
            </w:r>
          </w:p>
        </w:tc>
        <w:tc>
          <w:tcPr>
            <w:tcW w:w="1134" w:type="dxa"/>
          </w:tcPr>
          <w:p w14:paraId="17A71693" w14:textId="77777777" w:rsidR="00C904D7" w:rsidRDefault="00C904D7" w:rsidP="00553B59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0019C5D8" w14:textId="77777777" w:rsidR="00C904D7" w:rsidRDefault="00C904D7" w:rsidP="00553B59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7C7AB09" w14:textId="77777777" w:rsidR="00C904D7" w:rsidRDefault="00C904D7" w:rsidP="00553B59"/>
        </w:tc>
        <w:tc>
          <w:tcPr>
            <w:tcW w:w="1134" w:type="dxa"/>
          </w:tcPr>
          <w:p w14:paraId="41F9619F" w14:textId="77777777" w:rsidR="00C904D7" w:rsidRDefault="00C904D7" w:rsidP="00553B59">
            <w:r>
              <w:rPr>
                <w:rFonts w:hint="eastAsia"/>
              </w:rPr>
              <w:t>类型</w:t>
            </w:r>
          </w:p>
        </w:tc>
        <w:tc>
          <w:tcPr>
            <w:tcW w:w="1328" w:type="dxa"/>
          </w:tcPr>
          <w:p w14:paraId="1722E0DD" w14:textId="77777777" w:rsidR="00C904D7" w:rsidRDefault="00C904D7" w:rsidP="00553B59">
            <w:r>
              <w:rPr>
                <w:rFonts w:hint="eastAsia"/>
              </w:rPr>
              <w:t>1</w:t>
            </w:r>
            <w:r>
              <w:t>民族</w:t>
            </w:r>
            <w:r w:rsidR="00C52CDF">
              <w:rPr>
                <w:rFonts w:hint="eastAsia"/>
              </w:rPr>
              <w:t>2</w:t>
            </w:r>
            <w:r w:rsidR="00C52CDF">
              <w:t>证件类型</w:t>
            </w:r>
            <w:r w:rsidR="00B942A3">
              <w:rPr>
                <w:rFonts w:hint="eastAsia"/>
              </w:rPr>
              <w:t>3</w:t>
            </w:r>
            <w:r w:rsidR="00B942A3">
              <w:rPr>
                <w:rFonts w:hint="eastAsia"/>
              </w:rPr>
              <w:t>政治</w:t>
            </w:r>
            <w:r w:rsidR="00B942A3">
              <w:t>面貌</w:t>
            </w:r>
            <w:r w:rsidR="002C6A11">
              <w:rPr>
                <w:rFonts w:hint="eastAsia"/>
              </w:rPr>
              <w:t xml:space="preserve"> 4:</w:t>
            </w:r>
            <w:r w:rsidR="002C6A11">
              <w:rPr>
                <w:rFonts w:hint="eastAsia"/>
              </w:rPr>
              <w:t>学历</w:t>
            </w:r>
            <w:r w:rsidR="002C6A11">
              <w:rPr>
                <w:rFonts w:hint="eastAsia"/>
              </w:rPr>
              <w:t xml:space="preserve">  5</w:t>
            </w:r>
            <w:r w:rsidR="002C6A11">
              <w:rPr>
                <w:rFonts w:hint="eastAsia"/>
              </w:rPr>
              <w:t>：学位</w:t>
            </w:r>
            <w:r w:rsidR="002C6A11">
              <w:rPr>
                <w:rFonts w:hint="eastAsia"/>
              </w:rPr>
              <w:t xml:space="preserve">  6</w:t>
            </w:r>
            <w:r w:rsidR="002C6A11">
              <w:rPr>
                <w:rFonts w:hint="eastAsia"/>
              </w:rPr>
              <w:t>：专业</w:t>
            </w:r>
          </w:p>
        </w:tc>
      </w:tr>
      <w:tr w:rsidR="00C904D7" w14:paraId="58975370" w14:textId="77777777" w:rsidTr="00553B59">
        <w:tc>
          <w:tcPr>
            <w:tcW w:w="847" w:type="dxa"/>
          </w:tcPr>
          <w:p w14:paraId="5296AC00" w14:textId="77777777" w:rsidR="00C904D7" w:rsidRDefault="00C904D7" w:rsidP="00553B59"/>
        </w:tc>
        <w:tc>
          <w:tcPr>
            <w:tcW w:w="1813" w:type="dxa"/>
          </w:tcPr>
          <w:p w14:paraId="7951663F" w14:textId="77777777" w:rsidR="00C904D7" w:rsidRDefault="00C904D7" w:rsidP="00553B59">
            <w:r>
              <w:t>Title</w:t>
            </w:r>
          </w:p>
        </w:tc>
        <w:tc>
          <w:tcPr>
            <w:tcW w:w="1134" w:type="dxa"/>
          </w:tcPr>
          <w:p w14:paraId="42CC6E75" w14:textId="77777777" w:rsidR="00C904D7" w:rsidRDefault="00C904D7" w:rsidP="00553B59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</w:tcPr>
          <w:p w14:paraId="37B643D0" w14:textId="77777777" w:rsidR="00C904D7" w:rsidRDefault="00C904D7" w:rsidP="00553B59"/>
        </w:tc>
        <w:tc>
          <w:tcPr>
            <w:tcW w:w="1276" w:type="dxa"/>
          </w:tcPr>
          <w:p w14:paraId="66545D13" w14:textId="77777777" w:rsidR="00C904D7" w:rsidRDefault="00C904D7" w:rsidP="00553B59"/>
        </w:tc>
        <w:tc>
          <w:tcPr>
            <w:tcW w:w="1134" w:type="dxa"/>
          </w:tcPr>
          <w:p w14:paraId="4D838BED" w14:textId="77777777" w:rsidR="00C904D7" w:rsidRDefault="00C904D7" w:rsidP="00553B59">
            <w:r>
              <w:rPr>
                <w:rFonts w:hint="eastAsia"/>
              </w:rPr>
              <w:t>显示内容</w:t>
            </w:r>
          </w:p>
        </w:tc>
        <w:tc>
          <w:tcPr>
            <w:tcW w:w="1328" w:type="dxa"/>
          </w:tcPr>
          <w:p w14:paraId="4A9BDDC3" w14:textId="77777777" w:rsidR="00C904D7" w:rsidRDefault="00C904D7" w:rsidP="00553B59"/>
        </w:tc>
      </w:tr>
      <w:tr w:rsidR="00C904D7" w14:paraId="542C5EF6" w14:textId="77777777" w:rsidTr="00553B59">
        <w:tc>
          <w:tcPr>
            <w:tcW w:w="847" w:type="dxa"/>
          </w:tcPr>
          <w:p w14:paraId="4068C21C" w14:textId="77777777" w:rsidR="00C904D7" w:rsidRDefault="00C904D7" w:rsidP="00553B59"/>
        </w:tc>
        <w:tc>
          <w:tcPr>
            <w:tcW w:w="1813" w:type="dxa"/>
          </w:tcPr>
          <w:p w14:paraId="0DEB7E85" w14:textId="77777777" w:rsidR="00C904D7" w:rsidRPr="00782407" w:rsidRDefault="00C904D7" w:rsidP="00553B59">
            <w:r>
              <w:t>Remark</w:t>
            </w:r>
          </w:p>
        </w:tc>
        <w:tc>
          <w:tcPr>
            <w:tcW w:w="1134" w:type="dxa"/>
          </w:tcPr>
          <w:p w14:paraId="1E617FB2" w14:textId="77777777" w:rsidR="00C904D7" w:rsidRDefault="00C904D7" w:rsidP="00553B59">
            <w:r>
              <w:t>Varchar(500)</w:t>
            </w:r>
          </w:p>
        </w:tc>
        <w:tc>
          <w:tcPr>
            <w:tcW w:w="992" w:type="dxa"/>
          </w:tcPr>
          <w:p w14:paraId="1D6C9F2A" w14:textId="77777777" w:rsidR="00C904D7" w:rsidRDefault="00C904D7" w:rsidP="00553B59"/>
        </w:tc>
        <w:tc>
          <w:tcPr>
            <w:tcW w:w="1276" w:type="dxa"/>
          </w:tcPr>
          <w:p w14:paraId="6B22DD61" w14:textId="77777777" w:rsidR="00C904D7" w:rsidRDefault="00C904D7" w:rsidP="00553B59"/>
        </w:tc>
        <w:tc>
          <w:tcPr>
            <w:tcW w:w="1134" w:type="dxa"/>
          </w:tcPr>
          <w:p w14:paraId="3393CB40" w14:textId="77777777" w:rsidR="00C904D7" w:rsidRDefault="00C904D7" w:rsidP="00553B59">
            <w:r>
              <w:rPr>
                <w:rFonts w:hint="eastAsia"/>
              </w:rPr>
              <w:t>备注</w:t>
            </w:r>
          </w:p>
        </w:tc>
        <w:tc>
          <w:tcPr>
            <w:tcW w:w="1328" w:type="dxa"/>
          </w:tcPr>
          <w:p w14:paraId="47E91736" w14:textId="77777777" w:rsidR="00C904D7" w:rsidRDefault="00C904D7" w:rsidP="00553B59"/>
        </w:tc>
      </w:tr>
      <w:tr w:rsidR="00C904D7" w14:paraId="7FB84A11" w14:textId="77777777" w:rsidTr="00553B59">
        <w:tc>
          <w:tcPr>
            <w:tcW w:w="847" w:type="dxa"/>
          </w:tcPr>
          <w:p w14:paraId="4543F63B" w14:textId="77777777" w:rsidR="00C904D7" w:rsidRDefault="00C904D7" w:rsidP="00553B59"/>
        </w:tc>
        <w:tc>
          <w:tcPr>
            <w:tcW w:w="1813" w:type="dxa"/>
          </w:tcPr>
          <w:p w14:paraId="5B4A20BB" w14:textId="77777777" w:rsidR="00C904D7" w:rsidRDefault="00C904D7" w:rsidP="00553B59">
            <w:r>
              <w:t>Sort</w:t>
            </w:r>
          </w:p>
        </w:tc>
        <w:tc>
          <w:tcPr>
            <w:tcW w:w="1134" w:type="dxa"/>
          </w:tcPr>
          <w:p w14:paraId="45D683F8" w14:textId="77777777" w:rsidR="00C904D7" w:rsidRDefault="00C904D7" w:rsidP="00553B59">
            <w:r>
              <w:t>Int</w:t>
            </w:r>
          </w:p>
        </w:tc>
        <w:tc>
          <w:tcPr>
            <w:tcW w:w="992" w:type="dxa"/>
          </w:tcPr>
          <w:p w14:paraId="5191995C" w14:textId="77777777" w:rsidR="00C904D7" w:rsidRDefault="00C904D7" w:rsidP="00553B59">
            <w:r>
              <w:t>Y</w:t>
            </w:r>
          </w:p>
        </w:tc>
        <w:tc>
          <w:tcPr>
            <w:tcW w:w="1276" w:type="dxa"/>
          </w:tcPr>
          <w:p w14:paraId="59B53736" w14:textId="77777777" w:rsidR="00C904D7" w:rsidRDefault="00C904D7" w:rsidP="00553B59"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1813F5D3" w14:textId="77777777" w:rsidR="00C904D7" w:rsidRDefault="00C904D7" w:rsidP="00553B59">
            <w:r>
              <w:rPr>
                <w:rFonts w:hint="eastAsia"/>
              </w:rPr>
              <w:t>排序</w:t>
            </w:r>
          </w:p>
        </w:tc>
        <w:tc>
          <w:tcPr>
            <w:tcW w:w="1328" w:type="dxa"/>
          </w:tcPr>
          <w:p w14:paraId="50CA6602" w14:textId="77777777" w:rsidR="00C904D7" w:rsidRDefault="00C904D7" w:rsidP="00553B59">
            <w:r>
              <w:rPr>
                <w:rFonts w:hint="eastAsia"/>
              </w:rPr>
              <w:t>降序</w:t>
            </w:r>
          </w:p>
        </w:tc>
      </w:tr>
      <w:tr w:rsidR="00C904D7" w14:paraId="4DE18BBF" w14:textId="77777777" w:rsidTr="00553B59">
        <w:tc>
          <w:tcPr>
            <w:tcW w:w="847" w:type="dxa"/>
          </w:tcPr>
          <w:p w14:paraId="5BFE6B3B" w14:textId="77777777" w:rsidR="00C904D7" w:rsidRDefault="00C904D7" w:rsidP="00553B59"/>
        </w:tc>
        <w:tc>
          <w:tcPr>
            <w:tcW w:w="1813" w:type="dxa"/>
          </w:tcPr>
          <w:p w14:paraId="4A64966B" w14:textId="77777777" w:rsidR="00C904D7" w:rsidRDefault="00C96D8F" w:rsidP="00553B59">
            <w:r>
              <w:t>Display</w:t>
            </w:r>
          </w:p>
        </w:tc>
        <w:tc>
          <w:tcPr>
            <w:tcW w:w="1134" w:type="dxa"/>
          </w:tcPr>
          <w:p w14:paraId="0FEB5480" w14:textId="77777777" w:rsidR="00C904D7" w:rsidRDefault="00C96D8F" w:rsidP="00553B59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52156CDE" w14:textId="77777777" w:rsidR="00C904D7" w:rsidRDefault="00C96D8F" w:rsidP="00553B59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1AFE6D99" w14:textId="77777777" w:rsidR="00C904D7" w:rsidRDefault="00C96D8F" w:rsidP="00553B5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DBF3E1B" w14:textId="77777777" w:rsidR="00C904D7" w:rsidRDefault="00C96D8F" w:rsidP="00553B59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8" w:type="dxa"/>
          </w:tcPr>
          <w:p w14:paraId="1CBE5C24" w14:textId="77777777" w:rsidR="00C904D7" w:rsidRDefault="00C96D8F" w:rsidP="00553B59">
            <w:r>
              <w:rPr>
                <w:rFonts w:hint="eastAsia"/>
              </w:rPr>
              <w:t>1</w:t>
            </w:r>
            <w:r>
              <w:t>显示</w:t>
            </w:r>
            <w:r>
              <w:t>0</w:t>
            </w:r>
            <w:r>
              <w:t>不显示</w:t>
            </w:r>
          </w:p>
        </w:tc>
      </w:tr>
      <w:tr w:rsidR="007C60C5" w14:paraId="552EA561" w14:textId="77777777" w:rsidTr="00553B59">
        <w:tc>
          <w:tcPr>
            <w:tcW w:w="847" w:type="dxa"/>
          </w:tcPr>
          <w:p w14:paraId="60BB00D7" w14:textId="77777777" w:rsidR="007C60C5" w:rsidRDefault="007C60C5" w:rsidP="007C60C5"/>
        </w:tc>
        <w:tc>
          <w:tcPr>
            <w:tcW w:w="1813" w:type="dxa"/>
          </w:tcPr>
          <w:p w14:paraId="011C2BE0" w14:textId="09A7268D" w:rsidR="007C60C5" w:rsidRDefault="007C60C5" w:rsidP="007C60C5">
            <w:r w:rsidRPr="001B07FD">
              <w:rPr>
                <w:rFonts w:hint="eastAsia"/>
                <w:color w:val="FF0000"/>
              </w:rPr>
              <w:t>Out</w:t>
            </w:r>
            <w:r w:rsidRPr="001B07FD">
              <w:rPr>
                <w:color w:val="FF0000"/>
              </w:rPr>
              <w:t>Source</w:t>
            </w:r>
            <w:r>
              <w:rPr>
                <w:color w:val="FF0000"/>
              </w:rPr>
              <w:t>Id</w:t>
            </w:r>
          </w:p>
        </w:tc>
        <w:tc>
          <w:tcPr>
            <w:tcW w:w="1134" w:type="dxa"/>
          </w:tcPr>
          <w:p w14:paraId="30CBD5D7" w14:textId="6C7E9595" w:rsidR="007C60C5" w:rsidRDefault="007C60C5" w:rsidP="007C60C5">
            <w:r>
              <w:rPr>
                <w:color w:val="FF0000"/>
              </w:rPr>
              <w:t>Int</w:t>
            </w:r>
          </w:p>
        </w:tc>
        <w:tc>
          <w:tcPr>
            <w:tcW w:w="992" w:type="dxa"/>
          </w:tcPr>
          <w:p w14:paraId="16D76C0E" w14:textId="77777777" w:rsidR="007C60C5" w:rsidRDefault="007C60C5" w:rsidP="007C60C5"/>
        </w:tc>
        <w:tc>
          <w:tcPr>
            <w:tcW w:w="1276" w:type="dxa"/>
          </w:tcPr>
          <w:p w14:paraId="615916FC" w14:textId="77777777" w:rsidR="007C60C5" w:rsidRDefault="007C60C5" w:rsidP="007C60C5"/>
        </w:tc>
        <w:tc>
          <w:tcPr>
            <w:tcW w:w="1134" w:type="dxa"/>
          </w:tcPr>
          <w:p w14:paraId="31D3A517" w14:textId="03CB0FA1" w:rsidR="007C60C5" w:rsidRDefault="007C60C5" w:rsidP="007C60C5">
            <w:r w:rsidRPr="001B07FD">
              <w:rPr>
                <w:rFonts w:hint="eastAsia"/>
                <w:color w:val="FF0000"/>
              </w:rPr>
              <w:t>如果</w:t>
            </w:r>
            <w:r w:rsidRPr="001B07FD">
              <w:rPr>
                <w:color w:val="FF0000"/>
              </w:rPr>
              <w:t>是外部平台</w:t>
            </w:r>
            <w:r w:rsidRPr="001B07FD">
              <w:rPr>
                <w:rFonts w:hint="eastAsia"/>
                <w:color w:val="FF0000"/>
              </w:rPr>
              <w:t>则</w:t>
            </w:r>
            <w:r w:rsidRPr="001B07FD">
              <w:rPr>
                <w:color w:val="FF0000"/>
              </w:rPr>
              <w:t>需要说明对应的</w:t>
            </w:r>
            <w:r w:rsidRPr="001B07FD">
              <w:rPr>
                <w:color w:val="FF0000"/>
              </w:rPr>
              <w:t>Id</w:t>
            </w:r>
            <w:r>
              <w:rPr>
                <w:rStyle w:val="ad"/>
              </w:rPr>
              <w:commentReference w:id="38"/>
            </w:r>
          </w:p>
        </w:tc>
        <w:tc>
          <w:tcPr>
            <w:tcW w:w="1328" w:type="dxa"/>
          </w:tcPr>
          <w:p w14:paraId="1F7135EE" w14:textId="77777777" w:rsidR="007C60C5" w:rsidRDefault="007C60C5" w:rsidP="007C60C5"/>
        </w:tc>
      </w:tr>
      <w:tr w:rsidR="00C904D7" w14:paraId="02B05A30" w14:textId="77777777" w:rsidTr="00553B59">
        <w:tc>
          <w:tcPr>
            <w:tcW w:w="847" w:type="dxa"/>
          </w:tcPr>
          <w:p w14:paraId="798B63BC" w14:textId="77777777" w:rsidR="00C904D7" w:rsidRDefault="00C904D7" w:rsidP="00553B59">
            <w:pPr>
              <w:ind w:left="210" w:right="210"/>
            </w:pPr>
          </w:p>
        </w:tc>
        <w:tc>
          <w:tcPr>
            <w:tcW w:w="1813" w:type="dxa"/>
          </w:tcPr>
          <w:p w14:paraId="737E19E8" w14:textId="77777777" w:rsidR="00C904D7" w:rsidRDefault="00C904D7" w:rsidP="00553B59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47B4C7CD" w14:textId="77777777" w:rsidR="00C904D7" w:rsidRDefault="00C904D7" w:rsidP="00553B59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7D61DA50" w14:textId="77777777" w:rsidR="00C904D7" w:rsidRDefault="00C904D7" w:rsidP="00553B59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2E011CE9" w14:textId="77777777" w:rsidR="00C904D7" w:rsidRDefault="00C904D7" w:rsidP="00553B59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7BBED535" w14:textId="77777777" w:rsidR="00C904D7" w:rsidRDefault="00C904D7" w:rsidP="00553B59">
            <w:pPr>
              <w:ind w:right="210"/>
            </w:pPr>
          </w:p>
        </w:tc>
        <w:tc>
          <w:tcPr>
            <w:tcW w:w="1328" w:type="dxa"/>
          </w:tcPr>
          <w:p w14:paraId="630645CB" w14:textId="77777777" w:rsidR="00C904D7" w:rsidRDefault="00C904D7" w:rsidP="00553B59">
            <w:pPr>
              <w:ind w:left="210" w:right="210"/>
            </w:pPr>
          </w:p>
        </w:tc>
      </w:tr>
      <w:tr w:rsidR="00C904D7" w14:paraId="10331B56" w14:textId="77777777" w:rsidTr="00553B59">
        <w:tc>
          <w:tcPr>
            <w:tcW w:w="847" w:type="dxa"/>
          </w:tcPr>
          <w:p w14:paraId="428083F5" w14:textId="77777777" w:rsidR="00C904D7" w:rsidRDefault="00C904D7" w:rsidP="00553B59">
            <w:pPr>
              <w:ind w:left="210" w:right="210"/>
            </w:pPr>
          </w:p>
        </w:tc>
        <w:tc>
          <w:tcPr>
            <w:tcW w:w="1813" w:type="dxa"/>
          </w:tcPr>
          <w:p w14:paraId="57532166" w14:textId="77777777" w:rsidR="00C904D7" w:rsidRDefault="00C904D7" w:rsidP="00553B59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2B353D44" w14:textId="77777777" w:rsidR="00C904D7" w:rsidRDefault="00C904D7" w:rsidP="00553B59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347C332B" w14:textId="77777777" w:rsidR="00C904D7" w:rsidRDefault="00C904D7" w:rsidP="00553B59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1BC3CDD1" w14:textId="77777777" w:rsidR="00C904D7" w:rsidRDefault="00C904D7" w:rsidP="00553B59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41BB928F" w14:textId="77777777" w:rsidR="00C904D7" w:rsidRDefault="00C904D7" w:rsidP="00553B59">
            <w:pPr>
              <w:ind w:right="210"/>
            </w:pPr>
          </w:p>
        </w:tc>
        <w:tc>
          <w:tcPr>
            <w:tcW w:w="1328" w:type="dxa"/>
          </w:tcPr>
          <w:p w14:paraId="53F2444D" w14:textId="77777777" w:rsidR="00C904D7" w:rsidRDefault="00C904D7" w:rsidP="00553B59">
            <w:pPr>
              <w:ind w:left="210" w:right="210"/>
            </w:pPr>
          </w:p>
        </w:tc>
      </w:tr>
    </w:tbl>
    <w:p w14:paraId="13AC7229" w14:textId="77777777" w:rsidR="00C904D7" w:rsidRDefault="00C904D7" w:rsidP="00C904D7">
      <w:r>
        <w:rPr>
          <w:rFonts w:hint="eastAsia"/>
        </w:rPr>
        <w:t>|</w:t>
      </w:r>
    </w:p>
    <w:p w14:paraId="59A4400C" w14:textId="77777777" w:rsidR="00C904D7" w:rsidRDefault="00C904D7" w:rsidP="00393365"/>
    <w:p w14:paraId="0D39EC32" w14:textId="77777777" w:rsidR="008374BD" w:rsidRDefault="00393365" w:rsidP="002013CD">
      <w:pPr>
        <w:pStyle w:val="a0"/>
      </w:pPr>
      <w:bookmarkStart w:id="39" w:name="_Toc427236671"/>
      <w:bookmarkStart w:id="40" w:name="_Toc430249241"/>
      <w:r>
        <w:rPr>
          <w:rFonts w:hint="eastAsia"/>
        </w:rPr>
        <w:t>用户</w:t>
      </w:r>
      <w:r w:rsidR="002013CD">
        <w:rPr>
          <w:rFonts w:hint="eastAsia"/>
        </w:rPr>
        <w:t>培训</w:t>
      </w:r>
      <w:r w:rsidR="002013CD">
        <w:t>计划</w:t>
      </w:r>
      <w:r w:rsidR="009D1A42">
        <w:t>课程</w:t>
      </w:r>
      <w:r w:rsidR="00044567">
        <w:rPr>
          <w:rFonts w:hint="eastAsia"/>
        </w:rPr>
        <w:t>大类</w:t>
      </w:r>
      <w:r w:rsidR="009D1A42">
        <w:rPr>
          <w:rFonts w:hint="eastAsia"/>
        </w:rPr>
        <w:t>学时</w:t>
      </w:r>
      <w:r>
        <w:t>表</w:t>
      </w:r>
      <w:r w:rsidR="002013CD">
        <w:rPr>
          <w:rFonts w:hint="eastAsia"/>
        </w:rPr>
        <w:t>[</w:t>
      </w:r>
      <w:r w:rsidR="002013CD">
        <w:rPr>
          <w:rFonts w:hint="eastAsia"/>
        </w:rPr>
        <w:t>学习</w:t>
      </w:r>
      <w:r w:rsidR="002013CD">
        <w:t>管理平台</w:t>
      </w:r>
      <w:r w:rsidR="002013CD">
        <w:rPr>
          <w:rFonts w:hint="eastAsia"/>
        </w:rPr>
        <w:t>]</w:t>
      </w:r>
      <w:bookmarkEnd w:id="39"/>
      <w:bookmarkEnd w:id="40"/>
    </w:p>
    <w:p w14:paraId="0226F9DB" w14:textId="77777777" w:rsidR="002013CD" w:rsidRPr="00A94602" w:rsidRDefault="002013CD" w:rsidP="002013CD">
      <w:r>
        <w:rPr>
          <w:rFonts w:hint="eastAsia"/>
        </w:rPr>
        <w:t>*</w:t>
      </w:r>
      <w:r>
        <w:t>Member_TrainingRedit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842"/>
        <w:gridCol w:w="709"/>
        <w:gridCol w:w="1276"/>
        <w:gridCol w:w="850"/>
        <w:gridCol w:w="1610"/>
      </w:tblGrid>
      <w:tr w:rsidR="002013CD" w14:paraId="0168E493" w14:textId="77777777" w:rsidTr="00DD156F">
        <w:tc>
          <w:tcPr>
            <w:tcW w:w="1101" w:type="dxa"/>
          </w:tcPr>
          <w:p w14:paraId="2C4C092C" w14:textId="77777777" w:rsidR="002013CD" w:rsidRPr="002177A0" w:rsidRDefault="002013CD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134" w:type="dxa"/>
          </w:tcPr>
          <w:p w14:paraId="7C08A2D1" w14:textId="77777777" w:rsidR="002013CD" w:rsidRPr="002177A0" w:rsidRDefault="002013CD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</w:tcPr>
          <w:p w14:paraId="725B27DB" w14:textId="77777777" w:rsidR="002013CD" w:rsidRPr="002177A0" w:rsidRDefault="002013CD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</w:tcPr>
          <w:p w14:paraId="2E14E72F" w14:textId="77777777" w:rsidR="002013CD" w:rsidRPr="002177A0" w:rsidRDefault="002013CD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72F5BBD4" w14:textId="77777777" w:rsidR="002013CD" w:rsidRPr="002177A0" w:rsidRDefault="002013CD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</w:tcPr>
          <w:p w14:paraId="5833B856" w14:textId="77777777" w:rsidR="002013CD" w:rsidRPr="002177A0" w:rsidRDefault="002013CD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610" w:type="dxa"/>
          </w:tcPr>
          <w:p w14:paraId="5333B30D" w14:textId="77777777" w:rsidR="002013CD" w:rsidRPr="002177A0" w:rsidRDefault="002013CD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2013CD" w14:paraId="478A9FEB" w14:textId="77777777" w:rsidTr="00DD156F">
        <w:tc>
          <w:tcPr>
            <w:tcW w:w="1101" w:type="dxa"/>
          </w:tcPr>
          <w:p w14:paraId="30158FA1" w14:textId="77777777" w:rsidR="002013CD" w:rsidRDefault="002013CD" w:rsidP="00DD156F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4633DE1E" w14:textId="77777777" w:rsidR="002013CD" w:rsidRDefault="002013CD" w:rsidP="00DD156F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14:paraId="4EDD06F1" w14:textId="77777777" w:rsidR="002013CD" w:rsidRDefault="002013CD" w:rsidP="00DD156F"/>
        </w:tc>
        <w:tc>
          <w:tcPr>
            <w:tcW w:w="709" w:type="dxa"/>
          </w:tcPr>
          <w:p w14:paraId="10602C36" w14:textId="77777777" w:rsidR="002013CD" w:rsidRDefault="002013CD" w:rsidP="00DD156F"/>
        </w:tc>
        <w:tc>
          <w:tcPr>
            <w:tcW w:w="1276" w:type="dxa"/>
          </w:tcPr>
          <w:p w14:paraId="548CD33B" w14:textId="77777777" w:rsidR="002013CD" w:rsidRDefault="002013CD" w:rsidP="00DD156F"/>
        </w:tc>
        <w:tc>
          <w:tcPr>
            <w:tcW w:w="850" w:type="dxa"/>
          </w:tcPr>
          <w:p w14:paraId="39906071" w14:textId="77777777" w:rsidR="002013CD" w:rsidRDefault="002013CD" w:rsidP="00DD156F">
            <w:r>
              <w:rPr>
                <w:rFonts w:hint="eastAsia"/>
              </w:rPr>
              <w:t>编号</w:t>
            </w:r>
          </w:p>
        </w:tc>
        <w:tc>
          <w:tcPr>
            <w:tcW w:w="1610" w:type="dxa"/>
          </w:tcPr>
          <w:p w14:paraId="72D09901" w14:textId="77777777" w:rsidR="002013CD" w:rsidRDefault="002013CD" w:rsidP="00DD156F"/>
        </w:tc>
      </w:tr>
      <w:tr w:rsidR="002013CD" w14:paraId="3733F0CE" w14:textId="77777777" w:rsidTr="00DD156F">
        <w:tc>
          <w:tcPr>
            <w:tcW w:w="1101" w:type="dxa"/>
          </w:tcPr>
          <w:p w14:paraId="2C25CB38" w14:textId="77777777" w:rsidR="002013CD" w:rsidRDefault="002013CD" w:rsidP="00DD156F"/>
        </w:tc>
        <w:tc>
          <w:tcPr>
            <w:tcW w:w="1134" w:type="dxa"/>
          </w:tcPr>
          <w:p w14:paraId="40F1FCCF" w14:textId="77777777" w:rsidR="002013CD" w:rsidRDefault="005C01E5" w:rsidP="00DD156F">
            <w:pPr>
              <w:ind w:right="210"/>
            </w:pPr>
            <w:r>
              <w:t>TrainingF</w:t>
            </w:r>
            <w:r w:rsidRPr="00F05C9C">
              <w:t>ield</w:t>
            </w:r>
          </w:p>
        </w:tc>
        <w:tc>
          <w:tcPr>
            <w:tcW w:w="1842" w:type="dxa"/>
          </w:tcPr>
          <w:p w14:paraId="1E7C6665" w14:textId="77777777" w:rsidR="002013CD" w:rsidRDefault="00D62BBF" w:rsidP="00DD156F">
            <w:pPr>
              <w:ind w:right="210"/>
            </w:pPr>
            <w:r>
              <w:t>Int</w:t>
            </w:r>
          </w:p>
        </w:tc>
        <w:tc>
          <w:tcPr>
            <w:tcW w:w="709" w:type="dxa"/>
          </w:tcPr>
          <w:p w14:paraId="2570F853" w14:textId="77777777" w:rsidR="002013CD" w:rsidRDefault="002013CD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9F35480" w14:textId="77777777" w:rsidR="002013CD" w:rsidRDefault="002013CD" w:rsidP="00DD156F">
            <w:pPr>
              <w:ind w:right="210"/>
            </w:pPr>
          </w:p>
        </w:tc>
        <w:tc>
          <w:tcPr>
            <w:tcW w:w="850" w:type="dxa"/>
          </w:tcPr>
          <w:p w14:paraId="06FDB63A" w14:textId="77777777" w:rsidR="002013CD" w:rsidRDefault="00D62BBF" w:rsidP="005C01E5">
            <w:r>
              <w:rPr>
                <w:rFonts w:hint="eastAsia"/>
              </w:rPr>
              <w:t>课程</w:t>
            </w:r>
            <w:r w:rsidR="005C01E5">
              <w:rPr>
                <w:rFonts w:hint="eastAsia"/>
              </w:rPr>
              <w:t>大类</w:t>
            </w:r>
          </w:p>
        </w:tc>
        <w:tc>
          <w:tcPr>
            <w:tcW w:w="1610" w:type="dxa"/>
          </w:tcPr>
          <w:p w14:paraId="4E448F22" w14:textId="77777777" w:rsidR="002013CD" w:rsidRDefault="002013CD" w:rsidP="00DD156F"/>
        </w:tc>
      </w:tr>
      <w:tr w:rsidR="002013CD" w14:paraId="3A9DCCCC" w14:textId="77777777" w:rsidTr="00DD156F">
        <w:tc>
          <w:tcPr>
            <w:tcW w:w="1101" w:type="dxa"/>
          </w:tcPr>
          <w:p w14:paraId="5EA9E66D" w14:textId="77777777" w:rsidR="002013CD" w:rsidRDefault="002013CD" w:rsidP="00DD156F"/>
        </w:tc>
        <w:tc>
          <w:tcPr>
            <w:tcW w:w="1134" w:type="dxa"/>
          </w:tcPr>
          <w:p w14:paraId="36F9CA66" w14:textId="77777777" w:rsidR="002013CD" w:rsidRDefault="00D62BBF" w:rsidP="00DD156F">
            <w:r>
              <w:t>PlanId</w:t>
            </w:r>
          </w:p>
        </w:tc>
        <w:tc>
          <w:tcPr>
            <w:tcW w:w="1842" w:type="dxa"/>
          </w:tcPr>
          <w:p w14:paraId="27D68CFD" w14:textId="77777777" w:rsidR="002013CD" w:rsidRDefault="00D62BBF" w:rsidP="00DD156F">
            <w:r>
              <w:t>Int</w:t>
            </w:r>
          </w:p>
        </w:tc>
        <w:tc>
          <w:tcPr>
            <w:tcW w:w="709" w:type="dxa"/>
          </w:tcPr>
          <w:p w14:paraId="6CEB88E5" w14:textId="77777777" w:rsidR="002013CD" w:rsidRDefault="00D62BBF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2EFA1DE" w14:textId="77777777" w:rsidR="002013CD" w:rsidRDefault="002013CD" w:rsidP="00DD156F"/>
        </w:tc>
        <w:tc>
          <w:tcPr>
            <w:tcW w:w="850" w:type="dxa"/>
          </w:tcPr>
          <w:p w14:paraId="5E21920C" w14:textId="77777777" w:rsidR="002013CD" w:rsidRDefault="00D62BBF" w:rsidP="00DD156F">
            <w:r>
              <w:rPr>
                <w:rFonts w:hint="eastAsia"/>
              </w:rPr>
              <w:t>培训计划</w:t>
            </w:r>
            <w:r>
              <w:t>Id</w:t>
            </w:r>
          </w:p>
        </w:tc>
        <w:tc>
          <w:tcPr>
            <w:tcW w:w="1610" w:type="dxa"/>
          </w:tcPr>
          <w:p w14:paraId="48ECAC60" w14:textId="77777777" w:rsidR="002013CD" w:rsidRDefault="002013CD" w:rsidP="00DD156F"/>
        </w:tc>
      </w:tr>
      <w:tr w:rsidR="00414415" w14:paraId="3288A36D" w14:textId="77777777" w:rsidTr="00DD156F">
        <w:tc>
          <w:tcPr>
            <w:tcW w:w="1101" w:type="dxa"/>
          </w:tcPr>
          <w:p w14:paraId="52C6737E" w14:textId="77777777" w:rsidR="00414415" w:rsidRDefault="00414415" w:rsidP="00DD156F"/>
        </w:tc>
        <w:tc>
          <w:tcPr>
            <w:tcW w:w="1134" w:type="dxa"/>
          </w:tcPr>
          <w:p w14:paraId="22498A42" w14:textId="77777777" w:rsidR="00414415" w:rsidRDefault="00414415" w:rsidP="00DD156F">
            <w:r>
              <w:rPr>
                <w:rFonts w:hint="eastAsia"/>
              </w:rPr>
              <w:t>AccountId</w:t>
            </w:r>
          </w:p>
        </w:tc>
        <w:tc>
          <w:tcPr>
            <w:tcW w:w="1842" w:type="dxa"/>
          </w:tcPr>
          <w:p w14:paraId="7A49C583" w14:textId="77777777" w:rsidR="00414415" w:rsidRDefault="00414415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14:paraId="7B2B33FD" w14:textId="77777777" w:rsidR="00414415" w:rsidRDefault="00414415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4376656C" w14:textId="77777777" w:rsidR="00414415" w:rsidRDefault="00414415" w:rsidP="00DD156F"/>
        </w:tc>
        <w:tc>
          <w:tcPr>
            <w:tcW w:w="850" w:type="dxa"/>
          </w:tcPr>
          <w:p w14:paraId="301DCB75" w14:textId="77777777" w:rsidR="00414415" w:rsidRDefault="00414415" w:rsidP="00DD156F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10" w:type="dxa"/>
          </w:tcPr>
          <w:p w14:paraId="02131E93" w14:textId="77777777" w:rsidR="00414415" w:rsidRDefault="00414415" w:rsidP="00DD156F"/>
        </w:tc>
      </w:tr>
      <w:tr w:rsidR="004D7339" w14:paraId="07C895D8" w14:textId="77777777" w:rsidTr="00DD156F">
        <w:tc>
          <w:tcPr>
            <w:tcW w:w="1101" w:type="dxa"/>
          </w:tcPr>
          <w:p w14:paraId="3EF26504" w14:textId="77777777" w:rsidR="004D7339" w:rsidRDefault="004D7339" w:rsidP="00DD156F"/>
        </w:tc>
        <w:tc>
          <w:tcPr>
            <w:tcW w:w="1134" w:type="dxa"/>
          </w:tcPr>
          <w:p w14:paraId="741A21D1" w14:textId="77777777" w:rsidR="004D7339" w:rsidRDefault="004D7339" w:rsidP="00DD156F">
            <w:r>
              <w:rPr>
                <w:rFonts w:hint="eastAsia"/>
              </w:rPr>
              <w:t>Credits</w:t>
            </w:r>
          </w:p>
        </w:tc>
        <w:tc>
          <w:tcPr>
            <w:tcW w:w="1842" w:type="dxa"/>
          </w:tcPr>
          <w:p w14:paraId="29904730" w14:textId="77777777" w:rsidR="004D7339" w:rsidRDefault="004D7339" w:rsidP="00DD156F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709" w:type="dxa"/>
          </w:tcPr>
          <w:p w14:paraId="1F07C472" w14:textId="77777777" w:rsidR="004D7339" w:rsidRDefault="004D7339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08081240" w14:textId="77777777" w:rsidR="004D7339" w:rsidRDefault="004D7339" w:rsidP="00DD156F"/>
        </w:tc>
        <w:tc>
          <w:tcPr>
            <w:tcW w:w="850" w:type="dxa"/>
          </w:tcPr>
          <w:p w14:paraId="38B0C3A5" w14:textId="77777777" w:rsidR="004D7339" w:rsidRDefault="00322159" w:rsidP="00DD156F">
            <w:r>
              <w:rPr>
                <w:rFonts w:hint="eastAsia"/>
              </w:rPr>
              <w:t>学时</w:t>
            </w:r>
          </w:p>
        </w:tc>
        <w:tc>
          <w:tcPr>
            <w:tcW w:w="1610" w:type="dxa"/>
          </w:tcPr>
          <w:p w14:paraId="704E52BA" w14:textId="77777777" w:rsidR="004D7339" w:rsidRDefault="004D7339" w:rsidP="00DD156F"/>
        </w:tc>
      </w:tr>
      <w:tr w:rsidR="002013CD" w14:paraId="2374210E" w14:textId="77777777" w:rsidTr="00DD156F">
        <w:tc>
          <w:tcPr>
            <w:tcW w:w="1101" w:type="dxa"/>
          </w:tcPr>
          <w:p w14:paraId="35294514" w14:textId="77777777" w:rsidR="002013CD" w:rsidRDefault="002013CD" w:rsidP="00DD156F">
            <w:pPr>
              <w:ind w:left="210" w:right="210"/>
            </w:pPr>
          </w:p>
        </w:tc>
        <w:tc>
          <w:tcPr>
            <w:tcW w:w="1134" w:type="dxa"/>
          </w:tcPr>
          <w:p w14:paraId="0B4BE04B" w14:textId="77777777" w:rsidR="002013CD" w:rsidRDefault="002013CD" w:rsidP="00DD156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842" w:type="dxa"/>
          </w:tcPr>
          <w:p w14:paraId="78E8506B" w14:textId="77777777" w:rsidR="002013CD" w:rsidRDefault="002013CD" w:rsidP="00DD156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709" w:type="dxa"/>
          </w:tcPr>
          <w:p w14:paraId="03621B66" w14:textId="77777777" w:rsidR="002013CD" w:rsidRDefault="002013CD" w:rsidP="00DD156F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65C1DBB7" w14:textId="77777777" w:rsidR="002013CD" w:rsidRDefault="002013CD" w:rsidP="00DD156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5916D624" w14:textId="77777777" w:rsidR="002013CD" w:rsidRDefault="002013CD" w:rsidP="00DD156F">
            <w:pPr>
              <w:ind w:right="210"/>
            </w:pPr>
          </w:p>
        </w:tc>
        <w:tc>
          <w:tcPr>
            <w:tcW w:w="1610" w:type="dxa"/>
          </w:tcPr>
          <w:p w14:paraId="5C221B09" w14:textId="77777777" w:rsidR="002013CD" w:rsidRDefault="002013CD" w:rsidP="00DD156F">
            <w:pPr>
              <w:ind w:left="210" w:right="210"/>
            </w:pPr>
          </w:p>
        </w:tc>
      </w:tr>
      <w:tr w:rsidR="002013CD" w14:paraId="0962728A" w14:textId="77777777" w:rsidTr="00DD156F">
        <w:tc>
          <w:tcPr>
            <w:tcW w:w="1101" w:type="dxa"/>
          </w:tcPr>
          <w:p w14:paraId="3924E86F" w14:textId="77777777" w:rsidR="002013CD" w:rsidRDefault="002013CD" w:rsidP="00DD156F">
            <w:pPr>
              <w:ind w:left="210" w:right="210"/>
            </w:pPr>
          </w:p>
        </w:tc>
        <w:tc>
          <w:tcPr>
            <w:tcW w:w="1134" w:type="dxa"/>
          </w:tcPr>
          <w:p w14:paraId="57F5B5B3" w14:textId="77777777" w:rsidR="002013CD" w:rsidRDefault="002013CD" w:rsidP="00DD156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842" w:type="dxa"/>
          </w:tcPr>
          <w:p w14:paraId="084889E5" w14:textId="77777777" w:rsidR="002013CD" w:rsidRDefault="002013CD" w:rsidP="00DD156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</w:tcPr>
          <w:p w14:paraId="61DEBEF3" w14:textId="77777777" w:rsidR="002013CD" w:rsidRDefault="002013CD" w:rsidP="00DD156F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3950694A" w14:textId="77777777" w:rsidR="002013CD" w:rsidRDefault="002013CD" w:rsidP="00DD156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0" w:type="dxa"/>
          </w:tcPr>
          <w:p w14:paraId="5CE3FCC5" w14:textId="77777777" w:rsidR="002013CD" w:rsidRDefault="002013CD" w:rsidP="00DD156F">
            <w:pPr>
              <w:ind w:right="210"/>
            </w:pPr>
          </w:p>
        </w:tc>
        <w:tc>
          <w:tcPr>
            <w:tcW w:w="1610" w:type="dxa"/>
          </w:tcPr>
          <w:p w14:paraId="3164F6F2" w14:textId="77777777" w:rsidR="002013CD" w:rsidRDefault="002013CD" w:rsidP="00DD156F">
            <w:pPr>
              <w:ind w:left="210" w:right="210"/>
            </w:pPr>
          </w:p>
        </w:tc>
      </w:tr>
    </w:tbl>
    <w:p w14:paraId="20D0DCB2" w14:textId="77777777" w:rsidR="002013CD" w:rsidRDefault="002013CD" w:rsidP="002013CD">
      <w:r>
        <w:rPr>
          <w:rFonts w:hint="eastAsia"/>
        </w:rPr>
        <w:t>|</w:t>
      </w:r>
    </w:p>
    <w:p w14:paraId="07AF53DC" w14:textId="77777777" w:rsidR="002013CD" w:rsidRDefault="002013CD" w:rsidP="002013CD"/>
    <w:p w14:paraId="6C30E56D" w14:textId="77777777" w:rsidR="009933AF" w:rsidRDefault="009933AF" w:rsidP="009933AF">
      <w:pPr>
        <w:pStyle w:val="a0"/>
      </w:pPr>
      <w:bookmarkStart w:id="41" w:name="_Toc427236672"/>
      <w:bookmarkStart w:id="42" w:name="_Toc430249242"/>
      <w:r>
        <w:rPr>
          <w:rFonts w:hint="eastAsia"/>
        </w:rPr>
        <w:t>用户培训</w:t>
      </w:r>
      <w:r>
        <w:t>计划</w:t>
      </w:r>
      <w:r>
        <w:rPr>
          <w:rFonts w:hint="eastAsia"/>
        </w:rPr>
        <w:t>班级报名表</w:t>
      </w:r>
      <w:r>
        <w:rPr>
          <w:rFonts w:hint="eastAsia"/>
        </w:rPr>
        <w:t>[</w:t>
      </w:r>
      <w:r>
        <w:rPr>
          <w:rFonts w:hint="eastAsia"/>
        </w:rPr>
        <w:t>学习</w:t>
      </w:r>
      <w:r>
        <w:t>管理平台</w:t>
      </w:r>
      <w:r>
        <w:rPr>
          <w:rFonts w:hint="eastAsia"/>
        </w:rPr>
        <w:t>]</w:t>
      </w:r>
      <w:bookmarkEnd w:id="41"/>
      <w:bookmarkEnd w:id="42"/>
    </w:p>
    <w:p w14:paraId="2ADE83E1" w14:textId="77777777" w:rsidR="009933AF" w:rsidRPr="00A94602" w:rsidRDefault="009933AF" w:rsidP="009933AF">
      <w:r>
        <w:rPr>
          <w:rFonts w:hint="eastAsia"/>
        </w:rPr>
        <w:t>*</w:t>
      </w:r>
      <w:r>
        <w:t>Member_</w:t>
      </w:r>
      <w:r w:rsidR="00BC3699">
        <w:t>ClassR</w:t>
      </w:r>
      <w:r w:rsidR="00BC3699" w:rsidRPr="00BC3699">
        <w:t>egister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842"/>
        <w:gridCol w:w="709"/>
        <w:gridCol w:w="1276"/>
        <w:gridCol w:w="850"/>
        <w:gridCol w:w="1610"/>
      </w:tblGrid>
      <w:tr w:rsidR="009933AF" w14:paraId="1FD8813D" w14:textId="77777777" w:rsidTr="00DD156F">
        <w:tc>
          <w:tcPr>
            <w:tcW w:w="1101" w:type="dxa"/>
          </w:tcPr>
          <w:p w14:paraId="35761D30" w14:textId="77777777" w:rsidR="009933AF" w:rsidRPr="002177A0" w:rsidRDefault="009933AF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134" w:type="dxa"/>
          </w:tcPr>
          <w:p w14:paraId="0F4A9B19" w14:textId="77777777" w:rsidR="009933AF" w:rsidRPr="002177A0" w:rsidRDefault="009933AF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</w:tcPr>
          <w:p w14:paraId="3C2CCDB2" w14:textId="77777777" w:rsidR="009933AF" w:rsidRPr="002177A0" w:rsidRDefault="009933AF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</w:tcPr>
          <w:p w14:paraId="1DDC07AC" w14:textId="77777777" w:rsidR="009933AF" w:rsidRPr="002177A0" w:rsidRDefault="009933AF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1D1F1B71" w14:textId="77777777" w:rsidR="009933AF" w:rsidRPr="002177A0" w:rsidRDefault="009933AF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</w:tcPr>
          <w:p w14:paraId="4D6C7C3E" w14:textId="77777777" w:rsidR="009933AF" w:rsidRPr="002177A0" w:rsidRDefault="009933AF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610" w:type="dxa"/>
          </w:tcPr>
          <w:p w14:paraId="55E72738" w14:textId="77777777" w:rsidR="009933AF" w:rsidRPr="002177A0" w:rsidRDefault="009933AF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9933AF" w14:paraId="5CBD77D3" w14:textId="77777777" w:rsidTr="00DD156F">
        <w:tc>
          <w:tcPr>
            <w:tcW w:w="1101" w:type="dxa"/>
          </w:tcPr>
          <w:p w14:paraId="4FE2B83B" w14:textId="77777777" w:rsidR="009933AF" w:rsidRDefault="009933AF" w:rsidP="00DD156F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47C29CAE" w14:textId="77777777" w:rsidR="009933AF" w:rsidRDefault="009933AF" w:rsidP="00DD156F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14:paraId="1001929C" w14:textId="77777777" w:rsidR="009933AF" w:rsidRDefault="009933AF" w:rsidP="00DD156F"/>
        </w:tc>
        <w:tc>
          <w:tcPr>
            <w:tcW w:w="709" w:type="dxa"/>
          </w:tcPr>
          <w:p w14:paraId="27622485" w14:textId="77777777" w:rsidR="009933AF" w:rsidRDefault="009933AF" w:rsidP="00DD156F"/>
        </w:tc>
        <w:tc>
          <w:tcPr>
            <w:tcW w:w="1276" w:type="dxa"/>
          </w:tcPr>
          <w:p w14:paraId="7B1FBE7B" w14:textId="77777777" w:rsidR="009933AF" w:rsidRDefault="009933AF" w:rsidP="00DD156F"/>
        </w:tc>
        <w:tc>
          <w:tcPr>
            <w:tcW w:w="850" w:type="dxa"/>
          </w:tcPr>
          <w:p w14:paraId="0BDB6F6B" w14:textId="77777777" w:rsidR="009933AF" w:rsidRDefault="009933AF" w:rsidP="00DD156F">
            <w:r>
              <w:rPr>
                <w:rFonts w:hint="eastAsia"/>
              </w:rPr>
              <w:t>编号</w:t>
            </w:r>
          </w:p>
        </w:tc>
        <w:tc>
          <w:tcPr>
            <w:tcW w:w="1610" w:type="dxa"/>
          </w:tcPr>
          <w:p w14:paraId="7C4E23B9" w14:textId="77777777" w:rsidR="009933AF" w:rsidRDefault="009933AF" w:rsidP="00DD156F"/>
        </w:tc>
      </w:tr>
      <w:tr w:rsidR="009933AF" w14:paraId="7660CC1A" w14:textId="77777777" w:rsidTr="00DD156F">
        <w:tc>
          <w:tcPr>
            <w:tcW w:w="1101" w:type="dxa"/>
          </w:tcPr>
          <w:p w14:paraId="6BAAD129" w14:textId="77777777" w:rsidR="009933AF" w:rsidRDefault="009933AF" w:rsidP="00DD156F"/>
        </w:tc>
        <w:tc>
          <w:tcPr>
            <w:tcW w:w="1134" w:type="dxa"/>
          </w:tcPr>
          <w:p w14:paraId="1327073C" w14:textId="77777777" w:rsidR="009933AF" w:rsidRDefault="0045274C" w:rsidP="00DD156F">
            <w:pPr>
              <w:ind w:right="210"/>
            </w:pPr>
            <w:r>
              <w:t>Class</w:t>
            </w:r>
            <w:r w:rsidR="009933AF">
              <w:t>Id</w:t>
            </w:r>
          </w:p>
        </w:tc>
        <w:tc>
          <w:tcPr>
            <w:tcW w:w="1842" w:type="dxa"/>
          </w:tcPr>
          <w:p w14:paraId="5B4D4DA8" w14:textId="77777777" w:rsidR="009933AF" w:rsidRDefault="009933AF" w:rsidP="00DD156F">
            <w:pPr>
              <w:ind w:right="210"/>
            </w:pPr>
            <w:r>
              <w:t>Int</w:t>
            </w:r>
          </w:p>
        </w:tc>
        <w:tc>
          <w:tcPr>
            <w:tcW w:w="709" w:type="dxa"/>
          </w:tcPr>
          <w:p w14:paraId="3FA8FD19" w14:textId="77777777" w:rsidR="009933AF" w:rsidRDefault="009933AF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51028478" w14:textId="77777777" w:rsidR="009933AF" w:rsidRDefault="009933AF" w:rsidP="00DD156F">
            <w:pPr>
              <w:ind w:right="210"/>
            </w:pPr>
          </w:p>
        </w:tc>
        <w:tc>
          <w:tcPr>
            <w:tcW w:w="850" w:type="dxa"/>
          </w:tcPr>
          <w:p w14:paraId="68A0C802" w14:textId="77777777" w:rsidR="009933AF" w:rsidRDefault="009933AF" w:rsidP="00DD156F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14:paraId="7B25DB73" w14:textId="77777777" w:rsidR="009933AF" w:rsidRDefault="009933AF" w:rsidP="00DD156F"/>
        </w:tc>
      </w:tr>
      <w:tr w:rsidR="009933AF" w14:paraId="37C651EB" w14:textId="77777777" w:rsidTr="00DD156F">
        <w:tc>
          <w:tcPr>
            <w:tcW w:w="1101" w:type="dxa"/>
          </w:tcPr>
          <w:p w14:paraId="7A82EF10" w14:textId="77777777" w:rsidR="009933AF" w:rsidRDefault="009933AF" w:rsidP="00DD156F"/>
        </w:tc>
        <w:tc>
          <w:tcPr>
            <w:tcW w:w="1134" w:type="dxa"/>
          </w:tcPr>
          <w:p w14:paraId="0C1A2F21" w14:textId="77777777" w:rsidR="009933AF" w:rsidRDefault="009933AF" w:rsidP="00DD156F">
            <w:r>
              <w:t>PlanId</w:t>
            </w:r>
          </w:p>
        </w:tc>
        <w:tc>
          <w:tcPr>
            <w:tcW w:w="1842" w:type="dxa"/>
          </w:tcPr>
          <w:p w14:paraId="638EB145" w14:textId="77777777" w:rsidR="009933AF" w:rsidRDefault="009933AF" w:rsidP="00DD156F">
            <w:r>
              <w:t>Int</w:t>
            </w:r>
          </w:p>
        </w:tc>
        <w:tc>
          <w:tcPr>
            <w:tcW w:w="709" w:type="dxa"/>
          </w:tcPr>
          <w:p w14:paraId="74338B51" w14:textId="77777777" w:rsidR="009933AF" w:rsidRDefault="009933AF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87487CD" w14:textId="77777777" w:rsidR="009933AF" w:rsidRDefault="009933AF" w:rsidP="00DD156F"/>
        </w:tc>
        <w:tc>
          <w:tcPr>
            <w:tcW w:w="850" w:type="dxa"/>
          </w:tcPr>
          <w:p w14:paraId="298ABA89" w14:textId="77777777" w:rsidR="009933AF" w:rsidRDefault="009933AF" w:rsidP="00DD156F">
            <w:r>
              <w:rPr>
                <w:rFonts w:hint="eastAsia"/>
              </w:rPr>
              <w:t>培训计划</w:t>
            </w:r>
            <w:r>
              <w:t>Id</w:t>
            </w:r>
          </w:p>
        </w:tc>
        <w:tc>
          <w:tcPr>
            <w:tcW w:w="1610" w:type="dxa"/>
          </w:tcPr>
          <w:p w14:paraId="4A22E55F" w14:textId="77777777" w:rsidR="009933AF" w:rsidRDefault="009933AF" w:rsidP="00DD156F"/>
        </w:tc>
      </w:tr>
      <w:tr w:rsidR="005A4B35" w14:paraId="6D662584" w14:textId="77777777" w:rsidTr="00DD156F">
        <w:tc>
          <w:tcPr>
            <w:tcW w:w="1101" w:type="dxa"/>
          </w:tcPr>
          <w:p w14:paraId="4E416722" w14:textId="77777777" w:rsidR="005A4B35" w:rsidRPr="00D06C87" w:rsidRDefault="005A4B35" w:rsidP="005A4B35">
            <w:pPr>
              <w:ind w:left="210" w:right="210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3E1E571F" w14:textId="77777777" w:rsidR="005A4B35" w:rsidRPr="00D06C87" w:rsidRDefault="005A4B35" w:rsidP="005A4B35">
            <w:pPr>
              <w:ind w:right="210"/>
              <w:rPr>
                <w:color w:val="000000" w:themeColor="text1"/>
              </w:rPr>
            </w:pPr>
            <w:r w:rsidRPr="00D06C87">
              <w:rPr>
                <w:rFonts w:hint="eastAsia"/>
                <w:color w:val="000000" w:themeColor="text1"/>
              </w:rPr>
              <w:t>TrainingId</w:t>
            </w:r>
          </w:p>
        </w:tc>
        <w:tc>
          <w:tcPr>
            <w:tcW w:w="1842" w:type="dxa"/>
          </w:tcPr>
          <w:p w14:paraId="2D011CF3" w14:textId="77777777" w:rsidR="005A4B35" w:rsidRPr="00D06C87" w:rsidRDefault="005A4B35" w:rsidP="005A4B35">
            <w:pPr>
              <w:ind w:right="210"/>
              <w:rPr>
                <w:color w:val="000000" w:themeColor="text1"/>
              </w:rPr>
            </w:pPr>
            <w:r w:rsidRPr="00D06C87">
              <w:rPr>
                <w:color w:val="000000" w:themeColor="text1"/>
              </w:rPr>
              <w:t>I</w:t>
            </w:r>
            <w:r w:rsidRPr="00D06C87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709" w:type="dxa"/>
          </w:tcPr>
          <w:p w14:paraId="1EC06435" w14:textId="77777777" w:rsidR="005A4B35" w:rsidRPr="00D06C87" w:rsidRDefault="005A4B35" w:rsidP="005A4B35">
            <w:pPr>
              <w:ind w:right="210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55D0F522" w14:textId="77777777" w:rsidR="005A4B35" w:rsidRPr="00D06C87" w:rsidRDefault="005A4B35" w:rsidP="005A4B35">
            <w:pPr>
              <w:ind w:right="210"/>
              <w:rPr>
                <w:color w:val="000000" w:themeColor="text1"/>
              </w:rPr>
            </w:pPr>
          </w:p>
        </w:tc>
        <w:tc>
          <w:tcPr>
            <w:tcW w:w="850" w:type="dxa"/>
          </w:tcPr>
          <w:p w14:paraId="4C58F5D0" w14:textId="77777777" w:rsidR="005A4B35" w:rsidRPr="00D06C87" w:rsidRDefault="005A4B35" w:rsidP="005A4B35">
            <w:pPr>
              <w:ind w:right="210"/>
              <w:rPr>
                <w:color w:val="000000" w:themeColor="text1"/>
              </w:rPr>
            </w:pPr>
            <w:r w:rsidRPr="00046802">
              <w:rPr>
                <w:rFonts w:hint="eastAsia"/>
                <w:color w:val="000000" w:themeColor="text1"/>
              </w:rPr>
              <w:t>指定</w:t>
            </w:r>
            <w:r w:rsidRPr="00046802">
              <w:rPr>
                <w:color w:val="000000" w:themeColor="text1"/>
              </w:rPr>
              <w:t>该</w:t>
            </w:r>
            <w:r w:rsidRPr="00D06C87">
              <w:rPr>
                <w:color w:val="000000" w:themeColor="text1"/>
              </w:rPr>
              <w:t>课程</w:t>
            </w:r>
            <w:r w:rsidRPr="00046802">
              <w:rPr>
                <w:color w:val="000000" w:themeColor="text1"/>
              </w:rPr>
              <w:t>归属到哪一个培训课程</w:t>
            </w:r>
          </w:p>
        </w:tc>
        <w:tc>
          <w:tcPr>
            <w:tcW w:w="1610" w:type="dxa"/>
          </w:tcPr>
          <w:p w14:paraId="0BDB0BF3" w14:textId="77777777" w:rsidR="005A4B35" w:rsidRPr="00D06C87" w:rsidRDefault="005A4B35" w:rsidP="005A4B35">
            <w:pPr>
              <w:ind w:left="210" w:right="210"/>
              <w:rPr>
                <w:color w:val="000000" w:themeColor="text1"/>
              </w:rPr>
            </w:pPr>
          </w:p>
        </w:tc>
      </w:tr>
      <w:tr w:rsidR="009933AF" w14:paraId="7141CCDD" w14:textId="77777777" w:rsidTr="00DD156F">
        <w:tc>
          <w:tcPr>
            <w:tcW w:w="1101" w:type="dxa"/>
          </w:tcPr>
          <w:p w14:paraId="02BA3AA8" w14:textId="77777777" w:rsidR="009933AF" w:rsidRDefault="009933AF" w:rsidP="00DD156F"/>
        </w:tc>
        <w:tc>
          <w:tcPr>
            <w:tcW w:w="1134" w:type="dxa"/>
          </w:tcPr>
          <w:p w14:paraId="3D6902B1" w14:textId="77777777" w:rsidR="009933AF" w:rsidRDefault="009933AF" w:rsidP="00DD156F">
            <w:r>
              <w:rPr>
                <w:rFonts w:hint="eastAsia"/>
              </w:rPr>
              <w:t>AccountId</w:t>
            </w:r>
          </w:p>
        </w:tc>
        <w:tc>
          <w:tcPr>
            <w:tcW w:w="1842" w:type="dxa"/>
          </w:tcPr>
          <w:p w14:paraId="00991AF8" w14:textId="77777777" w:rsidR="009933AF" w:rsidRDefault="009933AF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14:paraId="0CAC5E55" w14:textId="77777777" w:rsidR="009933AF" w:rsidRDefault="009933AF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4BABAC3C" w14:textId="77777777" w:rsidR="009933AF" w:rsidRDefault="009933AF" w:rsidP="00DD156F"/>
        </w:tc>
        <w:tc>
          <w:tcPr>
            <w:tcW w:w="850" w:type="dxa"/>
          </w:tcPr>
          <w:p w14:paraId="13FB5879" w14:textId="77777777" w:rsidR="009933AF" w:rsidRDefault="009933AF" w:rsidP="00DD156F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610" w:type="dxa"/>
          </w:tcPr>
          <w:p w14:paraId="2C7DCD82" w14:textId="77777777" w:rsidR="009933AF" w:rsidRDefault="009933AF" w:rsidP="00DD156F"/>
        </w:tc>
      </w:tr>
      <w:tr w:rsidR="009933AF" w14:paraId="5192B887" w14:textId="77777777" w:rsidTr="00DD156F">
        <w:tc>
          <w:tcPr>
            <w:tcW w:w="1101" w:type="dxa"/>
          </w:tcPr>
          <w:p w14:paraId="045D35EC" w14:textId="77777777" w:rsidR="009933AF" w:rsidRDefault="009933AF" w:rsidP="00DD156F"/>
        </w:tc>
        <w:tc>
          <w:tcPr>
            <w:tcW w:w="1134" w:type="dxa"/>
          </w:tcPr>
          <w:p w14:paraId="06EA4720" w14:textId="77777777" w:rsidR="009933AF" w:rsidRDefault="0045274C" w:rsidP="00DD156F">
            <w:r>
              <w:t>Status</w:t>
            </w:r>
          </w:p>
        </w:tc>
        <w:tc>
          <w:tcPr>
            <w:tcW w:w="1842" w:type="dxa"/>
          </w:tcPr>
          <w:p w14:paraId="64B7466D" w14:textId="77777777" w:rsidR="009933AF" w:rsidRDefault="00C972D0" w:rsidP="00DD156F">
            <w:r>
              <w:t>Int</w:t>
            </w:r>
          </w:p>
        </w:tc>
        <w:tc>
          <w:tcPr>
            <w:tcW w:w="709" w:type="dxa"/>
          </w:tcPr>
          <w:p w14:paraId="6615BF74" w14:textId="77777777" w:rsidR="009933AF" w:rsidRDefault="009933AF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6B5EA8A5" w14:textId="77777777" w:rsidR="009933AF" w:rsidRDefault="009933AF" w:rsidP="00DD156F"/>
        </w:tc>
        <w:tc>
          <w:tcPr>
            <w:tcW w:w="850" w:type="dxa"/>
          </w:tcPr>
          <w:p w14:paraId="2978A42D" w14:textId="77777777" w:rsidR="009933AF" w:rsidRDefault="00C972D0" w:rsidP="00DD156F">
            <w:r>
              <w:rPr>
                <w:rFonts w:hint="eastAsia"/>
              </w:rPr>
              <w:t>状态</w:t>
            </w:r>
          </w:p>
        </w:tc>
        <w:tc>
          <w:tcPr>
            <w:tcW w:w="1610" w:type="dxa"/>
          </w:tcPr>
          <w:p w14:paraId="143F0AEC" w14:textId="77777777" w:rsidR="009933AF" w:rsidRDefault="001C4A5A" w:rsidP="00CF154B">
            <w:r>
              <w:rPr>
                <w:rFonts w:hint="eastAsia"/>
              </w:rPr>
              <w:t>1</w:t>
            </w:r>
            <w:r>
              <w:t>等待</w:t>
            </w:r>
            <w:r w:rsidR="00CF154B">
              <w:rPr>
                <w:rFonts w:hint="eastAsia"/>
              </w:rPr>
              <w:t>学校</w:t>
            </w:r>
            <w:r>
              <w:t>审核</w:t>
            </w:r>
            <w:r>
              <w:t>2</w:t>
            </w:r>
            <w:r w:rsidR="00CF154B">
              <w:rPr>
                <w:rFonts w:hint="eastAsia"/>
              </w:rPr>
              <w:t>学校</w:t>
            </w:r>
            <w:r>
              <w:t>审核通过</w:t>
            </w:r>
            <w:r>
              <w:t>3</w:t>
            </w:r>
            <w:r w:rsidR="00CF154B">
              <w:rPr>
                <w:rFonts w:hint="eastAsia"/>
              </w:rPr>
              <w:t>学校</w:t>
            </w:r>
            <w:r>
              <w:t>审核不通过</w:t>
            </w:r>
            <w:r w:rsidR="00455CB4">
              <w:rPr>
                <w:rFonts w:hint="eastAsia"/>
              </w:rPr>
              <w:t>4</w:t>
            </w:r>
            <w:r w:rsidR="00CF154B">
              <w:rPr>
                <w:rFonts w:hint="eastAsia"/>
              </w:rPr>
              <w:t>开班</w:t>
            </w:r>
            <w:r w:rsidR="00CF154B">
              <w:t>机构审核通过</w:t>
            </w:r>
            <w:r w:rsidR="00CF154B">
              <w:t>5</w:t>
            </w:r>
            <w:r w:rsidR="00CF154B">
              <w:t>开班机构审核不通过</w:t>
            </w:r>
          </w:p>
        </w:tc>
      </w:tr>
      <w:tr w:rsidR="001C4A5A" w14:paraId="1C0CC509" w14:textId="77777777" w:rsidTr="00DD156F">
        <w:tc>
          <w:tcPr>
            <w:tcW w:w="1101" w:type="dxa"/>
          </w:tcPr>
          <w:p w14:paraId="04BE071C" w14:textId="77777777" w:rsidR="001C4A5A" w:rsidRDefault="001C4A5A" w:rsidP="001C4A5A"/>
        </w:tc>
        <w:tc>
          <w:tcPr>
            <w:tcW w:w="1134" w:type="dxa"/>
          </w:tcPr>
          <w:p w14:paraId="09237E83" w14:textId="77777777" w:rsidR="001C4A5A" w:rsidRDefault="001C4A5A" w:rsidP="001C4A5A">
            <w:r>
              <w:rPr>
                <w:rFonts w:hint="eastAsia"/>
              </w:rPr>
              <w:t>Apply</w:t>
            </w:r>
            <w:r>
              <w:t>Remark</w:t>
            </w:r>
          </w:p>
        </w:tc>
        <w:tc>
          <w:tcPr>
            <w:tcW w:w="1842" w:type="dxa"/>
          </w:tcPr>
          <w:p w14:paraId="31B92A0D" w14:textId="77777777" w:rsidR="001C4A5A" w:rsidRDefault="001C4A5A" w:rsidP="001C4A5A"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709" w:type="dxa"/>
          </w:tcPr>
          <w:p w14:paraId="278F12FC" w14:textId="77777777" w:rsidR="001C4A5A" w:rsidRDefault="001C4A5A" w:rsidP="001C4A5A"/>
        </w:tc>
        <w:tc>
          <w:tcPr>
            <w:tcW w:w="1276" w:type="dxa"/>
          </w:tcPr>
          <w:p w14:paraId="36D8145B" w14:textId="77777777" w:rsidR="001C4A5A" w:rsidRDefault="001C4A5A" w:rsidP="001C4A5A"/>
        </w:tc>
        <w:tc>
          <w:tcPr>
            <w:tcW w:w="850" w:type="dxa"/>
          </w:tcPr>
          <w:p w14:paraId="1A91B37D" w14:textId="77777777" w:rsidR="001C4A5A" w:rsidRDefault="001C4A5A" w:rsidP="001C4A5A">
            <w:r>
              <w:rPr>
                <w:rFonts w:hint="eastAsia"/>
              </w:rPr>
              <w:t>审核</w:t>
            </w:r>
            <w:r>
              <w:t>留言</w:t>
            </w:r>
          </w:p>
        </w:tc>
        <w:tc>
          <w:tcPr>
            <w:tcW w:w="1610" w:type="dxa"/>
          </w:tcPr>
          <w:p w14:paraId="629F8060" w14:textId="77777777" w:rsidR="001C4A5A" w:rsidRDefault="001C4A5A" w:rsidP="001C4A5A">
            <w:r>
              <w:rPr>
                <w:rFonts w:hint="eastAsia"/>
              </w:rPr>
              <w:t>显示</w:t>
            </w:r>
            <w:r>
              <w:t>最近一次审核的留言</w:t>
            </w:r>
          </w:p>
        </w:tc>
      </w:tr>
      <w:tr w:rsidR="004A2EE3" w14:paraId="2CCF5672" w14:textId="77777777" w:rsidTr="00DD156F">
        <w:tc>
          <w:tcPr>
            <w:tcW w:w="1101" w:type="dxa"/>
          </w:tcPr>
          <w:p w14:paraId="30EF9BCC" w14:textId="77777777" w:rsidR="004A2EE3" w:rsidRDefault="004A2EE3" w:rsidP="001C4A5A"/>
        </w:tc>
        <w:tc>
          <w:tcPr>
            <w:tcW w:w="1134" w:type="dxa"/>
          </w:tcPr>
          <w:p w14:paraId="7338BD6B" w14:textId="77777777" w:rsidR="004A2EE3" w:rsidRDefault="004A2EE3" w:rsidP="001C4A5A">
            <w:r>
              <w:rPr>
                <w:rFonts w:hint="eastAsia"/>
              </w:rPr>
              <w:t>BatchCode</w:t>
            </w:r>
          </w:p>
        </w:tc>
        <w:tc>
          <w:tcPr>
            <w:tcW w:w="1842" w:type="dxa"/>
          </w:tcPr>
          <w:p w14:paraId="62C7A9AE" w14:textId="77777777" w:rsidR="004A2EE3" w:rsidRDefault="007D3799" w:rsidP="001C4A5A">
            <w:r>
              <w:t>U</w:t>
            </w:r>
            <w:r w:rsidRPr="007D3799">
              <w:t>niqueidentifier</w:t>
            </w:r>
          </w:p>
        </w:tc>
        <w:tc>
          <w:tcPr>
            <w:tcW w:w="709" w:type="dxa"/>
          </w:tcPr>
          <w:p w14:paraId="20C56323" w14:textId="77777777" w:rsidR="004A2EE3" w:rsidRDefault="004A2EE3" w:rsidP="001C4A5A"/>
        </w:tc>
        <w:tc>
          <w:tcPr>
            <w:tcW w:w="1276" w:type="dxa"/>
          </w:tcPr>
          <w:p w14:paraId="4F78F0E8" w14:textId="77777777" w:rsidR="004A2EE3" w:rsidRDefault="004A2EE3" w:rsidP="001C4A5A"/>
        </w:tc>
        <w:tc>
          <w:tcPr>
            <w:tcW w:w="850" w:type="dxa"/>
          </w:tcPr>
          <w:p w14:paraId="6DBEE126" w14:textId="77777777" w:rsidR="004A2EE3" w:rsidRDefault="004A2EE3" w:rsidP="001C4A5A">
            <w:r>
              <w:rPr>
                <w:rFonts w:hint="eastAsia"/>
              </w:rPr>
              <w:t>批量</w:t>
            </w:r>
            <w:r>
              <w:t>报名编号</w:t>
            </w:r>
          </w:p>
        </w:tc>
        <w:tc>
          <w:tcPr>
            <w:tcW w:w="1610" w:type="dxa"/>
          </w:tcPr>
          <w:p w14:paraId="4ED06C16" w14:textId="77777777" w:rsidR="004A2EE3" w:rsidRDefault="004A2EE3" w:rsidP="001C4A5A">
            <w:r>
              <w:rPr>
                <w:rFonts w:hint="eastAsia"/>
              </w:rPr>
              <w:t>如果</w:t>
            </w:r>
            <w:r>
              <w:t>是批量报名则要生成唯一编号。</w:t>
            </w:r>
            <w:r>
              <w:t>Guid</w:t>
            </w:r>
          </w:p>
        </w:tc>
      </w:tr>
      <w:tr w:rsidR="003702F6" w14:paraId="6DE7921C" w14:textId="77777777" w:rsidTr="00DD156F">
        <w:tc>
          <w:tcPr>
            <w:tcW w:w="1101" w:type="dxa"/>
          </w:tcPr>
          <w:p w14:paraId="29340DB6" w14:textId="77777777" w:rsidR="003702F6" w:rsidRDefault="003702F6" w:rsidP="001C4A5A"/>
        </w:tc>
        <w:tc>
          <w:tcPr>
            <w:tcW w:w="1134" w:type="dxa"/>
          </w:tcPr>
          <w:p w14:paraId="4CFEBEBB" w14:textId="77777777" w:rsidR="003702F6" w:rsidRDefault="003702F6" w:rsidP="001C4A5A">
            <w:r>
              <w:rPr>
                <w:rFonts w:hint="eastAsia"/>
              </w:rPr>
              <w:t>Is</w:t>
            </w:r>
            <w:r>
              <w:t>Pass</w:t>
            </w:r>
          </w:p>
        </w:tc>
        <w:tc>
          <w:tcPr>
            <w:tcW w:w="1842" w:type="dxa"/>
          </w:tcPr>
          <w:p w14:paraId="63E7EDF0" w14:textId="77777777" w:rsidR="003702F6" w:rsidRDefault="001A4CED" w:rsidP="001C4A5A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709" w:type="dxa"/>
          </w:tcPr>
          <w:p w14:paraId="53A00081" w14:textId="77777777" w:rsidR="003702F6" w:rsidRDefault="001A4CED" w:rsidP="001C4A5A">
            <w:r>
              <w:t>Y</w:t>
            </w:r>
          </w:p>
        </w:tc>
        <w:tc>
          <w:tcPr>
            <w:tcW w:w="1276" w:type="dxa"/>
          </w:tcPr>
          <w:p w14:paraId="3C40396B" w14:textId="77777777" w:rsidR="003702F6" w:rsidRDefault="003702F6" w:rsidP="001C4A5A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06E78E93" w14:textId="77777777" w:rsidR="003702F6" w:rsidRDefault="003702F6" w:rsidP="001C4A5A">
            <w:r>
              <w:rPr>
                <w:rFonts w:hint="eastAsia"/>
              </w:rPr>
              <w:t>是否</w:t>
            </w:r>
            <w:r>
              <w:t>已</w:t>
            </w:r>
            <w:r>
              <w:rPr>
                <w:rFonts w:hint="eastAsia"/>
              </w:rPr>
              <w:t>通过</w:t>
            </w:r>
            <w:r>
              <w:t>结业考试</w:t>
            </w:r>
          </w:p>
        </w:tc>
        <w:tc>
          <w:tcPr>
            <w:tcW w:w="1610" w:type="dxa"/>
          </w:tcPr>
          <w:p w14:paraId="7C554290" w14:textId="77777777" w:rsidR="003702F6" w:rsidRDefault="003702F6" w:rsidP="001C4A5A"/>
        </w:tc>
      </w:tr>
      <w:tr w:rsidR="005E5B13" w14:paraId="4C5E48D0" w14:textId="77777777" w:rsidTr="00DD156F">
        <w:tc>
          <w:tcPr>
            <w:tcW w:w="1101" w:type="dxa"/>
          </w:tcPr>
          <w:p w14:paraId="67DD297D" w14:textId="77777777" w:rsidR="005E5B13" w:rsidRDefault="005E5B13" w:rsidP="001C4A5A"/>
        </w:tc>
        <w:tc>
          <w:tcPr>
            <w:tcW w:w="1134" w:type="dxa"/>
          </w:tcPr>
          <w:p w14:paraId="2A8DA137" w14:textId="77777777" w:rsidR="005E5B13" w:rsidRDefault="005E5B13" w:rsidP="001C4A5A">
            <w:r>
              <w:rPr>
                <w:rFonts w:hint="eastAsia"/>
              </w:rPr>
              <w:t>ManagerId</w:t>
            </w:r>
          </w:p>
        </w:tc>
        <w:tc>
          <w:tcPr>
            <w:tcW w:w="1842" w:type="dxa"/>
          </w:tcPr>
          <w:p w14:paraId="166E77AD" w14:textId="77777777" w:rsidR="005E5B13" w:rsidRDefault="005E5B13" w:rsidP="001C4A5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14:paraId="26F1E045" w14:textId="77777777" w:rsidR="005E5B13" w:rsidRDefault="005E5B13" w:rsidP="001C4A5A"/>
        </w:tc>
        <w:tc>
          <w:tcPr>
            <w:tcW w:w="1276" w:type="dxa"/>
          </w:tcPr>
          <w:p w14:paraId="2835884A" w14:textId="77777777" w:rsidR="005E5B13" w:rsidRDefault="005E5B13" w:rsidP="001C4A5A"/>
        </w:tc>
        <w:tc>
          <w:tcPr>
            <w:tcW w:w="850" w:type="dxa"/>
          </w:tcPr>
          <w:p w14:paraId="28BA54D4" w14:textId="77777777" w:rsidR="005E5B13" w:rsidRDefault="005E5B13" w:rsidP="001C4A5A">
            <w:r>
              <w:rPr>
                <w:rFonts w:hint="eastAsia"/>
              </w:rPr>
              <w:t>报名</w:t>
            </w:r>
            <w:r>
              <w:t>人</w:t>
            </w:r>
          </w:p>
        </w:tc>
        <w:tc>
          <w:tcPr>
            <w:tcW w:w="1610" w:type="dxa"/>
          </w:tcPr>
          <w:p w14:paraId="0F55099B" w14:textId="77777777" w:rsidR="005E5B13" w:rsidRDefault="005E5B13" w:rsidP="001C4A5A">
            <w:r>
              <w:rPr>
                <w:rFonts w:hint="eastAsia"/>
              </w:rPr>
              <w:t>如果</w:t>
            </w:r>
            <w:r>
              <w:t>是批量报名，则显示提交人</w:t>
            </w:r>
          </w:p>
        </w:tc>
      </w:tr>
      <w:tr w:rsidR="00EE4E09" w14:paraId="6CFF8599" w14:textId="77777777" w:rsidTr="00DD156F">
        <w:tc>
          <w:tcPr>
            <w:tcW w:w="1101" w:type="dxa"/>
          </w:tcPr>
          <w:p w14:paraId="581C34AB" w14:textId="77777777" w:rsidR="00EE4E09" w:rsidRDefault="00EE4E09" w:rsidP="00EE4E09"/>
        </w:tc>
        <w:tc>
          <w:tcPr>
            <w:tcW w:w="1134" w:type="dxa"/>
          </w:tcPr>
          <w:p w14:paraId="4D1D6D8B" w14:textId="77777777" w:rsidR="00EE4E09" w:rsidRDefault="00EE4E09" w:rsidP="00EE4E09">
            <w:r>
              <w:rPr>
                <w:rFonts w:hint="eastAsia"/>
              </w:rPr>
              <w:t>Current</w:t>
            </w:r>
            <w:r>
              <w:t>Schedule</w:t>
            </w:r>
          </w:p>
        </w:tc>
        <w:tc>
          <w:tcPr>
            <w:tcW w:w="1842" w:type="dxa"/>
          </w:tcPr>
          <w:p w14:paraId="7D005D23" w14:textId="77777777" w:rsidR="00EE4E09" w:rsidRDefault="00EE4E09" w:rsidP="00EE4E0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14:paraId="1201FA49" w14:textId="77777777" w:rsidR="00EE4E09" w:rsidRDefault="00EE4E09" w:rsidP="00EE4E09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0EB6BA7" w14:textId="77777777" w:rsidR="00EE4E09" w:rsidRDefault="00EE4E09" w:rsidP="00EE4E09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128DDB29" w14:textId="77777777" w:rsidR="00EE4E09" w:rsidRDefault="00EE4E09" w:rsidP="00EE4E09">
            <w:r>
              <w:rPr>
                <w:rFonts w:hint="eastAsia"/>
              </w:rPr>
              <w:t>当前</w:t>
            </w:r>
            <w:r>
              <w:t>进度</w:t>
            </w:r>
          </w:p>
        </w:tc>
        <w:tc>
          <w:tcPr>
            <w:tcW w:w="1610" w:type="dxa"/>
          </w:tcPr>
          <w:p w14:paraId="671D602D" w14:textId="77777777" w:rsidR="00EE4E09" w:rsidRDefault="00EE4E09" w:rsidP="00EE4E09"/>
        </w:tc>
      </w:tr>
      <w:tr w:rsidR="00EE4E09" w14:paraId="24D74894" w14:textId="77777777" w:rsidTr="00DD156F">
        <w:tc>
          <w:tcPr>
            <w:tcW w:w="1101" w:type="dxa"/>
          </w:tcPr>
          <w:p w14:paraId="21B523F6" w14:textId="77777777" w:rsidR="00EE4E09" w:rsidRDefault="00EE4E09" w:rsidP="00EE4E09"/>
        </w:tc>
        <w:tc>
          <w:tcPr>
            <w:tcW w:w="1134" w:type="dxa"/>
          </w:tcPr>
          <w:p w14:paraId="3D316511" w14:textId="77777777" w:rsidR="00EE4E09" w:rsidRPr="00782407" w:rsidRDefault="00EE4E09" w:rsidP="00EE4E09">
            <w:r>
              <w:t>TotalS</w:t>
            </w:r>
            <w:r w:rsidRPr="00E400A4">
              <w:t>chedule</w:t>
            </w:r>
          </w:p>
        </w:tc>
        <w:tc>
          <w:tcPr>
            <w:tcW w:w="1842" w:type="dxa"/>
          </w:tcPr>
          <w:p w14:paraId="2AFF08B5" w14:textId="77777777" w:rsidR="00EE4E09" w:rsidRDefault="00EE4E09" w:rsidP="00EE4E09">
            <w:r>
              <w:t>Int</w:t>
            </w:r>
          </w:p>
        </w:tc>
        <w:tc>
          <w:tcPr>
            <w:tcW w:w="709" w:type="dxa"/>
          </w:tcPr>
          <w:p w14:paraId="14FDBED4" w14:textId="77777777" w:rsidR="00EE4E09" w:rsidRDefault="00EE4E09" w:rsidP="00EE4E09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658E91E5" w14:textId="77777777" w:rsidR="00EE4E09" w:rsidRDefault="00EE4E09" w:rsidP="00EE4E09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297FF7F4" w14:textId="77777777" w:rsidR="00EE4E09" w:rsidRDefault="00EE4E09" w:rsidP="00EE4E09">
            <w:r>
              <w:rPr>
                <w:rFonts w:hint="eastAsia"/>
              </w:rPr>
              <w:t>总体</w:t>
            </w:r>
            <w:r>
              <w:t>进度阶段</w:t>
            </w:r>
            <w:r>
              <w:rPr>
                <w:rFonts w:hint="eastAsia"/>
              </w:rPr>
              <w:t>数</w:t>
            </w:r>
          </w:p>
        </w:tc>
        <w:tc>
          <w:tcPr>
            <w:tcW w:w="1610" w:type="dxa"/>
          </w:tcPr>
          <w:p w14:paraId="2D58057D" w14:textId="77777777" w:rsidR="00EE4E09" w:rsidRDefault="00EE4E09" w:rsidP="00EE4E09"/>
        </w:tc>
      </w:tr>
      <w:tr w:rsidR="00EE4E09" w14:paraId="6D61F8E2" w14:textId="77777777" w:rsidTr="00DD156F">
        <w:tc>
          <w:tcPr>
            <w:tcW w:w="1101" w:type="dxa"/>
          </w:tcPr>
          <w:p w14:paraId="72082A22" w14:textId="77777777" w:rsidR="00EE4E09" w:rsidRDefault="00EE4E09" w:rsidP="00EE4E09"/>
        </w:tc>
        <w:tc>
          <w:tcPr>
            <w:tcW w:w="1134" w:type="dxa"/>
          </w:tcPr>
          <w:p w14:paraId="3E45486C" w14:textId="77777777" w:rsidR="00EE4E09" w:rsidRDefault="00EE4E09" w:rsidP="00EE4E09">
            <w:r>
              <w:rPr>
                <w:rFonts w:hint="eastAsia"/>
              </w:rPr>
              <w:t>ReadingScore</w:t>
            </w:r>
          </w:p>
        </w:tc>
        <w:tc>
          <w:tcPr>
            <w:tcW w:w="1842" w:type="dxa"/>
          </w:tcPr>
          <w:p w14:paraId="02F82AA2" w14:textId="77777777" w:rsidR="00EE4E09" w:rsidRDefault="00EE4E09" w:rsidP="00EE4E09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709" w:type="dxa"/>
          </w:tcPr>
          <w:p w14:paraId="058842B3" w14:textId="77777777" w:rsidR="00EE4E09" w:rsidRDefault="00EE4E09" w:rsidP="00EE4E09"/>
        </w:tc>
        <w:tc>
          <w:tcPr>
            <w:tcW w:w="1276" w:type="dxa"/>
          </w:tcPr>
          <w:p w14:paraId="57738932" w14:textId="77777777" w:rsidR="00EE4E09" w:rsidRDefault="00EE4E09" w:rsidP="00EE4E09"/>
        </w:tc>
        <w:tc>
          <w:tcPr>
            <w:tcW w:w="850" w:type="dxa"/>
          </w:tcPr>
          <w:p w14:paraId="06632E88" w14:textId="77777777" w:rsidR="00EE4E09" w:rsidRDefault="00EE4E09" w:rsidP="00EE4E09">
            <w:r>
              <w:rPr>
                <w:rFonts w:hint="eastAsia"/>
              </w:rPr>
              <w:t>阅读</w:t>
            </w:r>
            <w:r>
              <w:t>分数</w:t>
            </w:r>
          </w:p>
        </w:tc>
        <w:tc>
          <w:tcPr>
            <w:tcW w:w="1610" w:type="dxa"/>
          </w:tcPr>
          <w:p w14:paraId="25FCC6C3" w14:textId="77777777" w:rsidR="00EE4E09" w:rsidRDefault="00EE4E09" w:rsidP="00EE4E09"/>
        </w:tc>
      </w:tr>
      <w:tr w:rsidR="00EE4E09" w14:paraId="482A2730" w14:textId="77777777" w:rsidTr="00DD156F">
        <w:tc>
          <w:tcPr>
            <w:tcW w:w="1101" w:type="dxa"/>
          </w:tcPr>
          <w:p w14:paraId="6295F255" w14:textId="77777777" w:rsidR="00EE4E09" w:rsidRDefault="00EE4E09" w:rsidP="00EE4E09"/>
        </w:tc>
        <w:tc>
          <w:tcPr>
            <w:tcW w:w="1134" w:type="dxa"/>
          </w:tcPr>
          <w:p w14:paraId="2D7E8703" w14:textId="77777777" w:rsidR="00EE4E09" w:rsidRDefault="00EE4E09" w:rsidP="00EE4E09">
            <w:r>
              <w:t>DiscussScore</w:t>
            </w:r>
          </w:p>
        </w:tc>
        <w:tc>
          <w:tcPr>
            <w:tcW w:w="1842" w:type="dxa"/>
          </w:tcPr>
          <w:p w14:paraId="6A0E59A6" w14:textId="77777777" w:rsidR="00EE4E09" w:rsidRDefault="00EE4E09" w:rsidP="00EE4E09">
            <w:r w:rsidRPr="00426FE5">
              <w:t>F</w:t>
            </w:r>
            <w:r w:rsidRPr="00426FE5">
              <w:rPr>
                <w:rFonts w:hint="eastAsia"/>
              </w:rPr>
              <w:t>loat</w:t>
            </w:r>
          </w:p>
        </w:tc>
        <w:tc>
          <w:tcPr>
            <w:tcW w:w="709" w:type="dxa"/>
          </w:tcPr>
          <w:p w14:paraId="43923429" w14:textId="77777777" w:rsidR="00EE4E09" w:rsidRDefault="00EE4E09" w:rsidP="00EE4E09"/>
        </w:tc>
        <w:tc>
          <w:tcPr>
            <w:tcW w:w="1276" w:type="dxa"/>
          </w:tcPr>
          <w:p w14:paraId="5AE7D03A" w14:textId="77777777" w:rsidR="00EE4E09" w:rsidRDefault="00EE4E09" w:rsidP="00EE4E09"/>
        </w:tc>
        <w:tc>
          <w:tcPr>
            <w:tcW w:w="850" w:type="dxa"/>
          </w:tcPr>
          <w:p w14:paraId="0A2C17EA" w14:textId="77777777" w:rsidR="00EE4E09" w:rsidRDefault="00EE4E09" w:rsidP="00EE4E09">
            <w:r>
              <w:rPr>
                <w:rFonts w:hint="eastAsia"/>
              </w:rPr>
              <w:t>讨论</w:t>
            </w:r>
            <w:r>
              <w:t>分数</w:t>
            </w:r>
          </w:p>
        </w:tc>
        <w:tc>
          <w:tcPr>
            <w:tcW w:w="1610" w:type="dxa"/>
          </w:tcPr>
          <w:p w14:paraId="589E337D" w14:textId="77777777" w:rsidR="00EE4E09" w:rsidRDefault="00EE4E09" w:rsidP="00EE4E09"/>
        </w:tc>
      </w:tr>
      <w:tr w:rsidR="00EE4E09" w14:paraId="4F979728" w14:textId="77777777" w:rsidTr="00DD156F">
        <w:tc>
          <w:tcPr>
            <w:tcW w:w="1101" w:type="dxa"/>
          </w:tcPr>
          <w:p w14:paraId="142E420B" w14:textId="77777777" w:rsidR="00EE4E09" w:rsidRDefault="00EE4E09" w:rsidP="00EE4E09"/>
        </w:tc>
        <w:tc>
          <w:tcPr>
            <w:tcW w:w="1134" w:type="dxa"/>
          </w:tcPr>
          <w:p w14:paraId="4DA85F29" w14:textId="77777777" w:rsidR="00EE4E09" w:rsidRDefault="00EE4E09" w:rsidP="00EE4E09">
            <w:r>
              <w:rPr>
                <w:rFonts w:hint="eastAsia"/>
              </w:rPr>
              <w:t>HomeWork</w:t>
            </w:r>
            <w:r>
              <w:t>Score</w:t>
            </w:r>
          </w:p>
        </w:tc>
        <w:tc>
          <w:tcPr>
            <w:tcW w:w="1842" w:type="dxa"/>
          </w:tcPr>
          <w:p w14:paraId="4F578674" w14:textId="77777777" w:rsidR="00EE4E09" w:rsidRDefault="00EE4E09" w:rsidP="00EE4E09">
            <w:r w:rsidRPr="00426FE5">
              <w:t>F</w:t>
            </w:r>
            <w:r w:rsidRPr="00426FE5">
              <w:rPr>
                <w:rFonts w:hint="eastAsia"/>
              </w:rPr>
              <w:t>loat</w:t>
            </w:r>
          </w:p>
        </w:tc>
        <w:tc>
          <w:tcPr>
            <w:tcW w:w="709" w:type="dxa"/>
          </w:tcPr>
          <w:p w14:paraId="6BCDF2D2" w14:textId="77777777" w:rsidR="00EE4E09" w:rsidRDefault="00EE4E09" w:rsidP="00EE4E09"/>
        </w:tc>
        <w:tc>
          <w:tcPr>
            <w:tcW w:w="1276" w:type="dxa"/>
          </w:tcPr>
          <w:p w14:paraId="56E94498" w14:textId="77777777" w:rsidR="00EE4E09" w:rsidRDefault="00EE4E09" w:rsidP="00EE4E09"/>
        </w:tc>
        <w:tc>
          <w:tcPr>
            <w:tcW w:w="850" w:type="dxa"/>
          </w:tcPr>
          <w:p w14:paraId="4DF9610C" w14:textId="77777777" w:rsidR="00EE4E09" w:rsidRDefault="00EE4E09" w:rsidP="00EE4E09">
            <w:r>
              <w:rPr>
                <w:rFonts w:hint="eastAsia"/>
              </w:rPr>
              <w:t>作业</w:t>
            </w:r>
            <w:r>
              <w:t>分数</w:t>
            </w:r>
          </w:p>
        </w:tc>
        <w:tc>
          <w:tcPr>
            <w:tcW w:w="1610" w:type="dxa"/>
          </w:tcPr>
          <w:p w14:paraId="730CDD6D" w14:textId="77777777" w:rsidR="00EE4E09" w:rsidRDefault="00EE4E09" w:rsidP="00EE4E09"/>
        </w:tc>
      </w:tr>
      <w:tr w:rsidR="00EE4E09" w14:paraId="7D92C330" w14:textId="77777777" w:rsidTr="00DD156F">
        <w:tc>
          <w:tcPr>
            <w:tcW w:w="1101" w:type="dxa"/>
          </w:tcPr>
          <w:p w14:paraId="058EBD6A" w14:textId="77777777" w:rsidR="00EE4E09" w:rsidRDefault="00EE4E09" w:rsidP="00EE4E09"/>
        </w:tc>
        <w:tc>
          <w:tcPr>
            <w:tcW w:w="1134" w:type="dxa"/>
          </w:tcPr>
          <w:p w14:paraId="500543DA" w14:textId="77777777" w:rsidR="00EE4E09" w:rsidRDefault="00EE4E09" w:rsidP="00EE4E09">
            <w:r>
              <w:rPr>
                <w:rFonts w:hint="eastAsia"/>
              </w:rPr>
              <w:t>Test</w:t>
            </w:r>
            <w:r>
              <w:t>ingScore</w:t>
            </w:r>
          </w:p>
        </w:tc>
        <w:tc>
          <w:tcPr>
            <w:tcW w:w="1842" w:type="dxa"/>
          </w:tcPr>
          <w:p w14:paraId="7508F2CF" w14:textId="77777777" w:rsidR="00EE4E09" w:rsidRDefault="00EE4E09" w:rsidP="00EE4E09">
            <w:r w:rsidRPr="00426FE5">
              <w:t>F</w:t>
            </w:r>
            <w:r w:rsidRPr="00426FE5">
              <w:rPr>
                <w:rFonts w:hint="eastAsia"/>
              </w:rPr>
              <w:t>loat</w:t>
            </w:r>
          </w:p>
        </w:tc>
        <w:tc>
          <w:tcPr>
            <w:tcW w:w="709" w:type="dxa"/>
          </w:tcPr>
          <w:p w14:paraId="7357EFA0" w14:textId="77777777" w:rsidR="00EE4E09" w:rsidRDefault="00EE4E09" w:rsidP="00EE4E09"/>
        </w:tc>
        <w:tc>
          <w:tcPr>
            <w:tcW w:w="1276" w:type="dxa"/>
          </w:tcPr>
          <w:p w14:paraId="0F90B3DB" w14:textId="77777777" w:rsidR="00EE4E09" w:rsidRDefault="00EE4E09" w:rsidP="00EE4E09"/>
        </w:tc>
        <w:tc>
          <w:tcPr>
            <w:tcW w:w="850" w:type="dxa"/>
          </w:tcPr>
          <w:p w14:paraId="3D508D3C" w14:textId="77777777" w:rsidR="00EE4E09" w:rsidRDefault="00EE4E09" w:rsidP="00EE4E09">
            <w:r>
              <w:rPr>
                <w:rFonts w:hint="eastAsia"/>
              </w:rPr>
              <w:t>测试</w:t>
            </w:r>
            <w:r>
              <w:t>分数</w:t>
            </w:r>
          </w:p>
        </w:tc>
        <w:tc>
          <w:tcPr>
            <w:tcW w:w="1610" w:type="dxa"/>
          </w:tcPr>
          <w:p w14:paraId="564704DF" w14:textId="77777777" w:rsidR="00EE4E09" w:rsidRDefault="00EE4E09" w:rsidP="00EE4E09"/>
        </w:tc>
      </w:tr>
      <w:tr w:rsidR="00EE4E09" w14:paraId="72091BFB" w14:textId="77777777" w:rsidTr="00DD156F">
        <w:tc>
          <w:tcPr>
            <w:tcW w:w="1101" w:type="dxa"/>
          </w:tcPr>
          <w:p w14:paraId="02570306" w14:textId="77777777" w:rsidR="00EE4E09" w:rsidRDefault="00EE4E09" w:rsidP="00EE4E09"/>
        </w:tc>
        <w:tc>
          <w:tcPr>
            <w:tcW w:w="1134" w:type="dxa"/>
          </w:tcPr>
          <w:p w14:paraId="5F1BB6F3" w14:textId="77777777" w:rsidR="00EE4E09" w:rsidRDefault="00EE4E09" w:rsidP="00EE4E09">
            <w:r>
              <w:t>E</w:t>
            </w:r>
            <w:r w:rsidRPr="00CB1441">
              <w:t>xamination</w:t>
            </w:r>
            <w:r>
              <w:t>Score</w:t>
            </w:r>
          </w:p>
        </w:tc>
        <w:tc>
          <w:tcPr>
            <w:tcW w:w="1842" w:type="dxa"/>
          </w:tcPr>
          <w:p w14:paraId="454663D8" w14:textId="77777777" w:rsidR="00EE4E09" w:rsidRDefault="00EE4E09" w:rsidP="00EE4E09">
            <w:r w:rsidRPr="00426FE5">
              <w:t>F</w:t>
            </w:r>
            <w:r w:rsidRPr="00426FE5">
              <w:rPr>
                <w:rFonts w:hint="eastAsia"/>
              </w:rPr>
              <w:t>loat</w:t>
            </w:r>
          </w:p>
        </w:tc>
        <w:tc>
          <w:tcPr>
            <w:tcW w:w="709" w:type="dxa"/>
          </w:tcPr>
          <w:p w14:paraId="38711E99" w14:textId="77777777" w:rsidR="00EE4E09" w:rsidRDefault="00EE4E09" w:rsidP="00EE4E09"/>
        </w:tc>
        <w:tc>
          <w:tcPr>
            <w:tcW w:w="1276" w:type="dxa"/>
          </w:tcPr>
          <w:p w14:paraId="66AFB835" w14:textId="77777777" w:rsidR="00EE4E09" w:rsidRDefault="00EE4E09" w:rsidP="00EE4E09"/>
        </w:tc>
        <w:tc>
          <w:tcPr>
            <w:tcW w:w="850" w:type="dxa"/>
          </w:tcPr>
          <w:p w14:paraId="7E3AC748" w14:textId="77777777" w:rsidR="00EE4E09" w:rsidRDefault="00EE4E09" w:rsidP="00EE4E09">
            <w:r>
              <w:rPr>
                <w:rFonts w:hint="eastAsia"/>
              </w:rPr>
              <w:t>考试</w:t>
            </w:r>
            <w:r>
              <w:t>分数</w:t>
            </w:r>
          </w:p>
        </w:tc>
        <w:tc>
          <w:tcPr>
            <w:tcW w:w="1610" w:type="dxa"/>
          </w:tcPr>
          <w:p w14:paraId="2FFC02ED" w14:textId="77777777" w:rsidR="00EE4E09" w:rsidRDefault="00EE4E09" w:rsidP="00EE4E09"/>
        </w:tc>
      </w:tr>
      <w:tr w:rsidR="00EE4E09" w14:paraId="57FDCB72" w14:textId="77777777" w:rsidTr="00DD156F">
        <w:tc>
          <w:tcPr>
            <w:tcW w:w="1101" w:type="dxa"/>
          </w:tcPr>
          <w:p w14:paraId="62835CE0" w14:textId="77777777" w:rsidR="00EE4E09" w:rsidRDefault="00EE4E09" w:rsidP="00EE4E09"/>
        </w:tc>
        <w:tc>
          <w:tcPr>
            <w:tcW w:w="1134" w:type="dxa"/>
          </w:tcPr>
          <w:p w14:paraId="648EDE68" w14:textId="77777777" w:rsidR="00EE4E09" w:rsidRDefault="00EE4E09" w:rsidP="00EE4E09">
            <w:r>
              <w:t>C</w:t>
            </w:r>
            <w:r w:rsidRPr="00CB1441">
              <w:t>omment</w:t>
            </w:r>
            <w:r>
              <w:t>Score</w:t>
            </w:r>
          </w:p>
        </w:tc>
        <w:tc>
          <w:tcPr>
            <w:tcW w:w="1842" w:type="dxa"/>
          </w:tcPr>
          <w:p w14:paraId="57F71E3C" w14:textId="77777777" w:rsidR="00EE4E09" w:rsidRDefault="00EE4E09" w:rsidP="00EE4E09">
            <w:r w:rsidRPr="00426FE5">
              <w:t>F</w:t>
            </w:r>
            <w:r w:rsidRPr="00426FE5">
              <w:rPr>
                <w:rFonts w:hint="eastAsia"/>
              </w:rPr>
              <w:t>loat</w:t>
            </w:r>
          </w:p>
        </w:tc>
        <w:tc>
          <w:tcPr>
            <w:tcW w:w="709" w:type="dxa"/>
          </w:tcPr>
          <w:p w14:paraId="3E4FD790" w14:textId="77777777" w:rsidR="00EE4E09" w:rsidRDefault="00EE4E09" w:rsidP="00EE4E09"/>
        </w:tc>
        <w:tc>
          <w:tcPr>
            <w:tcW w:w="1276" w:type="dxa"/>
          </w:tcPr>
          <w:p w14:paraId="180D7B25" w14:textId="77777777" w:rsidR="00EE4E09" w:rsidRDefault="00EE4E09" w:rsidP="00EE4E09"/>
        </w:tc>
        <w:tc>
          <w:tcPr>
            <w:tcW w:w="850" w:type="dxa"/>
          </w:tcPr>
          <w:p w14:paraId="5839E706" w14:textId="77777777" w:rsidR="00EE4E09" w:rsidRDefault="00EE4E09" w:rsidP="00EE4E09">
            <w:r>
              <w:rPr>
                <w:rFonts w:hint="eastAsia"/>
              </w:rPr>
              <w:t>评价</w:t>
            </w:r>
            <w:r>
              <w:t>分数</w:t>
            </w:r>
          </w:p>
        </w:tc>
        <w:tc>
          <w:tcPr>
            <w:tcW w:w="1610" w:type="dxa"/>
          </w:tcPr>
          <w:p w14:paraId="4060ADF1" w14:textId="77777777" w:rsidR="00EE4E09" w:rsidRDefault="00EE4E09" w:rsidP="00EE4E09"/>
        </w:tc>
      </w:tr>
      <w:tr w:rsidR="00EE4E09" w14:paraId="24E2AEC1" w14:textId="77777777" w:rsidTr="00DD156F">
        <w:tc>
          <w:tcPr>
            <w:tcW w:w="1101" w:type="dxa"/>
          </w:tcPr>
          <w:p w14:paraId="3E72A689" w14:textId="77777777" w:rsidR="00EE4E09" w:rsidRDefault="00EE4E09" w:rsidP="00EE4E09"/>
        </w:tc>
        <w:tc>
          <w:tcPr>
            <w:tcW w:w="1134" w:type="dxa"/>
          </w:tcPr>
          <w:p w14:paraId="4F6BB29B" w14:textId="77777777" w:rsidR="00EE4E09" w:rsidRDefault="00EE4E09" w:rsidP="00EE4E09">
            <w:r>
              <w:rPr>
                <w:rFonts w:hint="eastAsia"/>
              </w:rPr>
              <w:t>Total</w:t>
            </w:r>
            <w:r>
              <w:t>Score</w:t>
            </w:r>
          </w:p>
        </w:tc>
        <w:tc>
          <w:tcPr>
            <w:tcW w:w="1842" w:type="dxa"/>
          </w:tcPr>
          <w:p w14:paraId="71AFC02B" w14:textId="77777777" w:rsidR="00EE4E09" w:rsidRDefault="00EE4E09" w:rsidP="00EE4E09">
            <w:r w:rsidRPr="00426FE5">
              <w:t>F</w:t>
            </w:r>
            <w:r w:rsidRPr="00426FE5">
              <w:rPr>
                <w:rFonts w:hint="eastAsia"/>
              </w:rPr>
              <w:t>loat</w:t>
            </w:r>
          </w:p>
        </w:tc>
        <w:tc>
          <w:tcPr>
            <w:tcW w:w="709" w:type="dxa"/>
          </w:tcPr>
          <w:p w14:paraId="7E6C25FB" w14:textId="77777777" w:rsidR="00EE4E09" w:rsidRDefault="00EE4E09" w:rsidP="00EE4E09"/>
        </w:tc>
        <w:tc>
          <w:tcPr>
            <w:tcW w:w="1276" w:type="dxa"/>
          </w:tcPr>
          <w:p w14:paraId="15FA11D6" w14:textId="77777777" w:rsidR="00EE4E09" w:rsidRDefault="00EE4E09" w:rsidP="00EE4E09"/>
        </w:tc>
        <w:tc>
          <w:tcPr>
            <w:tcW w:w="850" w:type="dxa"/>
          </w:tcPr>
          <w:p w14:paraId="358AF7C3" w14:textId="77777777" w:rsidR="00EE4E09" w:rsidRDefault="00EE4E09" w:rsidP="00EE4E09">
            <w:r>
              <w:rPr>
                <w:rFonts w:hint="eastAsia"/>
              </w:rPr>
              <w:t>总分</w:t>
            </w:r>
          </w:p>
        </w:tc>
        <w:tc>
          <w:tcPr>
            <w:tcW w:w="1610" w:type="dxa"/>
          </w:tcPr>
          <w:p w14:paraId="2F4FD672" w14:textId="77777777" w:rsidR="00EE4E09" w:rsidRDefault="00EE4E09" w:rsidP="00EE4E09"/>
        </w:tc>
      </w:tr>
      <w:tr w:rsidR="00EE4E09" w14:paraId="64A38642" w14:textId="77777777" w:rsidTr="00DD156F">
        <w:tc>
          <w:tcPr>
            <w:tcW w:w="1101" w:type="dxa"/>
          </w:tcPr>
          <w:p w14:paraId="2756E5B3" w14:textId="77777777" w:rsidR="00EE4E09" w:rsidRDefault="00EE4E09" w:rsidP="00EE4E09"/>
        </w:tc>
        <w:tc>
          <w:tcPr>
            <w:tcW w:w="1134" w:type="dxa"/>
          </w:tcPr>
          <w:p w14:paraId="4BB6D7B9" w14:textId="77777777" w:rsidR="00EE4E09" w:rsidRDefault="00EE4E09" w:rsidP="00EE4E09">
            <w:r>
              <w:rPr>
                <w:rFonts w:hint="eastAsia"/>
              </w:rPr>
              <w:t>Result</w:t>
            </w:r>
          </w:p>
        </w:tc>
        <w:tc>
          <w:tcPr>
            <w:tcW w:w="1842" w:type="dxa"/>
          </w:tcPr>
          <w:p w14:paraId="407EA9ED" w14:textId="77777777" w:rsidR="00EE4E09" w:rsidRDefault="00EE4E09" w:rsidP="00EE4E0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14:paraId="5649BB25" w14:textId="77777777" w:rsidR="00EE4E09" w:rsidRDefault="00EE4E09" w:rsidP="00EE4E09"/>
        </w:tc>
        <w:tc>
          <w:tcPr>
            <w:tcW w:w="1276" w:type="dxa"/>
          </w:tcPr>
          <w:p w14:paraId="659D504F" w14:textId="77777777" w:rsidR="00EE4E09" w:rsidRDefault="00EE4E09" w:rsidP="00EE4E09"/>
        </w:tc>
        <w:tc>
          <w:tcPr>
            <w:tcW w:w="850" w:type="dxa"/>
          </w:tcPr>
          <w:p w14:paraId="5F1EC6AE" w14:textId="77777777" w:rsidR="00EE4E09" w:rsidRDefault="00EE4E09" w:rsidP="00EE4E09">
            <w:r>
              <w:rPr>
                <w:rFonts w:hint="eastAsia"/>
              </w:rPr>
              <w:t>结果</w:t>
            </w:r>
          </w:p>
        </w:tc>
        <w:tc>
          <w:tcPr>
            <w:tcW w:w="1610" w:type="dxa"/>
          </w:tcPr>
          <w:p w14:paraId="3AB8F533" w14:textId="77777777" w:rsidR="00EE4E09" w:rsidRDefault="00EE4E09" w:rsidP="00EE4E09">
            <w:r>
              <w:rPr>
                <w:rFonts w:hint="eastAsia"/>
              </w:rPr>
              <w:t>1</w:t>
            </w:r>
            <w:r>
              <w:t>合格</w:t>
            </w:r>
            <w:r>
              <w:t>2</w:t>
            </w:r>
            <w:r>
              <w:t>不合格</w:t>
            </w:r>
          </w:p>
        </w:tc>
      </w:tr>
      <w:tr w:rsidR="00692528" w14:paraId="5FD1C696" w14:textId="77777777" w:rsidTr="00DD156F">
        <w:tc>
          <w:tcPr>
            <w:tcW w:w="1101" w:type="dxa"/>
          </w:tcPr>
          <w:p w14:paraId="70627EEB" w14:textId="77777777" w:rsidR="00692528" w:rsidRDefault="00692528" w:rsidP="00EE4E09"/>
        </w:tc>
        <w:tc>
          <w:tcPr>
            <w:tcW w:w="1134" w:type="dxa"/>
          </w:tcPr>
          <w:p w14:paraId="0DAC019F" w14:textId="77777777" w:rsidR="00692528" w:rsidRDefault="00692528" w:rsidP="00EE4E09">
            <w:r>
              <w:t>Result</w:t>
            </w:r>
            <w:r>
              <w:rPr>
                <w:rFonts w:hint="eastAsia"/>
              </w:rPr>
              <w:t>Creater</w:t>
            </w:r>
          </w:p>
        </w:tc>
        <w:tc>
          <w:tcPr>
            <w:tcW w:w="1842" w:type="dxa"/>
          </w:tcPr>
          <w:p w14:paraId="1AC6FB2B" w14:textId="77777777" w:rsidR="00692528" w:rsidRDefault="00692528" w:rsidP="00EE4E0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14:paraId="5E9E6242" w14:textId="77777777" w:rsidR="00692528" w:rsidRDefault="00692528" w:rsidP="00EE4E09"/>
        </w:tc>
        <w:tc>
          <w:tcPr>
            <w:tcW w:w="1276" w:type="dxa"/>
          </w:tcPr>
          <w:p w14:paraId="7D2C5C4F" w14:textId="77777777" w:rsidR="00692528" w:rsidRDefault="00692528" w:rsidP="00EE4E09"/>
        </w:tc>
        <w:tc>
          <w:tcPr>
            <w:tcW w:w="850" w:type="dxa"/>
          </w:tcPr>
          <w:p w14:paraId="29DE36D7" w14:textId="77777777" w:rsidR="00692528" w:rsidRDefault="00692528" w:rsidP="00EE4E09">
            <w:r>
              <w:rPr>
                <w:rFonts w:hint="eastAsia"/>
              </w:rPr>
              <w:t>评价人</w:t>
            </w:r>
            <w:r>
              <w:t>Id</w:t>
            </w:r>
          </w:p>
        </w:tc>
        <w:tc>
          <w:tcPr>
            <w:tcW w:w="1610" w:type="dxa"/>
          </w:tcPr>
          <w:p w14:paraId="4CEA9E90" w14:textId="77777777" w:rsidR="00692528" w:rsidRDefault="00692528" w:rsidP="00EE4E09">
            <w:r>
              <w:rPr>
                <w:rFonts w:hint="eastAsia"/>
              </w:rPr>
              <w:t>管理员</w:t>
            </w:r>
            <w:r>
              <w:t>表</w:t>
            </w:r>
            <w:r>
              <w:t>id</w:t>
            </w:r>
          </w:p>
        </w:tc>
      </w:tr>
      <w:tr w:rsidR="009933AF" w14:paraId="037B3FF4" w14:textId="77777777" w:rsidTr="00DD156F">
        <w:tc>
          <w:tcPr>
            <w:tcW w:w="1101" w:type="dxa"/>
          </w:tcPr>
          <w:p w14:paraId="0DBC6540" w14:textId="77777777" w:rsidR="009933AF" w:rsidRDefault="009933AF" w:rsidP="00DD156F">
            <w:pPr>
              <w:ind w:left="210" w:right="210"/>
            </w:pPr>
          </w:p>
        </w:tc>
        <w:tc>
          <w:tcPr>
            <w:tcW w:w="1134" w:type="dxa"/>
          </w:tcPr>
          <w:p w14:paraId="0F850C4A" w14:textId="77777777" w:rsidR="009933AF" w:rsidRDefault="009933AF" w:rsidP="00DD156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842" w:type="dxa"/>
          </w:tcPr>
          <w:p w14:paraId="7E3523A8" w14:textId="77777777" w:rsidR="009933AF" w:rsidRDefault="009933AF" w:rsidP="00DD156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709" w:type="dxa"/>
          </w:tcPr>
          <w:p w14:paraId="57A5EDC0" w14:textId="77777777" w:rsidR="009933AF" w:rsidRDefault="009933AF" w:rsidP="00DD156F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139EB332" w14:textId="77777777" w:rsidR="009933AF" w:rsidRDefault="009933AF" w:rsidP="00DD156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4A4D53D7" w14:textId="77777777" w:rsidR="009933AF" w:rsidRDefault="009933AF" w:rsidP="00DD156F">
            <w:pPr>
              <w:ind w:right="210"/>
            </w:pPr>
          </w:p>
        </w:tc>
        <w:tc>
          <w:tcPr>
            <w:tcW w:w="1610" w:type="dxa"/>
          </w:tcPr>
          <w:p w14:paraId="13962E4F" w14:textId="77777777" w:rsidR="009933AF" w:rsidRDefault="009933AF" w:rsidP="00DD156F">
            <w:pPr>
              <w:ind w:left="210" w:right="210"/>
            </w:pPr>
          </w:p>
        </w:tc>
      </w:tr>
      <w:tr w:rsidR="009933AF" w14:paraId="16426756" w14:textId="77777777" w:rsidTr="00DD156F">
        <w:tc>
          <w:tcPr>
            <w:tcW w:w="1101" w:type="dxa"/>
          </w:tcPr>
          <w:p w14:paraId="2A513069" w14:textId="77777777" w:rsidR="009933AF" w:rsidRDefault="009933AF" w:rsidP="00DD156F">
            <w:pPr>
              <w:ind w:left="210" w:right="210"/>
            </w:pPr>
          </w:p>
        </w:tc>
        <w:tc>
          <w:tcPr>
            <w:tcW w:w="1134" w:type="dxa"/>
          </w:tcPr>
          <w:p w14:paraId="07BAEB8A" w14:textId="77777777" w:rsidR="009933AF" w:rsidRDefault="009933AF" w:rsidP="00DD156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842" w:type="dxa"/>
          </w:tcPr>
          <w:p w14:paraId="28EAB3DF" w14:textId="77777777" w:rsidR="009933AF" w:rsidRDefault="009933AF" w:rsidP="00DD156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</w:tcPr>
          <w:p w14:paraId="4F034854" w14:textId="77777777" w:rsidR="009933AF" w:rsidRDefault="009933AF" w:rsidP="00DD156F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4BFAA1F2" w14:textId="77777777" w:rsidR="009933AF" w:rsidRDefault="009933AF" w:rsidP="00DD156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0" w:type="dxa"/>
          </w:tcPr>
          <w:p w14:paraId="69239C2D" w14:textId="77777777" w:rsidR="009933AF" w:rsidRDefault="009933AF" w:rsidP="00DD156F">
            <w:pPr>
              <w:ind w:right="210"/>
            </w:pPr>
          </w:p>
        </w:tc>
        <w:tc>
          <w:tcPr>
            <w:tcW w:w="1610" w:type="dxa"/>
          </w:tcPr>
          <w:p w14:paraId="162B4D55" w14:textId="77777777" w:rsidR="009933AF" w:rsidRDefault="009933AF" w:rsidP="00DD156F">
            <w:pPr>
              <w:ind w:left="210" w:right="210"/>
            </w:pPr>
          </w:p>
        </w:tc>
      </w:tr>
    </w:tbl>
    <w:p w14:paraId="0C82FD3A" w14:textId="77777777" w:rsidR="009933AF" w:rsidRDefault="009933AF" w:rsidP="009933AF">
      <w:r>
        <w:rPr>
          <w:rFonts w:hint="eastAsia"/>
        </w:rPr>
        <w:t>|</w:t>
      </w:r>
    </w:p>
    <w:p w14:paraId="18394947" w14:textId="77777777" w:rsidR="009933AF" w:rsidRDefault="009933AF" w:rsidP="002013CD"/>
    <w:p w14:paraId="68BCECE7" w14:textId="77777777" w:rsidR="00CA5F8D" w:rsidRDefault="005B5E13" w:rsidP="00CA5F8D">
      <w:pPr>
        <w:pStyle w:val="a0"/>
      </w:pPr>
      <w:bookmarkStart w:id="43" w:name="_Toc427236673"/>
      <w:bookmarkStart w:id="44" w:name="_Toc430249243"/>
      <w:r>
        <w:rPr>
          <w:rFonts w:hint="eastAsia"/>
        </w:rPr>
        <w:t>用户</w:t>
      </w:r>
      <w:r w:rsidR="00CA5F8D">
        <w:rPr>
          <w:rFonts w:hint="eastAsia"/>
        </w:rPr>
        <w:t>班级报名申请</w:t>
      </w:r>
      <w:r w:rsidR="00CA5F8D">
        <w:t>流程记录表</w:t>
      </w:r>
      <w:bookmarkEnd w:id="43"/>
      <w:bookmarkEnd w:id="44"/>
    </w:p>
    <w:p w14:paraId="32D93807" w14:textId="77777777" w:rsidR="00CA5F8D" w:rsidRDefault="00CA5F8D" w:rsidP="00CA5F8D">
      <w:r>
        <w:rPr>
          <w:rFonts w:hint="eastAsia"/>
        </w:rPr>
        <w:t>*</w:t>
      </w:r>
      <w:r>
        <w:t>Member_ClassR</w:t>
      </w:r>
      <w:r w:rsidRPr="00BC3699">
        <w:t>egister</w:t>
      </w:r>
      <w:r>
        <w:t>Application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CA5F8D" w14:paraId="4619669B" w14:textId="77777777" w:rsidTr="00DD156F">
        <w:tc>
          <w:tcPr>
            <w:tcW w:w="847" w:type="dxa"/>
          </w:tcPr>
          <w:p w14:paraId="524743C7" w14:textId="77777777" w:rsidR="00CA5F8D" w:rsidRPr="002177A0" w:rsidRDefault="00CA5F8D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12FFFDF7" w14:textId="77777777" w:rsidR="00CA5F8D" w:rsidRPr="002177A0" w:rsidRDefault="00CA5F8D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01BEA9F3" w14:textId="77777777" w:rsidR="00CA5F8D" w:rsidRPr="002177A0" w:rsidRDefault="00CA5F8D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0A8A921E" w14:textId="77777777" w:rsidR="00CA5F8D" w:rsidRPr="002177A0" w:rsidRDefault="00CA5F8D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01143D48" w14:textId="77777777" w:rsidR="00CA5F8D" w:rsidRPr="002177A0" w:rsidRDefault="00CA5F8D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007F95FE" w14:textId="77777777" w:rsidR="00CA5F8D" w:rsidRPr="002177A0" w:rsidRDefault="00CA5F8D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39A9E740" w14:textId="77777777" w:rsidR="00CA5F8D" w:rsidRPr="002177A0" w:rsidRDefault="00CA5F8D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CA5F8D" w14:paraId="68362EFB" w14:textId="77777777" w:rsidTr="00DD156F">
        <w:tc>
          <w:tcPr>
            <w:tcW w:w="847" w:type="dxa"/>
          </w:tcPr>
          <w:p w14:paraId="57821AE1" w14:textId="77777777" w:rsidR="00CA5F8D" w:rsidRDefault="00CA5F8D" w:rsidP="00DD156F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354E0A06" w14:textId="77777777" w:rsidR="00CA5F8D" w:rsidRDefault="00CA5F8D" w:rsidP="00DD156F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DE34B52" w14:textId="77777777" w:rsidR="00CA5F8D" w:rsidRDefault="00CA5F8D" w:rsidP="00DD156F"/>
        </w:tc>
        <w:tc>
          <w:tcPr>
            <w:tcW w:w="992" w:type="dxa"/>
          </w:tcPr>
          <w:p w14:paraId="63CD32AC" w14:textId="77777777" w:rsidR="00CA5F8D" w:rsidRDefault="00CA5F8D" w:rsidP="00DD156F"/>
        </w:tc>
        <w:tc>
          <w:tcPr>
            <w:tcW w:w="1276" w:type="dxa"/>
          </w:tcPr>
          <w:p w14:paraId="521DDEEE" w14:textId="77777777" w:rsidR="00CA5F8D" w:rsidRDefault="00CA5F8D" w:rsidP="00DD156F"/>
        </w:tc>
        <w:tc>
          <w:tcPr>
            <w:tcW w:w="1134" w:type="dxa"/>
          </w:tcPr>
          <w:p w14:paraId="5EFE2042" w14:textId="77777777" w:rsidR="00CA5F8D" w:rsidRDefault="00CA5F8D" w:rsidP="00DD156F"/>
        </w:tc>
        <w:tc>
          <w:tcPr>
            <w:tcW w:w="1328" w:type="dxa"/>
          </w:tcPr>
          <w:p w14:paraId="56286EF9" w14:textId="77777777" w:rsidR="00CA5F8D" w:rsidRDefault="00CA5F8D" w:rsidP="00DD156F"/>
        </w:tc>
      </w:tr>
      <w:tr w:rsidR="00CA5F8D" w14:paraId="2BC36AE1" w14:textId="77777777" w:rsidTr="00DD156F">
        <w:tc>
          <w:tcPr>
            <w:tcW w:w="847" w:type="dxa"/>
          </w:tcPr>
          <w:p w14:paraId="01B53BF0" w14:textId="77777777" w:rsidR="00CA5F8D" w:rsidRDefault="00CA5F8D" w:rsidP="00DD156F"/>
        </w:tc>
        <w:tc>
          <w:tcPr>
            <w:tcW w:w="1813" w:type="dxa"/>
          </w:tcPr>
          <w:p w14:paraId="20C9171E" w14:textId="77777777" w:rsidR="00CA5F8D" w:rsidRDefault="001D5EDD" w:rsidP="00DD156F">
            <w:r>
              <w:t>ClassR</w:t>
            </w:r>
            <w:r w:rsidRPr="00BC3699">
              <w:t>egister</w:t>
            </w:r>
            <w:r>
              <w:t>Id</w:t>
            </w:r>
          </w:p>
        </w:tc>
        <w:tc>
          <w:tcPr>
            <w:tcW w:w="1134" w:type="dxa"/>
          </w:tcPr>
          <w:p w14:paraId="5D88A4D4" w14:textId="77777777" w:rsidR="00CA5F8D" w:rsidRDefault="00CA5F8D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5E283C12" w14:textId="77777777" w:rsidR="00CA5F8D" w:rsidRDefault="00CA5F8D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48955D53" w14:textId="77777777" w:rsidR="00CA5F8D" w:rsidRDefault="00CA5F8D" w:rsidP="00DD156F"/>
        </w:tc>
        <w:tc>
          <w:tcPr>
            <w:tcW w:w="1134" w:type="dxa"/>
          </w:tcPr>
          <w:p w14:paraId="252A0A60" w14:textId="77777777" w:rsidR="00CA5F8D" w:rsidRDefault="00904849" w:rsidP="00DD156F"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58DCDAD1" w14:textId="77777777" w:rsidR="00CA5F8D" w:rsidRDefault="00904849" w:rsidP="00DD156F">
            <w:r>
              <w:t>Member_ClassR</w:t>
            </w:r>
            <w:r w:rsidRPr="00BC3699">
              <w:t>egister</w:t>
            </w:r>
          </w:p>
        </w:tc>
      </w:tr>
      <w:tr w:rsidR="00CA5F8D" w14:paraId="3A8D79BE" w14:textId="77777777" w:rsidTr="00DD156F">
        <w:tc>
          <w:tcPr>
            <w:tcW w:w="847" w:type="dxa"/>
          </w:tcPr>
          <w:p w14:paraId="02E8033F" w14:textId="77777777" w:rsidR="00CA5F8D" w:rsidRDefault="00CA5F8D" w:rsidP="00DD156F"/>
        </w:tc>
        <w:tc>
          <w:tcPr>
            <w:tcW w:w="1813" w:type="dxa"/>
          </w:tcPr>
          <w:p w14:paraId="19D142A2" w14:textId="77777777" w:rsidR="00CA5F8D" w:rsidRDefault="00CA5F8D" w:rsidP="00DD156F">
            <w:r>
              <w:t>Status</w:t>
            </w:r>
          </w:p>
        </w:tc>
        <w:tc>
          <w:tcPr>
            <w:tcW w:w="1134" w:type="dxa"/>
          </w:tcPr>
          <w:p w14:paraId="0BF603EB" w14:textId="77777777" w:rsidR="00CA5F8D" w:rsidRDefault="00CA5F8D" w:rsidP="00DD156F">
            <w:r>
              <w:t>Int</w:t>
            </w:r>
          </w:p>
        </w:tc>
        <w:tc>
          <w:tcPr>
            <w:tcW w:w="992" w:type="dxa"/>
          </w:tcPr>
          <w:p w14:paraId="7801084A" w14:textId="77777777" w:rsidR="00CA5F8D" w:rsidRDefault="00CA5F8D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5AA7E861" w14:textId="77777777" w:rsidR="00CA5F8D" w:rsidRDefault="00CA5F8D" w:rsidP="00DD156F"/>
        </w:tc>
        <w:tc>
          <w:tcPr>
            <w:tcW w:w="1134" w:type="dxa"/>
          </w:tcPr>
          <w:p w14:paraId="768AC7D9" w14:textId="77777777" w:rsidR="00CA5F8D" w:rsidRDefault="00CA5F8D" w:rsidP="00DD156F">
            <w:r>
              <w:rPr>
                <w:rFonts w:hint="eastAsia"/>
              </w:rPr>
              <w:t>状态</w:t>
            </w:r>
          </w:p>
        </w:tc>
        <w:tc>
          <w:tcPr>
            <w:tcW w:w="1328" w:type="dxa"/>
          </w:tcPr>
          <w:p w14:paraId="4521BE47" w14:textId="77777777" w:rsidR="00CA5F8D" w:rsidRDefault="00CA5F8D" w:rsidP="00DD156F"/>
        </w:tc>
      </w:tr>
      <w:tr w:rsidR="00CA5F8D" w14:paraId="7CD31031" w14:textId="77777777" w:rsidTr="00DD156F">
        <w:tc>
          <w:tcPr>
            <w:tcW w:w="847" w:type="dxa"/>
          </w:tcPr>
          <w:p w14:paraId="60844098" w14:textId="77777777" w:rsidR="00CA5F8D" w:rsidRDefault="00CA5F8D" w:rsidP="00DD156F"/>
        </w:tc>
        <w:tc>
          <w:tcPr>
            <w:tcW w:w="1813" w:type="dxa"/>
          </w:tcPr>
          <w:p w14:paraId="4CAEE780" w14:textId="77777777" w:rsidR="00CA5F8D" w:rsidRPr="00782407" w:rsidRDefault="00CA5F8D" w:rsidP="00DD156F">
            <w:r>
              <w:t>Remark</w:t>
            </w:r>
          </w:p>
        </w:tc>
        <w:tc>
          <w:tcPr>
            <w:tcW w:w="1134" w:type="dxa"/>
          </w:tcPr>
          <w:p w14:paraId="6CF402FF" w14:textId="77777777" w:rsidR="00CA5F8D" w:rsidRDefault="00CA5F8D" w:rsidP="00DD156F">
            <w:r>
              <w:t>Varchar(500)</w:t>
            </w:r>
          </w:p>
        </w:tc>
        <w:tc>
          <w:tcPr>
            <w:tcW w:w="992" w:type="dxa"/>
          </w:tcPr>
          <w:p w14:paraId="6823E73F" w14:textId="77777777" w:rsidR="00CA5F8D" w:rsidRDefault="00CA5F8D" w:rsidP="00DD156F"/>
        </w:tc>
        <w:tc>
          <w:tcPr>
            <w:tcW w:w="1276" w:type="dxa"/>
          </w:tcPr>
          <w:p w14:paraId="446B4A68" w14:textId="77777777" w:rsidR="00CA5F8D" w:rsidRDefault="00CA5F8D" w:rsidP="00DD156F"/>
        </w:tc>
        <w:tc>
          <w:tcPr>
            <w:tcW w:w="1134" w:type="dxa"/>
          </w:tcPr>
          <w:p w14:paraId="63124E8C" w14:textId="77777777" w:rsidR="00CA5F8D" w:rsidRDefault="00CA5F8D" w:rsidP="00DD156F">
            <w:r>
              <w:rPr>
                <w:rFonts w:hint="eastAsia"/>
              </w:rPr>
              <w:t>备注</w:t>
            </w:r>
          </w:p>
        </w:tc>
        <w:tc>
          <w:tcPr>
            <w:tcW w:w="1328" w:type="dxa"/>
          </w:tcPr>
          <w:p w14:paraId="505C37BC" w14:textId="77777777" w:rsidR="00CA5F8D" w:rsidRDefault="00CA5F8D" w:rsidP="00DD156F">
            <w:r>
              <w:rPr>
                <w:rFonts w:hint="eastAsia"/>
              </w:rPr>
              <w:t>流程</w:t>
            </w:r>
            <w:r>
              <w:t>留言</w:t>
            </w:r>
          </w:p>
        </w:tc>
      </w:tr>
      <w:tr w:rsidR="00CA5F8D" w14:paraId="35E4311B" w14:textId="77777777" w:rsidTr="00DD156F">
        <w:tc>
          <w:tcPr>
            <w:tcW w:w="847" w:type="dxa"/>
          </w:tcPr>
          <w:p w14:paraId="48213364" w14:textId="77777777" w:rsidR="00CA5F8D" w:rsidRDefault="00CA5F8D" w:rsidP="00DD156F"/>
        </w:tc>
        <w:tc>
          <w:tcPr>
            <w:tcW w:w="1813" w:type="dxa"/>
          </w:tcPr>
          <w:p w14:paraId="3CBD6C74" w14:textId="77777777" w:rsidR="00CA5F8D" w:rsidRDefault="00CA5F8D" w:rsidP="00DD156F">
            <w:r>
              <w:rPr>
                <w:rFonts w:hint="eastAsia"/>
              </w:rPr>
              <w:t>Creater</w:t>
            </w:r>
          </w:p>
        </w:tc>
        <w:tc>
          <w:tcPr>
            <w:tcW w:w="1134" w:type="dxa"/>
          </w:tcPr>
          <w:p w14:paraId="49F671E9" w14:textId="77777777" w:rsidR="00CA5F8D" w:rsidRDefault="00CA5F8D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0E7CD456" w14:textId="77777777" w:rsidR="00CA5F8D" w:rsidRDefault="00CA5F8D" w:rsidP="00DD156F"/>
        </w:tc>
        <w:tc>
          <w:tcPr>
            <w:tcW w:w="1276" w:type="dxa"/>
          </w:tcPr>
          <w:p w14:paraId="65EA8ECD" w14:textId="77777777" w:rsidR="00CA5F8D" w:rsidRDefault="00CA5F8D" w:rsidP="00DD156F"/>
        </w:tc>
        <w:tc>
          <w:tcPr>
            <w:tcW w:w="1134" w:type="dxa"/>
          </w:tcPr>
          <w:p w14:paraId="72754B13" w14:textId="77777777" w:rsidR="00CA5F8D" w:rsidRDefault="00CA5F8D" w:rsidP="00DD156F">
            <w:r>
              <w:rPr>
                <w:rFonts w:hint="eastAsia"/>
              </w:rPr>
              <w:t>发起人</w:t>
            </w:r>
            <w:r>
              <w:t>Id</w:t>
            </w:r>
          </w:p>
        </w:tc>
        <w:tc>
          <w:tcPr>
            <w:tcW w:w="1328" w:type="dxa"/>
          </w:tcPr>
          <w:p w14:paraId="18CE1ABB" w14:textId="77777777" w:rsidR="00CA5F8D" w:rsidRDefault="00CA5F8D" w:rsidP="00DD156F"/>
        </w:tc>
      </w:tr>
      <w:tr w:rsidR="00CA5F8D" w14:paraId="6142C1F7" w14:textId="77777777" w:rsidTr="00DD156F">
        <w:tc>
          <w:tcPr>
            <w:tcW w:w="847" w:type="dxa"/>
          </w:tcPr>
          <w:p w14:paraId="0E3CA2FE" w14:textId="77777777" w:rsidR="00CA5F8D" w:rsidRDefault="00CA5F8D" w:rsidP="00DD156F">
            <w:pPr>
              <w:ind w:left="210" w:right="210"/>
            </w:pPr>
          </w:p>
        </w:tc>
        <w:tc>
          <w:tcPr>
            <w:tcW w:w="1813" w:type="dxa"/>
          </w:tcPr>
          <w:p w14:paraId="47459701" w14:textId="77777777" w:rsidR="00CA5F8D" w:rsidRDefault="00CA5F8D" w:rsidP="00DD156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53BEEC0F" w14:textId="77777777" w:rsidR="00CA5F8D" w:rsidRDefault="00CA5F8D" w:rsidP="00DD156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5E72EE76" w14:textId="77777777" w:rsidR="00CA5F8D" w:rsidRDefault="00CA5F8D" w:rsidP="00DD156F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7A331E19" w14:textId="77777777" w:rsidR="00CA5F8D" w:rsidRDefault="00CA5F8D" w:rsidP="00DD156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1616A13E" w14:textId="77777777" w:rsidR="00CA5F8D" w:rsidRDefault="00CA5F8D" w:rsidP="00DD156F">
            <w:pPr>
              <w:ind w:right="210"/>
            </w:pPr>
          </w:p>
        </w:tc>
        <w:tc>
          <w:tcPr>
            <w:tcW w:w="1328" w:type="dxa"/>
          </w:tcPr>
          <w:p w14:paraId="7D347A3F" w14:textId="77777777" w:rsidR="00CA5F8D" w:rsidRDefault="00CA5F8D" w:rsidP="00DD156F">
            <w:pPr>
              <w:ind w:left="210" w:right="210"/>
            </w:pPr>
          </w:p>
        </w:tc>
      </w:tr>
      <w:tr w:rsidR="00CA5F8D" w14:paraId="1C3066ED" w14:textId="77777777" w:rsidTr="00DD156F">
        <w:tc>
          <w:tcPr>
            <w:tcW w:w="847" w:type="dxa"/>
          </w:tcPr>
          <w:p w14:paraId="5917FCF7" w14:textId="77777777" w:rsidR="00CA5F8D" w:rsidRDefault="00CA5F8D" w:rsidP="00DD156F">
            <w:pPr>
              <w:ind w:left="210" w:right="210"/>
            </w:pPr>
          </w:p>
        </w:tc>
        <w:tc>
          <w:tcPr>
            <w:tcW w:w="1813" w:type="dxa"/>
          </w:tcPr>
          <w:p w14:paraId="08508094" w14:textId="77777777" w:rsidR="00CA5F8D" w:rsidRDefault="00CA5F8D" w:rsidP="00DD156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13615003" w14:textId="77777777" w:rsidR="00CA5F8D" w:rsidRDefault="00CA5F8D" w:rsidP="00DD156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174736F1" w14:textId="77777777" w:rsidR="00CA5F8D" w:rsidRDefault="00CA5F8D" w:rsidP="00DD156F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221389B4" w14:textId="77777777" w:rsidR="00CA5F8D" w:rsidRDefault="00CA5F8D" w:rsidP="00DD156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6296832C" w14:textId="77777777" w:rsidR="00CA5F8D" w:rsidRDefault="00CA5F8D" w:rsidP="00DD156F">
            <w:pPr>
              <w:ind w:right="210"/>
            </w:pPr>
          </w:p>
        </w:tc>
        <w:tc>
          <w:tcPr>
            <w:tcW w:w="1328" w:type="dxa"/>
          </w:tcPr>
          <w:p w14:paraId="43332572" w14:textId="77777777" w:rsidR="00CA5F8D" w:rsidRDefault="00CA5F8D" w:rsidP="00DD156F">
            <w:pPr>
              <w:ind w:left="210" w:right="210"/>
            </w:pPr>
          </w:p>
        </w:tc>
      </w:tr>
    </w:tbl>
    <w:p w14:paraId="07E943C7" w14:textId="77777777" w:rsidR="00CA5F8D" w:rsidRDefault="00CA5F8D" w:rsidP="00CA5F8D">
      <w:r>
        <w:rPr>
          <w:rFonts w:hint="eastAsia"/>
        </w:rPr>
        <w:t>|</w:t>
      </w:r>
    </w:p>
    <w:p w14:paraId="1AD9ED2E" w14:textId="77777777" w:rsidR="009933AF" w:rsidRDefault="009933AF" w:rsidP="002013CD"/>
    <w:p w14:paraId="356CC6EB" w14:textId="77777777" w:rsidR="00177448" w:rsidRDefault="00991E4B" w:rsidP="00177448">
      <w:pPr>
        <w:pStyle w:val="a0"/>
      </w:pPr>
      <w:bookmarkStart w:id="45" w:name="_Toc427236674"/>
      <w:bookmarkStart w:id="46" w:name="_Toc430249244"/>
      <w:r>
        <w:rPr>
          <w:rFonts w:hint="eastAsia"/>
        </w:rPr>
        <w:t>学员班级课程</w:t>
      </w:r>
      <w:r w:rsidR="006F0DF8">
        <w:rPr>
          <w:rFonts w:hint="eastAsia"/>
        </w:rPr>
        <w:t>活动</w:t>
      </w:r>
      <w:r>
        <w:t>进度表</w:t>
      </w:r>
      <w:bookmarkEnd w:id="45"/>
      <w:bookmarkEnd w:id="46"/>
    </w:p>
    <w:p w14:paraId="2917EA9B" w14:textId="77777777" w:rsidR="00177448" w:rsidRPr="00E10BA2" w:rsidRDefault="00177448" w:rsidP="00177448">
      <w:r w:rsidRPr="00E10BA2">
        <w:rPr>
          <w:rFonts w:hint="eastAsia"/>
        </w:rPr>
        <w:t>*</w:t>
      </w:r>
      <w:r w:rsidR="0003161A" w:rsidRPr="00E10BA2">
        <w:t>Member_ClassUnitContentSchedule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E10BA2" w:rsidRPr="00E10BA2" w14:paraId="1D78BABA" w14:textId="77777777" w:rsidTr="00596920">
        <w:tc>
          <w:tcPr>
            <w:tcW w:w="847" w:type="dxa"/>
          </w:tcPr>
          <w:p w14:paraId="15900FDB" w14:textId="77777777" w:rsidR="00177448" w:rsidRPr="00E10BA2" w:rsidRDefault="00177448" w:rsidP="00596920">
            <w:pPr>
              <w:ind w:left="210" w:right="210"/>
              <w:jc w:val="center"/>
              <w:rPr>
                <w:b/>
              </w:rPr>
            </w:pPr>
            <w:r w:rsidRPr="00E10BA2">
              <w:rPr>
                <w:rFonts w:hint="eastAsia"/>
                <w:b/>
              </w:rPr>
              <w:lastRenderedPageBreak/>
              <w:t>主键</w:t>
            </w:r>
          </w:p>
        </w:tc>
        <w:tc>
          <w:tcPr>
            <w:tcW w:w="1813" w:type="dxa"/>
          </w:tcPr>
          <w:p w14:paraId="52BD0C57" w14:textId="77777777" w:rsidR="00177448" w:rsidRPr="00E10BA2" w:rsidRDefault="00177448" w:rsidP="00596920">
            <w:pPr>
              <w:ind w:left="210" w:right="210"/>
              <w:jc w:val="center"/>
              <w:rPr>
                <w:b/>
              </w:rPr>
            </w:pPr>
            <w:r w:rsidRPr="00E10BA2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398F3FE5" w14:textId="77777777" w:rsidR="00177448" w:rsidRPr="00E10BA2" w:rsidRDefault="00177448" w:rsidP="00596920">
            <w:pPr>
              <w:jc w:val="center"/>
              <w:rPr>
                <w:b/>
              </w:rPr>
            </w:pPr>
            <w:r w:rsidRPr="00E10BA2"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4793094F" w14:textId="77777777" w:rsidR="00177448" w:rsidRPr="00E10BA2" w:rsidRDefault="00177448" w:rsidP="00596920">
            <w:pPr>
              <w:jc w:val="center"/>
              <w:rPr>
                <w:b/>
              </w:rPr>
            </w:pPr>
            <w:r w:rsidRPr="00E10BA2">
              <w:rPr>
                <w:rFonts w:hint="eastAsia"/>
                <w:b/>
              </w:rPr>
              <w:t>不能</w:t>
            </w:r>
            <w:r w:rsidRPr="00E10BA2"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6ED902B9" w14:textId="77777777" w:rsidR="00177448" w:rsidRPr="00E10BA2" w:rsidRDefault="00177448" w:rsidP="00596920">
            <w:pPr>
              <w:ind w:left="210" w:right="210"/>
              <w:jc w:val="center"/>
              <w:rPr>
                <w:b/>
              </w:rPr>
            </w:pPr>
            <w:r w:rsidRPr="00E10BA2"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164A6A0C" w14:textId="77777777" w:rsidR="00177448" w:rsidRPr="00E10BA2" w:rsidRDefault="00177448" w:rsidP="00596920">
            <w:pPr>
              <w:ind w:left="210" w:right="210"/>
              <w:jc w:val="center"/>
              <w:rPr>
                <w:b/>
              </w:rPr>
            </w:pPr>
            <w:r w:rsidRPr="00E10BA2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3FD30522" w14:textId="77777777" w:rsidR="00177448" w:rsidRPr="00E10BA2" w:rsidRDefault="00177448" w:rsidP="00596920">
            <w:pPr>
              <w:ind w:left="210" w:right="210"/>
              <w:jc w:val="center"/>
              <w:rPr>
                <w:b/>
              </w:rPr>
            </w:pPr>
            <w:r w:rsidRPr="00E10BA2">
              <w:rPr>
                <w:rFonts w:hint="eastAsia"/>
                <w:b/>
              </w:rPr>
              <w:t>备注</w:t>
            </w:r>
          </w:p>
        </w:tc>
      </w:tr>
      <w:tr w:rsidR="00E10BA2" w:rsidRPr="00E10BA2" w14:paraId="5A985940" w14:textId="77777777" w:rsidTr="00596920">
        <w:tc>
          <w:tcPr>
            <w:tcW w:w="847" w:type="dxa"/>
          </w:tcPr>
          <w:p w14:paraId="3BA02F16" w14:textId="77777777" w:rsidR="00177448" w:rsidRPr="00E10BA2" w:rsidRDefault="00177448" w:rsidP="00596920">
            <w:r w:rsidRPr="00E10BA2"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0B3B3DB5" w14:textId="77777777" w:rsidR="00177448" w:rsidRPr="00E10BA2" w:rsidRDefault="00177448" w:rsidP="00596920">
            <w:r w:rsidRPr="00E10BA2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ABAECA4" w14:textId="77777777" w:rsidR="00177448" w:rsidRPr="00E10BA2" w:rsidRDefault="00177448" w:rsidP="00596920"/>
        </w:tc>
        <w:tc>
          <w:tcPr>
            <w:tcW w:w="992" w:type="dxa"/>
          </w:tcPr>
          <w:p w14:paraId="70155001" w14:textId="77777777" w:rsidR="00177448" w:rsidRPr="00E10BA2" w:rsidRDefault="00177448" w:rsidP="00596920"/>
        </w:tc>
        <w:tc>
          <w:tcPr>
            <w:tcW w:w="1276" w:type="dxa"/>
          </w:tcPr>
          <w:p w14:paraId="7CAB1D16" w14:textId="77777777" w:rsidR="00177448" w:rsidRPr="00E10BA2" w:rsidRDefault="00177448" w:rsidP="00596920"/>
        </w:tc>
        <w:tc>
          <w:tcPr>
            <w:tcW w:w="1134" w:type="dxa"/>
          </w:tcPr>
          <w:p w14:paraId="4B87D665" w14:textId="77777777" w:rsidR="00177448" w:rsidRPr="00E10BA2" w:rsidRDefault="00177448" w:rsidP="00596920"/>
        </w:tc>
        <w:tc>
          <w:tcPr>
            <w:tcW w:w="1328" w:type="dxa"/>
          </w:tcPr>
          <w:p w14:paraId="3538AED8" w14:textId="77777777" w:rsidR="00177448" w:rsidRPr="00E10BA2" w:rsidRDefault="00177448" w:rsidP="00596920"/>
        </w:tc>
      </w:tr>
      <w:tr w:rsidR="00E10BA2" w:rsidRPr="00E10BA2" w14:paraId="1FBFF8D0" w14:textId="77777777" w:rsidTr="00596920">
        <w:tc>
          <w:tcPr>
            <w:tcW w:w="847" w:type="dxa"/>
          </w:tcPr>
          <w:p w14:paraId="21A4E2B7" w14:textId="77777777" w:rsidR="00177448" w:rsidRPr="00E10BA2" w:rsidRDefault="00177448" w:rsidP="00596920"/>
        </w:tc>
        <w:tc>
          <w:tcPr>
            <w:tcW w:w="1813" w:type="dxa"/>
          </w:tcPr>
          <w:p w14:paraId="4D9A40A0" w14:textId="77777777" w:rsidR="00177448" w:rsidRPr="00E10BA2" w:rsidRDefault="00177448" w:rsidP="00596920">
            <w:r w:rsidRPr="00E10BA2">
              <w:t>Class</w:t>
            </w:r>
            <w:r w:rsidRPr="00E10BA2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31AE122B" w14:textId="77777777" w:rsidR="00177448" w:rsidRPr="00E10BA2" w:rsidRDefault="00177448" w:rsidP="00596920">
            <w:r w:rsidRPr="00E10BA2">
              <w:t>I</w:t>
            </w:r>
            <w:r w:rsidRPr="00E10BA2"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7DFBBF81" w14:textId="77777777" w:rsidR="00177448" w:rsidRPr="00E10BA2" w:rsidRDefault="00177448" w:rsidP="00596920">
            <w:r w:rsidRPr="00E10BA2"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3DEEA76F" w14:textId="77777777" w:rsidR="00177448" w:rsidRPr="00E10BA2" w:rsidRDefault="00177448" w:rsidP="00596920"/>
        </w:tc>
        <w:tc>
          <w:tcPr>
            <w:tcW w:w="1134" w:type="dxa"/>
          </w:tcPr>
          <w:p w14:paraId="079A12A3" w14:textId="77777777" w:rsidR="00177448" w:rsidRPr="00E10BA2" w:rsidRDefault="00177448" w:rsidP="00596920">
            <w:r w:rsidRPr="00E10BA2">
              <w:rPr>
                <w:rFonts w:hint="eastAsia"/>
              </w:rPr>
              <w:t>班级</w:t>
            </w:r>
            <w:r w:rsidRPr="00E10BA2">
              <w:t>Id</w:t>
            </w:r>
          </w:p>
        </w:tc>
        <w:tc>
          <w:tcPr>
            <w:tcW w:w="1328" w:type="dxa"/>
          </w:tcPr>
          <w:p w14:paraId="3CC9AB5E" w14:textId="77777777" w:rsidR="00177448" w:rsidRPr="00E10BA2" w:rsidRDefault="00177448" w:rsidP="00596920"/>
        </w:tc>
      </w:tr>
      <w:tr w:rsidR="00E10BA2" w:rsidRPr="00E10BA2" w14:paraId="2004F562" w14:textId="77777777" w:rsidTr="00596920">
        <w:tc>
          <w:tcPr>
            <w:tcW w:w="847" w:type="dxa"/>
          </w:tcPr>
          <w:p w14:paraId="22B8F7DD" w14:textId="77777777" w:rsidR="004E49B2" w:rsidRPr="00E10BA2" w:rsidRDefault="004E49B2" w:rsidP="004E49B2">
            <w:pPr>
              <w:ind w:left="210" w:right="210"/>
            </w:pPr>
          </w:p>
        </w:tc>
        <w:tc>
          <w:tcPr>
            <w:tcW w:w="1813" w:type="dxa"/>
          </w:tcPr>
          <w:p w14:paraId="2D09AAE2" w14:textId="77777777" w:rsidR="004E49B2" w:rsidRPr="00E10BA2" w:rsidRDefault="004E49B2" w:rsidP="004E49B2">
            <w:pPr>
              <w:ind w:right="210"/>
            </w:pPr>
            <w:r w:rsidRPr="00E10BA2">
              <w:rPr>
                <w:rFonts w:hint="eastAsia"/>
              </w:rPr>
              <w:t>TrainingId</w:t>
            </w:r>
          </w:p>
        </w:tc>
        <w:tc>
          <w:tcPr>
            <w:tcW w:w="1134" w:type="dxa"/>
          </w:tcPr>
          <w:p w14:paraId="66ED7285" w14:textId="77777777" w:rsidR="004E49B2" w:rsidRPr="00E10BA2" w:rsidRDefault="004E49B2" w:rsidP="004E49B2">
            <w:pPr>
              <w:ind w:right="210"/>
            </w:pPr>
            <w:r w:rsidRPr="00E10BA2">
              <w:t>I</w:t>
            </w:r>
            <w:r w:rsidRPr="00E10BA2"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3E4F5107" w14:textId="77777777" w:rsidR="004E49B2" w:rsidRPr="00E10BA2" w:rsidRDefault="004E49B2" w:rsidP="004E49B2">
            <w:pPr>
              <w:ind w:right="210"/>
            </w:pPr>
          </w:p>
        </w:tc>
        <w:tc>
          <w:tcPr>
            <w:tcW w:w="1276" w:type="dxa"/>
          </w:tcPr>
          <w:p w14:paraId="03E444ED" w14:textId="77777777" w:rsidR="004E49B2" w:rsidRPr="00E10BA2" w:rsidRDefault="004E49B2" w:rsidP="004E49B2">
            <w:pPr>
              <w:ind w:right="210"/>
            </w:pPr>
          </w:p>
        </w:tc>
        <w:tc>
          <w:tcPr>
            <w:tcW w:w="1134" w:type="dxa"/>
          </w:tcPr>
          <w:p w14:paraId="6734E13B" w14:textId="77777777" w:rsidR="004E49B2" w:rsidRPr="00E10BA2" w:rsidRDefault="004E49B2" w:rsidP="004E49B2">
            <w:pPr>
              <w:ind w:right="210"/>
            </w:pPr>
            <w:r w:rsidRPr="00E10BA2">
              <w:rPr>
                <w:rFonts w:hint="eastAsia"/>
              </w:rPr>
              <w:t>指定</w:t>
            </w:r>
            <w:r w:rsidRPr="00E10BA2">
              <w:t>该课程归属到哪一个培训课程</w:t>
            </w:r>
          </w:p>
        </w:tc>
        <w:tc>
          <w:tcPr>
            <w:tcW w:w="1328" w:type="dxa"/>
          </w:tcPr>
          <w:p w14:paraId="72B189EB" w14:textId="77777777" w:rsidR="004E49B2" w:rsidRPr="00E10BA2" w:rsidRDefault="004E49B2" w:rsidP="004E49B2">
            <w:pPr>
              <w:ind w:left="210" w:right="210"/>
            </w:pPr>
          </w:p>
        </w:tc>
      </w:tr>
      <w:tr w:rsidR="00E10BA2" w:rsidRPr="00E10BA2" w14:paraId="09B114EA" w14:textId="77777777" w:rsidTr="00596920">
        <w:tc>
          <w:tcPr>
            <w:tcW w:w="847" w:type="dxa"/>
          </w:tcPr>
          <w:p w14:paraId="79467190" w14:textId="77777777" w:rsidR="00177448" w:rsidRPr="00E10BA2" w:rsidRDefault="00177448" w:rsidP="00596920"/>
        </w:tc>
        <w:tc>
          <w:tcPr>
            <w:tcW w:w="1813" w:type="dxa"/>
          </w:tcPr>
          <w:p w14:paraId="1E7F8DA9" w14:textId="77777777" w:rsidR="00177448" w:rsidRPr="00E10BA2" w:rsidRDefault="00177448" w:rsidP="00596920">
            <w:r w:rsidRPr="00E10BA2">
              <w:t>AccountId</w:t>
            </w:r>
          </w:p>
        </w:tc>
        <w:tc>
          <w:tcPr>
            <w:tcW w:w="1134" w:type="dxa"/>
          </w:tcPr>
          <w:p w14:paraId="1E6A590C" w14:textId="77777777" w:rsidR="00177448" w:rsidRPr="00E10BA2" w:rsidRDefault="00177448" w:rsidP="00596920">
            <w:r w:rsidRPr="00E10BA2">
              <w:t>Int</w:t>
            </w:r>
          </w:p>
        </w:tc>
        <w:tc>
          <w:tcPr>
            <w:tcW w:w="992" w:type="dxa"/>
          </w:tcPr>
          <w:p w14:paraId="70E6F43A" w14:textId="77777777" w:rsidR="00177448" w:rsidRPr="00E10BA2" w:rsidRDefault="00177448" w:rsidP="00596920">
            <w:r w:rsidRPr="00E10BA2"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67345139" w14:textId="77777777" w:rsidR="00177448" w:rsidRPr="00E10BA2" w:rsidRDefault="00177448" w:rsidP="00596920"/>
        </w:tc>
        <w:tc>
          <w:tcPr>
            <w:tcW w:w="1134" w:type="dxa"/>
          </w:tcPr>
          <w:p w14:paraId="5D1CF729" w14:textId="77777777" w:rsidR="00177448" w:rsidRPr="00E10BA2" w:rsidRDefault="00177448" w:rsidP="00596920">
            <w:r w:rsidRPr="00E10BA2">
              <w:rPr>
                <w:rFonts w:hint="eastAsia"/>
              </w:rPr>
              <w:t>用户</w:t>
            </w:r>
            <w:r w:rsidRPr="00E10BA2"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3B42B89C" w14:textId="77777777" w:rsidR="00177448" w:rsidRPr="00E10BA2" w:rsidRDefault="00177448" w:rsidP="00596920"/>
        </w:tc>
      </w:tr>
      <w:tr w:rsidR="00E10BA2" w:rsidRPr="00E10BA2" w14:paraId="22BA7E20" w14:textId="77777777" w:rsidTr="00596920">
        <w:tc>
          <w:tcPr>
            <w:tcW w:w="847" w:type="dxa"/>
          </w:tcPr>
          <w:p w14:paraId="697BF91F" w14:textId="77777777" w:rsidR="001F7119" w:rsidRPr="00E10BA2" w:rsidRDefault="001F7119" w:rsidP="001F7119"/>
        </w:tc>
        <w:tc>
          <w:tcPr>
            <w:tcW w:w="1813" w:type="dxa"/>
          </w:tcPr>
          <w:p w14:paraId="5411093B" w14:textId="77777777" w:rsidR="001F7119" w:rsidRPr="00E10BA2" w:rsidRDefault="001F7119" w:rsidP="001F7119">
            <w:r w:rsidRPr="00E10BA2">
              <w:t>UnitContent</w:t>
            </w:r>
          </w:p>
        </w:tc>
        <w:tc>
          <w:tcPr>
            <w:tcW w:w="1134" w:type="dxa"/>
          </w:tcPr>
          <w:p w14:paraId="2C9BF6A6" w14:textId="77777777" w:rsidR="001F7119" w:rsidRPr="00E10BA2" w:rsidRDefault="001F7119" w:rsidP="001F7119">
            <w:r w:rsidRPr="00E10BA2">
              <w:t>I</w:t>
            </w:r>
            <w:r w:rsidRPr="00E10BA2"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76520C74" w14:textId="77777777" w:rsidR="001F7119" w:rsidRPr="00E10BA2" w:rsidRDefault="001F7119" w:rsidP="001F7119">
            <w:r w:rsidRPr="00E10BA2"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44B4A94A" w14:textId="77777777" w:rsidR="001F7119" w:rsidRPr="00E10BA2" w:rsidRDefault="001F7119" w:rsidP="001F7119"/>
        </w:tc>
        <w:tc>
          <w:tcPr>
            <w:tcW w:w="1134" w:type="dxa"/>
          </w:tcPr>
          <w:p w14:paraId="61CF4C21" w14:textId="77777777" w:rsidR="001F7119" w:rsidRPr="00E10BA2" w:rsidRDefault="001F7119" w:rsidP="001F7119">
            <w:r w:rsidRPr="00E10BA2">
              <w:rPr>
                <w:rFonts w:hint="eastAsia"/>
              </w:rPr>
              <w:t>主体编号</w:t>
            </w:r>
          </w:p>
        </w:tc>
        <w:tc>
          <w:tcPr>
            <w:tcW w:w="1328" w:type="dxa"/>
          </w:tcPr>
          <w:p w14:paraId="68A87C6E" w14:textId="77777777" w:rsidR="001F7119" w:rsidRPr="00E10BA2" w:rsidRDefault="001F7119" w:rsidP="001F7119"/>
        </w:tc>
      </w:tr>
      <w:tr w:rsidR="00E10BA2" w:rsidRPr="00E10BA2" w14:paraId="4CD37CF4" w14:textId="77777777" w:rsidTr="00596920">
        <w:tc>
          <w:tcPr>
            <w:tcW w:w="847" w:type="dxa"/>
          </w:tcPr>
          <w:p w14:paraId="67855642" w14:textId="77777777" w:rsidR="005E69DD" w:rsidRPr="00E10BA2" w:rsidRDefault="005E69DD" w:rsidP="001F7119"/>
        </w:tc>
        <w:tc>
          <w:tcPr>
            <w:tcW w:w="1813" w:type="dxa"/>
          </w:tcPr>
          <w:p w14:paraId="014B0A81" w14:textId="77777777" w:rsidR="005E69DD" w:rsidRPr="00E10BA2" w:rsidRDefault="005E69DD" w:rsidP="001F7119">
            <w:r w:rsidRPr="00E10BA2">
              <w:t>Score</w:t>
            </w:r>
          </w:p>
        </w:tc>
        <w:tc>
          <w:tcPr>
            <w:tcW w:w="1134" w:type="dxa"/>
          </w:tcPr>
          <w:p w14:paraId="36DEB940" w14:textId="77777777" w:rsidR="005E69DD" w:rsidRPr="00E10BA2" w:rsidRDefault="005E69DD" w:rsidP="001F7119">
            <w:r w:rsidRPr="00E10BA2">
              <w:t>F</w:t>
            </w:r>
            <w:r w:rsidRPr="00E10BA2">
              <w:rPr>
                <w:rFonts w:hint="eastAsia"/>
              </w:rPr>
              <w:t>loat</w:t>
            </w:r>
          </w:p>
        </w:tc>
        <w:tc>
          <w:tcPr>
            <w:tcW w:w="992" w:type="dxa"/>
          </w:tcPr>
          <w:p w14:paraId="1975A38C" w14:textId="77777777" w:rsidR="005E69DD" w:rsidRPr="00E10BA2" w:rsidRDefault="005E69DD" w:rsidP="001F7119"/>
        </w:tc>
        <w:tc>
          <w:tcPr>
            <w:tcW w:w="1276" w:type="dxa"/>
          </w:tcPr>
          <w:p w14:paraId="510FE1E3" w14:textId="77777777" w:rsidR="005E69DD" w:rsidRPr="00E10BA2" w:rsidRDefault="005E69DD" w:rsidP="001F7119"/>
        </w:tc>
        <w:tc>
          <w:tcPr>
            <w:tcW w:w="1134" w:type="dxa"/>
          </w:tcPr>
          <w:p w14:paraId="6959ABDC" w14:textId="77777777" w:rsidR="005E69DD" w:rsidRPr="00E10BA2" w:rsidRDefault="005E69DD" w:rsidP="001F7119">
            <w:r w:rsidRPr="00E10BA2">
              <w:rPr>
                <w:rFonts w:hint="eastAsia"/>
              </w:rPr>
              <w:t>本</w:t>
            </w:r>
            <w:r w:rsidRPr="00E10BA2">
              <w:t>活动的得分</w:t>
            </w:r>
          </w:p>
        </w:tc>
        <w:tc>
          <w:tcPr>
            <w:tcW w:w="1328" w:type="dxa"/>
          </w:tcPr>
          <w:p w14:paraId="3023146E" w14:textId="77777777" w:rsidR="005E69DD" w:rsidRPr="00E10BA2" w:rsidRDefault="00E0534A" w:rsidP="001F7119">
            <w:r w:rsidRPr="00E10BA2">
              <w:rPr>
                <w:rFonts w:hint="eastAsia"/>
              </w:rPr>
              <w:t>有些</w:t>
            </w:r>
            <w:r w:rsidRPr="00E10BA2">
              <w:t>活动需要打分</w:t>
            </w:r>
          </w:p>
        </w:tc>
      </w:tr>
      <w:tr w:rsidR="00E10BA2" w:rsidRPr="00E10BA2" w14:paraId="7072DE2F" w14:textId="77777777" w:rsidTr="00596920">
        <w:tc>
          <w:tcPr>
            <w:tcW w:w="847" w:type="dxa"/>
          </w:tcPr>
          <w:p w14:paraId="686D70EF" w14:textId="77777777" w:rsidR="004E49B2" w:rsidRPr="00E10BA2" w:rsidRDefault="004E49B2" w:rsidP="00596920"/>
        </w:tc>
        <w:tc>
          <w:tcPr>
            <w:tcW w:w="1813" w:type="dxa"/>
          </w:tcPr>
          <w:p w14:paraId="499267ED" w14:textId="77777777" w:rsidR="004E49B2" w:rsidRPr="00E10BA2" w:rsidRDefault="004E49B2" w:rsidP="00596920">
            <w:r w:rsidRPr="00E10BA2"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10A9C68B" w14:textId="77777777" w:rsidR="004E49B2" w:rsidRPr="00E10BA2" w:rsidRDefault="004E49B2" w:rsidP="00596920">
            <w:r w:rsidRPr="00E10BA2">
              <w:t>Bit</w:t>
            </w:r>
          </w:p>
        </w:tc>
        <w:tc>
          <w:tcPr>
            <w:tcW w:w="992" w:type="dxa"/>
          </w:tcPr>
          <w:p w14:paraId="5C3274FF" w14:textId="77777777" w:rsidR="004E49B2" w:rsidRPr="00E10BA2" w:rsidRDefault="004E49B2" w:rsidP="00596920">
            <w:r w:rsidRPr="00E10BA2"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16BF44D0" w14:textId="77777777" w:rsidR="004E49B2" w:rsidRPr="00E10BA2" w:rsidRDefault="004E49B2" w:rsidP="00596920">
            <w:r w:rsidRPr="00E10BA2">
              <w:t>1</w:t>
            </w:r>
          </w:p>
        </w:tc>
        <w:tc>
          <w:tcPr>
            <w:tcW w:w="1134" w:type="dxa"/>
          </w:tcPr>
          <w:p w14:paraId="42BFA1CD" w14:textId="77777777" w:rsidR="004E49B2" w:rsidRPr="00E10BA2" w:rsidRDefault="004E49B2" w:rsidP="00596920">
            <w:r w:rsidRPr="00E10BA2">
              <w:rPr>
                <w:rFonts w:hint="eastAsia"/>
              </w:rPr>
              <w:t>状态</w:t>
            </w:r>
          </w:p>
        </w:tc>
        <w:tc>
          <w:tcPr>
            <w:tcW w:w="1328" w:type="dxa"/>
          </w:tcPr>
          <w:p w14:paraId="4CAEFED4" w14:textId="77777777" w:rsidR="004E49B2" w:rsidRPr="00E10BA2" w:rsidRDefault="004E49B2" w:rsidP="00596920">
            <w:r w:rsidRPr="00E10BA2">
              <w:rPr>
                <w:rFonts w:hint="eastAsia"/>
              </w:rPr>
              <w:t>1</w:t>
            </w:r>
            <w:r w:rsidRPr="00E10BA2">
              <w:t>完成</w:t>
            </w:r>
          </w:p>
        </w:tc>
      </w:tr>
      <w:tr w:rsidR="00E10BA2" w:rsidRPr="00E10BA2" w14:paraId="22339C96" w14:textId="77777777" w:rsidTr="00596920">
        <w:tc>
          <w:tcPr>
            <w:tcW w:w="847" w:type="dxa"/>
          </w:tcPr>
          <w:p w14:paraId="01C2A2BF" w14:textId="77777777" w:rsidR="00177448" w:rsidRPr="00E10BA2" w:rsidRDefault="00177448" w:rsidP="00596920">
            <w:pPr>
              <w:ind w:left="210" w:right="210"/>
            </w:pPr>
          </w:p>
        </w:tc>
        <w:tc>
          <w:tcPr>
            <w:tcW w:w="1813" w:type="dxa"/>
          </w:tcPr>
          <w:p w14:paraId="22EA1BA2" w14:textId="77777777" w:rsidR="00177448" w:rsidRPr="00E10BA2" w:rsidRDefault="00177448" w:rsidP="00596920">
            <w:pPr>
              <w:ind w:right="210"/>
            </w:pPr>
            <w:r w:rsidRPr="00E10BA2"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0A32C9B5" w14:textId="77777777" w:rsidR="00177448" w:rsidRPr="00E10BA2" w:rsidRDefault="00177448" w:rsidP="00596920">
            <w:pPr>
              <w:ind w:right="210"/>
            </w:pPr>
            <w:r w:rsidRPr="00E10BA2">
              <w:t>B</w:t>
            </w:r>
            <w:r w:rsidRPr="00E10BA2"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5970E38B" w14:textId="77777777" w:rsidR="00177448" w:rsidRPr="00E10BA2" w:rsidRDefault="00177448" w:rsidP="00596920">
            <w:pPr>
              <w:ind w:right="210"/>
            </w:pPr>
            <w:r w:rsidRPr="00E10BA2">
              <w:t>Y</w:t>
            </w:r>
          </w:p>
        </w:tc>
        <w:tc>
          <w:tcPr>
            <w:tcW w:w="1276" w:type="dxa"/>
          </w:tcPr>
          <w:p w14:paraId="5AD62D93" w14:textId="77777777" w:rsidR="00177448" w:rsidRPr="00E10BA2" w:rsidRDefault="00177448" w:rsidP="00596920">
            <w:pPr>
              <w:ind w:right="210"/>
            </w:pPr>
            <w:r w:rsidRPr="00E10BA2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59F57B0" w14:textId="77777777" w:rsidR="00177448" w:rsidRPr="00E10BA2" w:rsidRDefault="00177448" w:rsidP="00596920">
            <w:pPr>
              <w:ind w:right="210"/>
            </w:pPr>
          </w:p>
        </w:tc>
        <w:tc>
          <w:tcPr>
            <w:tcW w:w="1328" w:type="dxa"/>
          </w:tcPr>
          <w:p w14:paraId="2CF3DB5F" w14:textId="77777777" w:rsidR="00177448" w:rsidRPr="00E10BA2" w:rsidRDefault="00177448" w:rsidP="00596920">
            <w:pPr>
              <w:ind w:left="210" w:right="210"/>
            </w:pPr>
          </w:p>
        </w:tc>
      </w:tr>
      <w:tr w:rsidR="00E10BA2" w:rsidRPr="00E10BA2" w14:paraId="43DEABAE" w14:textId="77777777" w:rsidTr="00596920">
        <w:tc>
          <w:tcPr>
            <w:tcW w:w="847" w:type="dxa"/>
          </w:tcPr>
          <w:p w14:paraId="310AEE80" w14:textId="77777777" w:rsidR="00177448" w:rsidRPr="00E10BA2" w:rsidRDefault="00177448" w:rsidP="00596920">
            <w:pPr>
              <w:ind w:left="210" w:right="210"/>
            </w:pPr>
          </w:p>
        </w:tc>
        <w:tc>
          <w:tcPr>
            <w:tcW w:w="1813" w:type="dxa"/>
          </w:tcPr>
          <w:p w14:paraId="0B6C6D55" w14:textId="77777777" w:rsidR="00177448" w:rsidRPr="00E10BA2" w:rsidRDefault="00177448" w:rsidP="00596920">
            <w:pPr>
              <w:ind w:right="210"/>
            </w:pPr>
            <w:r w:rsidRPr="00E10BA2"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59AB1EA2" w14:textId="77777777" w:rsidR="00177448" w:rsidRPr="00E10BA2" w:rsidRDefault="00177448" w:rsidP="00596920">
            <w:pPr>
              <w:ind w:right="210"/>
            </w:pPr>
            <w:r w:rsidRPr="00E10BA2"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14C31501" w14:textId="77777777" w:rsidR="00177448" w:rsidRPr="00E10BA2" w:rsidRDefault="00177448" w:rsidP="00596920">
            <w:pPr>
              <w:ind w:right="210"/>
            </w:pPr>
            <w:r w:rsidRPr="00E10BA2">
              <w:t>Y</w:t>
            </w:r>
          </w:p>
        </w:tc>
        <w:tc>
          <w:tcPr>
            <w:tcW w:w="1276" w:type="dxa"/>
          </w:tcPr>
          <w:p w14:paraId="1B098D46" w14:textId="77777777" w:rsidR="00177448" w:rsidRPr="00E10BA2" w:rsidRDefault="00177448" w:rsidP="00596920">
            <w:pPr>
              <w:ind w:right="210"/>
            </w:pPr>
            <w:r w:rsidRPr="00E10BA2">
              <w:t>G</w:t>
            </w:r>
            <w:r w:rsidRPr="00E10BA2">
              <w:rPr>
                <w:rFonts w:hint="eastAsia"/>
              </w:rPr>
              <w:t>etdate(</w:t>
            </w:r>
            <w:r w:rsidRPr="00E10BA2">
              <w:t>)</w:t>
            </w:r>
          </w:p>
        </w:tc>
        <w:tc>
          <w:tcPr>
            <w:tcW w:w="1134" w:type="dxa"/>
          </w:tcPr>
          <w:p w14:paraId="587D7BF6" w14:textId="77777777" w:rsidR="00177448" w:rsidRPr="00E10BA2" w:rsidRDefault="00177448" w:rsidP="00596920">
            <w:pPr>
              <w:ind w:right="210"/>
            </w:pPr>
          </w:p>
        </w:tc>
        <w:tc>
          <w:tcPr>
            <w:tcW w:w="1328" w:type="dxa"/>
          </w:tcPr>
          <w:p w14:paraId="61097BC9" w14:textId="77777777" w:rsidR="00177448" w:rsidRPr="00E10BA2" w:rsidRDefault="00177448" w:rsidP="00596920">
            <w:pPr>
              <w:ind w:left="210" w:right="210"/>
            </w:pPr>
          </w:p>
        </w:tc>
      </w:tr>
    </w:tbl>
    <w:p w14:paraId="506D0DFF" w14:textId="77777777" w:rsidR="00177448" w:rsidRPr="00E10BA2" w:rsidRDefault="00177448" w:rsidP="00177448">
      <w:r w:rsidRPr="00E10BA2">
        <w:rPr>
          <w:rFonts w:hint="eastAsia"/>
        </w:rPr>
        <w:t>|</w:t>
      </w:r>
    </w:p>
    <w:p w14:paraId="02BEDD09" w14:textId="77777777" w:rsidR="00177448" w:rsidRPr="00E10BA2" w:rsidRDefault="00177448" w:rsidP="002013CD"/>
    <w:p w14:paraId="6F325D3C" w14:textId="77777777" w:rsidR="001078AC" w:rsidRDefault="001078AC" w:rsidP="001078AC">
      <w:pPr>
        <w:pStyle w:val="a0"/>
      </w:pPr>
      <w:bookmarkStart w:id="47" w:name="_Toc427236675"/>
      <w:bookmarkStart w:id="48" w:name="_Toc430249245"/>
      <w:r>
        <w:rPr>
          <w:rFonts w:hint="eastAsia"/>
        </w:rPr>
        <w:t>学员班级课程单元笔记</w:t>
      </w:r>
      <w:r>
        <w:t>表</w:t>
      </w:r>
      <w:bookmarkEnd w:id="47"/>
      <w:bookmarkEnd w:id="48"/>
    </w:p>
    <w:p w14:paraId="7A2FC520" w14:textId="77777777" w:rsidR="001078AC" w:rsidRDefault="001078AC" w:rsidP="001078AC">
      <w:r>
        <w:rPr>
          <w:rFonts w:hint="eastAsia"/>
        </w:rPr>
        <w:t>*</w:t>
      </w:r>
      <w:r>
        <w:t>Member</w:t>
      </w:r>
      <w:r w:rsidRPr="000379E1">
        <w:t>_</w:t>
      </w:r>
      <w:r w:rsidR="00F95E8F">
        <w:t>ClassContentNote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1078AC" w14:paraId="3129973A" w14:textId="77777777" w:rsidTr="00BA45DE">
        <w:tc>
          <w:tcPr>
            <w:tcW w:w="847" w:type="dxa"/>
          </w:tcPr>
          <w:p w14:paraId="15AA56FC" w14:textId="77777777" w:rsidR="001078AC" w:rsidRPr="002177A0" w:rsidRDefault="001078AC" w:rsidP="00BA45DE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42D7CCDA" w14:textId="77777777" w:rsidR="001078AC" w:rsidRPr="002177A0" w:rsidRDefault="001078AC" w:rsidP="00BA45DE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6BDA8FB9" w14:textId="77777777" w:rsidR="001078AC" w:rsidRPr="002177A0" w:rsidRDefault="001078AC" w:rsidP="00BA4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3AC8A5D1" w14:textId="77777777" w:rsidR="001078AC" w:rsidRPr="002177A0" w:rsidRDefault="001078AC" w:rsidP="00BA4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3E8E1546" w14:textId="77777777" w:rsidR="001078AC" w:rsidRPr="002177A0" w:rsidRDefault="001078AC" w:rsidP="00BA45DE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6BD2E9CE" w14:textId="77777777" w:rsidR="001078AC" w:rsidRPr="002177A0" w:rsidRDefault="001078AC" w:rsidP="00BA45DE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156079B3" w14:textId="77777777" w:rsidR="001078AC" w:rsidRPr="002177A0" w:rsidRDefault="001078AC" w:rsidP="00BA45DE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1078AC" w14:paraId="1E7369C1" w14:textId="77777777" w:rsidTr="00BA45DE">
        <w:tc>
          <w:tcPr>
            <w:tcW w:w="847" w:type="dxa"/>
          </w:tcPr>
          <w:p w14:paraId="239B65B0" w14:textId="77777777" w:rsidR="001078AC" w:rsidRDefault="001078AC" w:rsidP="00BA45DE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1B98CDB5" w14:textId="77777777" w:rsidR="001078AC" w:rsidRDefault="001078AC" w:rsidP="00BA45DE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0185825" w14:textId="77777777" w:rsidR="001078AC" w:rsidRDefault="001078AC" w:rsidP="00BA45DE"/>
        </w:tc>
        <w:tc>
          <w:tcPr>
            <w:tcW w:w="992" w:type="dxa"/>
          </w:tcPr>
          <w:p w14:paraId="50FA508B" w14:textId="77777777" w:rsidR="001078AC" w:rsidRDefault="001078AC" w:rsidP="00BA45DE"/>
        </w:tc>
        <w:tc>
          <w:tcPr>
            <w:tcW w:w="1276" w:type="dxa"/>
          </w:tcPr>
          <w:p w14:paraId="2DF0BAD1" w14:textId="77777777" w:rsidR="001078AC" w:rsidRDefault="001078AC" w:rsidP="00BA45DE"/>
        </w:tc>
        <w:tc>
          <w:tcPr>
            <w:tcW w:w="1134" w:type="dxa"/>
          </w:tcPr>
          <w:p w14:paraId="073BA0FF" w14:textId="77777777" w:rsidR="001078AC" w:rsidRDefault="001078AC" w:rsidP="00BA45DE"/>
        </w:tc>
        <w:tc>
          <w:tcPr>
            <w:tcW w:w="1328" w:type="dxa"/>
          </w:tcPr>
          <w:p w14:paraId="159C0B8A" w14:textId="77777777" w:rsidR="001078AC" w:rsidRDefault="001078AC" w:rsidP="00BA45DE"/>
        </w:tc>
      </w:tr>
      <w:tr w:rsidR="001078AC" w14:paraId="049FA9DF" w14:textId="77777777" w:rsidTr="00BA45DE">
        <w:tc>
          <w:tcPr>
            <w:tcW w:w="847" w:type="dxa"/>
          </w:tcPr>
          <w:p w14:paraId="4CACC291" w14:textId="77777777" w:rsidR="001078AC" w:rsidRDefault="001078AC" w:rsidP="00BA45DE"/>
        </w:tc>
        <w:tc>
          <w:tcPr>
            <w:tcW w:w="1813" w:type="dxa"/>
          </w:tcPr>
          <w:p w14:paraId="1AB10A06" w14:textId="77777777" w:rsidR="001078AC" w:rsidRDefault="001078AC" w:rsidP="00BA45DE">
            <w:r>
              <w:t>Class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14DA3763" w14:textId="77777777" w:rsidR="001078AC" w:rsidRDefault="001078AC" w:rsidP="00BA45D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128B9514" w14:textId="77777777" w:rsidR="001078AC" w:rsidRDefault="001078AC" w:rsidP="00BA45DE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0FE2D804" w14:textId="77777777" w:rsidR="001078AC" w:rsidRDefault="001078AC" w:rsidP="00BA45DE"/>
        </w:tc>
        <w:tc>
          <w:tcPr>
            <w:tcW w:w="1134" w:type="dxa"/>
          </w:tcPr>
          <w:p w14:paraId="0C85CA54" w14:textId="77777777" w:rsidR="001078AC" w:rsidRDefault="001078AC" w:rsidP="00BA45DE">
            <w:r>
              <w:rPr>
                <w:rFonts w:hint="eastAsia"/>
              </w:rPr>
              <w:t>班级</w:t>
            </w:r>
            <w:r>
              <w:t>Id</w:t>
            </w:r>
          </w:p>
        </w:tc>
        <w:tc>
          <w:tcPr>
            <w:tcW w:w="1328" w:type="dxa"/>
          </w:tcPr>
          <w:p w14:paraId="03AFA6D3" w14:textId="77777777" w:rsidR="001078AC" w:rsidRDefault="001078AC" w:rsidP="00BA45DE"/>
        </w:tc>
      </w:tr>
      <w:tr w:rsidR="001078AC" w14:paraId="5E371D2B" w14:textId="77777777" w:rsidTr="00BA45DE">
        <w:tc>
          <w:tcPr>
            <w:tcW w:w="847" w:type="dxa"/>
          </w:tcPr>
          <w:p w14:paraId="7C4492D8" w14:textId="77777777" w:rsidR="001078AC" w:rsidRPr="00D06C87" w:rsidRDefault="001078AC" w:rsidP="00BA45DE">
            <w:pPr>
              <w:ind w:left="210" w:right="210"/>
              <w:rPr>
                <w:color w:val="000000" w:themeColor="text1"/>
              </w:rPr>
            </w:pPr>
          </w:p>
        </w:tc>
        <w:tc>
          <w:tcPr>
            <w:tcW w:w="1813" w:type="dxa"/>
          </w:tcPr>
          <w:p w14:paraId="6DC26991" w14:textId="77777777" w:rsidR="001078AC" w:rsidRPr="00D06C87" w:rsidRDefault="001078AC" w:rsidP="00BA45DE">
            <w:pPr>
              <w:ind w:right="210"/>
              <w:rPr>
                <w:color w:val="000000" w:themeColor="text1"/>
              </w:rPr>
            </w:pPr>
            <w:r w:rsidRPr="00D06C87">
              <w:rPr>
                <w:rFonts w:hint="eastAsia"/>
                <w:color w:val="000000" w:themeColor="text1"/>
              </w:rPr>
              <w:t>TrainingId</w:t>
            </w:r>
          </w:p>
        </w:tc>
        <w:tc>
          <w:tcPr>
            <w:tcW w:w="1134" w:type="dxa"/>
          </w:tcPr>
          <w:p w14:paraId="5658DEAE" w14:textId="77777777" w:rsidR="001078AC" w:rsidRPr="00D06C87" w:rsidRDefault="001078AC" w:rsidP="00BA45DE">
            <w:pPr>
              <w:ind w:right="210"/>
              <w:rPr>
                <w:color w:val="000000" w:themeColor="text1"/>
              </w:rPr>
            </w:pPr>
            <w:r w:rsidRPr="00D06C87">
              <w:rPr>
                <w:color w:val="000000" w:themeColor="text1"/>
              </w:rPr>
              <w:t>I</w:t>
            </w:r>
            <w:r w:rsidRPr="00D06C87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992" w:type="dxa"/>
          </w:tcPr>
          <w:p w14:paraId="2A638E8E" w14:textId="77777777" w:rsidR="001078AC" w:rsidRPr="00D06C87" w:rsidRDefault="001078AC" w:rsidP="00BA45DE">
            <w:pPr>
              <w:ind w:right="210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4860B327" w14:textId="77777777" w:rsidR="001078AC" w:rsidRPr="00D06C87" w:rsidRDefault="001078AC" w:rsidP="00BA45DE">
            <w:pPr>
              <w:ind w:right="210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40C5C9A4" w14:textId="77777777" w:rsidR="001078AC" w:rsidRPr="00D06C87" w:rsidRDefault="001078AC" w:rsidP="00BA45DE">
            <w:pPr>
              <w:ind w:right="210"/>
              <w:rPr>
                <w:color w:val="000000" w:themeColor="text1"/>
              </w:rPr>
            </w:pPr>
            <w:r w:rsidRPr="00046802">
              <w:rPr>
                <w:rFonts w:hint="eastAsia"/>
                <w:color w:val="000000" w:themeColor="text1"/>
              </w:rPr>
              <w:t>指定</w:t>
            </w:r>
            <w:r w:rsidRPr="00046802">
              <w:rPr>
                <w:color w:val="000000" w:themeColor="text1"/>
              </w:rPr>
              <w:t>该</w:t>
            </w:r>
            <w:r w:rsidRPr="00D06C87">
              <w:rPr>
                <w:color w:val="000000" w:themeColor="text1"/>
              </w:rPr>
              <w:t>课程</w:t>
            </w:r>
            <w:r w:rsidRPr="00046802">
              <w:rPr>
                <w:color w:val="000000" w:themeColor="text1"/>
              </w:rPr>
              <w:t>归属到哪一个培训课程</w:t>
            </w:r>
          </w:p>
        </w:tc>
        <w:tc>
          <w:tcPr>
            <w:tcW w:w="1328" w:type="dxa"/>
          </w:tcPr>
          <w:p w14:paraId="7ED576AF" w14:textId="77777777" w:rsidR="001078AC" w:rsidRPr="00D06C87" w:rsidRDefault="001078AC" w:rsidP="00BA45DE">
            <w:pPr>
              <w:ind w:left="210" w:right="210"/>
              <w:rPr>
                <w:color w:val="000000" w:themeColor="text1"/>
              </w:rPr>
            </w:pPr>
          </w:p>
        </w:tc>
      </w:tr>
      <w:tr w:rsidR="001078AC" w14:paraId="4C586D46" w14:textId="77777777" w:rsidTr="00BA45DE">
        <w:tc>
          <w:tcPr>
            <w:tcW w:w="847" w:type="dxa"/>
          </w:tcPr>
          <w:p w14:paraId="0366F5BB" w14:textId="77777777" w:rsidR="001078AC" w:rsidRDefault="001078AC" w:rsidP="00BA45DE"/>
        </w:tc>
        <w:tc>
          <w:tcPr>
            <w:tcW w:w="1813" w:type="dxa"/>
          </w:tcPr>
          <w:p w14:paraId="1FEDCB1F" w14:textId="77777777" w:rsidR="001078AC" w:rsidRDefault="001078AC" w:rsidP="00BA45DE">
            <w:r>
              <w:t>AccountId</w:t>
            </w:r>
          </w:p>
        </w:tc>
        <w:tc>
          <w:tcPr>
            <w:tcW w:w="1134" w:type="dxa"/>
          </w:tcPr>
          <w:p w14:paraId="009622FB" w14:textId="77777777" w:rsidR="001078AC" w:rsidRDefault="001078AC" w:rsidP="00BA45DE">
            <w:r>
              <w:t>Int</w:t>
            </w:r>
          </w:p>
        </w:tc>
        <w:tc>
          <w:tcPr>
            <w:tcW w:w="992" w:type="dxa"/>
          </w:tcPr>
          <w:p w14:paraId="1AC8ABF0" w14:textId="77777777" w:rsidR="001078AC" w:rsidRDefault="001078AC" w:rsidP="00BA45DE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1F78C4DF" w14:textId="77777777" w:rsidR="001078AC" w:rsidRDefault="001078AC" w:rsidP="00BA45DE"/>
        </w:tc>
        <w:tc>
          <w:tcPr>
            <w:tcW w:w="1134" w:type="dxa"/>
          </w:tcPr>
          <w:p w14:paraId="77256434" w14:textId="77777777" w:rsidR="001078AC" w:rsidRDefault="001078AC" w:rsidP="00BA45D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7082287E" w14:textId="77777777" w:rsidR="001078AC" w:rsidRDefault="001078AC" w:rsidP="00BA45DE"/>
        </w:tc>
      </w:tr>
      <w:tr w:rsidR="00B0329A" w:rsidRPr="00B0329A" w14:paraId="3EBB3410" w14:textId="77777777" w:rsidTr="00BA45DE">
        <w:tc>
          <w:tcPr>
            <w:tcW w:w="847" w:type="dxa"/>
          </w:tcPr>
          <w:p w14:paraId="7764E7E0" w14:textId="77777777" w:rsidR="006D4068" w:rsidRPr="00B0329A" w:rsidRDefault="006D4068" w:rsidP="006D4068"/>
        </w:tc>
        <w:tc>
          <w:tcPr>
            <w:tcW w:w="1813" w:type="dxa"/>
          </w:tcPr>
          <w:p w14:paraId="75206738" w14:textId="77777777" w:rsidR="006D4068" w:rsidRPr="00B0329A" w:rsidRDefault="006D4068" w:rsidP="006D4068">
            <w:r w:rsidRPr="00B0329A">
              <w:t>UnitContent</w:t>
            </w:r>
          </w:p>
        </w:tc>
        <w:tc>
          <w:tcPr>
            <w:tcW w:w="1134" w:type="dxa"/>
          </w:tcPr>
          <w:p w14:paraId="7724D071" w14:textId="77777777" w:rsidR="006D4068" w:rsidRPr="00B0329A" w:rsidRDefault="006D4068" w:rsidP="006D4068">
            <w:r w:rsidRPr="00B0329A">
              <w:t>I</w:t>
            </w:r>
            <w:r w:rsidRPr="00B0329A"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5A5D7E0E" w14:textId="77777777" w:rsidR="006D4068" w:rsidRPr="00B0329A" w:rsidRDefault="006D4068" w:rsidP="006D4068">
            <w:r w:rsidRPr="00B0329A"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4FB9B46E" w14:textId="77777777" w:rsidR="006D4068" w:rsidRPr="00B0329A" w:rsidRDefault="006D4068" w:rsidP="006D4068"/>
        </w:tc>
        <w:tc>
          <w:tcPr>
            <w:tcW w:w="1134" w:type="dxa"/>
          </w:tcPr>
          <w:p w14:paraId="224BB588" w14:textId="77777777" w:rsidR="006D4068" w:rsidRPr="00B0329A" w:rsidRDefault="004A689C" w:rsidP="006D4068">
            <w:r w:rsidRPr="00B0329A">
              <w:rPr>
                <w:rFonts w:hint="eastAsia"/>
              </w:rPr>
              <w:t>活动</w:t>
            </w:r>
            <w:r w:rsidR="006D4068" w:rsidRPr="00B0329A">
              <w:rPr>
                <w:rFonts w:hint="eastAsia"/>
              </w:rPr>
              <w:t>编号</w:t>
            </w:r>
          </w:p>
        </w:tc>
        <w:tc>
          <w:tcPr>
            <w:tcW w:w="1328" w:type="dxa"/>
          </w:tcPr>
          <w:p w14:paraId="4D7FE684" w14:textId="77777777" w:rsidR="006D4068" w:rsidRPr="00B0329A" w:rsidRDefault="006D4068" w:rsidP="006D4068"/>
        </w:tc>
      </w:tr>
      <w:tr w:rsidR="001078AC" w14:paraId="7B466D23" w14:textId="77777777" w:rsidTr="00BA45DE">
        <w:tc>
          <w:tcPr>
            <w:tcW w:w="847" w:type="dxa"/>
          </w:tcPr>
          <w:p w14:paraId="2EC9290C" w14:textId="77777777" w:rsidR="001078AC" w:rsidRDefault="001078AC" w:rsidP="00BA45DE"/>
        </w:tc>
        <w:tc>
          <w:tcPr>
            <w:tcW w:w="1813" w:type="dxa"/>
          </w:tcPr>
          <w:p w14:paraId="76388606" w14:textId="77777777" w:rsidR="001078AC" w:rsidRDefault="000E578F" w:rsidP="00BA45DE">
            <w:r>
              <w:t>Content</w:t>
            </w:r>
          </w:p>
        </w:tc>
        <w:tc>
          <w:tcPr>
            <w:tcW w:w="1134" w:type="dxa"/>
          </w:tcPr>
          <w:p w14:paraId="717A9E1F" w14:textId="77777777" w:rsidR="001078AC" w:rsidRDefault="000E578F" w:rsidP="00BA45DE">
            <w:r>
              <w:t>Varchar(max)</w:t>
            </w:r>
          </w:p>
        </w:tc>
        <w:tc>
          <w:tcPr>
            <w:tcW w:w="992" w:type="dxa"/>
          </w:tcPr>
          <w:p w14:paraId="0810F48A" w14:textId="77777777" w:rsidR="001078AC" w:rsidRDefault="001078AC" w:rsidP="00BA45DE"/>
        </w:tc>
        <w:tc>
          <w:tcPr>
            <w:tcW w:w="1276" w:type="dxa"/>
          </w:tcPr>
          <w:p w14:paraId="0D820D8E" w14:textId="77777777" w:rsidR="001078AC" w:rsidRDefault="001078AC" w:rsidP="00BA45DE"/>
        </w:tc>
        <w:tc>
          <w:tcPr>
            <w:tcW w:w="1134" w:type="dxa"/>
          </w:tcPr>
          <w:p w14:paraId="514EB5A2" w14:textId="77777777" w:rsidR="001078AC" w:rsidRDefault="000E578F" w:rsidP="00BA45DE">
            <w:r>
              <w:rPr>
                <w:rFonts w:hint="eastAsia"/>
              </w:rPr>
              <w:t>笔记内容</w:t>
            </w:r>
          </w:p>
        </w:tc>
        <w:tc>
          <w:tcPr>
            <w:tcW w:w="1328" w:type="dxa"/>
          </w:tcPr>
          <w:p w14:paraId="539AF8C5" w14:textId="77777777" w:rsidR="001078AC" w:rsidRDefault="001078AC" w:rsidP="00BA45DE"/>
        </w:tc>
      </w:tr>
      <w:tr w:rsidR="001078AC" w14:paraId="76A162AE" w14:textId="77777777" w:rsidTr="00BA45DE">
        <w:tc>
          <w:tcPr>
            <w:tcW w:w="847" w:type="dxa"/>
          </w:tcPr>
          <w:p w14:paraId="57D5D42B" w14:textId="77777777" w:rsidR="001078AC" w:rsidRDefault="001078AC" w:rsidP="00BA45DE">
            <w:pPr>
              <w:ind w:left="210" w:right="210"/>
            </w:pPr>
          </w:p>
        </w:tc>
        <w:tc>
          <w:tcPr>
            <w:tcW w:w="1813" w:type="dxa"/>
          </w:tcPr>
          <w:p w14:paraId="41396A96" w14:textId="77777777" w:rsidR="001078AC" w:rsidRDefault="001078AC" w:rsidP="00BA45DE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52BAC4B9" w14:textId="77777777" w:rsidR="001078AC" w:rsidRDefault="001078AC" w:rsidP="00BA45DE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6219CAF1" w14:textId="77777777" w:rsidR="001078AC" w:rsidRDefault="001078AC" w:rsidP="00BA45DE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128B624F" w14:textId="77777777" w:rsidR="001078AC" w:rsidRDefault="001078AC" w:rsidP="00BA45DE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0847339D" w14:textId="77777777" w:rsidR="001078AC" w:rsidRDefault="001078AC" w:rsidP="00BA45DE">
            <w:pPr>
              <w:ind w:right="210"/>
            </w:pPr>
          </w:p>
        </w:tc>
        <w:tc>
          <w:tcPr>
            <w:tcW w:w="1328" w:type="dxa"/>
          </w:tcPr>
          <w:p w14:paraId="2E93C961" w14:textId="77777777" w:rsidR="001078AC" w:rsidRDefault="001078AC" w:rsidP="00BA45DE">
            <w:pPr>
              <w:ind w:left="210" w:right="210"/>
            </w:pPr>
          </w:p>
        </w:tc>
      </w:tr>
      <w:tr w:rsidR="001078AC" w14:paraId="705AF7DD" w14:textId="77777777" w:rsidTr="00BA45DE">
        <w:tc>
          <w:tcPr>
            <w:tcW w:w="847" w:type="dxa"/>
          </w:tcPr>
          <w:p w14:paraId="2853A240" w14:textId="77777777" w:rsidR="001078AC" w:rsidRDefault="001078AC" w:rsidP="00BA45DE">
            <w:pPr>
              <w:ind w:left="210" w:right="210"/>
            </w:pPr>
          </w:p>
        </w:tc>
        <w:tc>
          <w:tcPr>
            <w:tcW w:w="1813" w:type="dxa"/>
          </w:tcPr>
          <w:p w14:paraId="2B84409A" w14:textId="77777777" w:rsidR="001078AC" w:rsidRDefault="001078AC" w:rsidP="00BA45DE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0BAF1523" w14:textId="77777777" w:rsidR="001078AC" w:rsidRDefault="001078AC" w:rsidP="00BA45DE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56CA943D" w14:textId="77777777" w:rsidR="001078AC" w:rsidRDefault="001078AC" w:rsidP="00BA45DE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34A5CEAA" w14:textId="77777777" w:rsidR="001078AC" w:rsidRDefault="001078AC" w:rsidP="00BA45DE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57F615D1" w14:textId="77777777" w:rsidR="001078AC" w:rsidRDefault="001078AC" w:rsidP="00BA45DE">
            <w:pPr>
              <w:ind w:right="210"/>
            </w:pPr>
          </w:p>
        </w:tc>
        <w:tc>
          <w:tcPr>
            <w:tcW w:w="1328" w:type="dxa"/>
          </w:tcPr>
          <w:p w14:paraId="16AFC666" w14:textId="77777777" w:rsidR="001078AC" w:rsidRDefault="001078AC" w:rsidP="00BA45DE">
            <w:pPr>
              <w:ind w:left="210" w:right="210"/>
            </w:pPr>
          </w:p>
        </w:tc>
      </w:tr>
    </w:tbl>
    <w:p w14:paraId="6CE3DE0E" w14:textId="77777777" w:rsidR="001078AC" w:rsidRDefault="001078AC" w:rsidP="001078AC">
      <w:r>
        <w:rPr>
          <w:rFonts w:hint="eastAsia"/>
        </w:rPr>
        <w:t>|</w:t>
      </w:r>
    </w:p>
    <w:p w14:paraId="7CCABA31" w14:textId="77777777" w:rsidR="001078AC" w:rsidRDefault="001078AC" w:rsidP="001078AC"/>
    <w:p w14:paraId="0855D46D" w14:textId="77777777" w:rsidR="001078AC" w:rsidRDefault="001078AC" w:rsidP="002013CD"/>
    <w:p w14:paraId="206ACD0E" w14:textId="4FB6E727" w:rsidR="000C2349" w:rsidRDefault="000C2349" w:rsidP="000C2349">
      <w:pPr>
        <w:pStyle w:val="a0"/>
      </w:pPr>
      <w:r>
        <w:rPr>
          <w:rFonts w:hint="eastAsia"/>
        </w:rPr>
        <w:t>学员班级课程单元时间记录</w:t>
      </w:r>
      <w:r>
        <w:t>表</w:t>
      </w:r>
    </w:p>
    <w:p w14:paraId="3C49639C" w14:textId="36CE92D1" w:rsidR="000C2349" w:rsidRDefault="000C2349" w:rsidP="000C2349">
      <w:r>
        <w:rPr>
          <w:rFonts w:hint="eastAsia"/>
        </w:rPr>
        <w:t>*</w:t>
      </w:r>
      <w:r>
        <w:t>Member</w:t>
      </w:r>
      <w:r w:rsidRPr="000379E1">
        <w:t>_</w:t>
      </w:r>
      <w:r>
        <w:t>ClassContentTime</w:t>
      </w:r>
      <w:r>
        <w:rPr>
          <w:rFonts w:hint="eastAsia"/>
        </w:rPr>
        <w:t>Record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0C2349" w14:paraId="31D5F55A" w14:textId="77777777" w:rsidTr="00496CA0">
        <w:tc>
          <w:tcPr>
            <w:tcW w:w="847" w:type="dxa"/>
          </w:tcPr>
          <w:p w14:paraId="667F231F" w14:textId="77777777" w:rsidR="000C2349" w:rsidRPr="002177A0" w:rsidRDefault="000C2349" w:rsidP="00496CA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主键</w:t>
            </w:r>
          </w:p>
        </w:tc>
        <w:tc>
          <w:tcPr>
            <w:tcW w:w="1813" w:type="dxa"/>
          </w:tcPr>
          <w:p w14:paraId="36735918" w14:textId="77777777" w:rsidR="000C2349" w:rsidRPr="002177A0" w:rsidRDefault="000C2349" w:rsidP="00496CA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022DB8BA" w14:textId="77777777" w:rsidR="000C2349" w:rsidRPr="002177A0" w:rsidRDefault="000C2349" w:rsidP="00496C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2F14643B" w14:textId="77777777" w:rsidR="000C2349" w:rsidRPr="002177A0" w:rsidRDefault="000C2349" w:rsidP="00496C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3C55E8CE" w14:textId="77777777" w:rsidR="000C2349" w:rsidRPr="002177A0" w:rsidRDefault="000C2349" w:rsidP="00496CA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46D0E840" w14:textId="77777777" w:rsidR="000C2349" w:rsidRPr="002177A0" w:rsidRDefault="000C2349" w:rsidP="00496CA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576AA8AE" w14:textId="77777777" w:rsidR="000C2349" w:rsidRPr="002177A0" w:rsidRDefault="000C2349" w:rsidP="00496CA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0C2349" w14:paraId="3ABBB3C6" w14:textId="77777777" w:rsidTr="00496CA0">
        <w:tc>
          <w:tcPr>
            <w:tcW w:w="847" w:type="dxa"/>
          </w:tcPr>
          <w:p w14:paraId="783244E0" w14:textId="77777777" w:rsidR="000C2349" w:rsidRDefault="000C2349" w:rsidP="00496CA0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3B8934A5" w14:textId="77777777" w:rsidR="000C2349" w:rsidRDefault="000C2349" w:rsidP="00496CA0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19B56DBE" w14:textId="77777777" w:rsidR="000C2349" w:rsidRDefault="000C2349" w:rsidP="00496CA0"/>
        </w:tc>
        <w:tc>
          <w:tcPr>
            <w:tcW w:w="992" w:type="dxa"/>
          </w:tcPr>
          <w:p w14:paraId="603FD6A8" w14:textId="77777777" w:rsidR="000C2349" w:rsidRDefault="000C2349" w:rsidP="00496CA0"/>
        </w:tc>
        <w:tc>
          <w:tcPr>
            <w:tcW w:w="1276" w:type="dxa"/>
          </w:tcPr>
          <w:p w14:paraId="0C1AD38F" w14:textId="77777777" w:rsidR="000C2349" w:rsidRDefault="000C2349" w:rsidP="00496CA0"/>
        </w:tc>
        <w:tc>
          <w:tcPr>
            <w:tcW w:w="1134" w:type="dxa"/>
          </w:tcPr>
          <w:p w14:paraId="7C32D755" w14:textId="77777777" w:rsidR="000C2349" w:rsidRDefault="000C2349" w:rsidP="00496CA0"/>
        </w:tc>
        <w:tc>
          <w:tcPr>
            <w:tcW w:w="1328" w:type="dxa"/>
          </w:tcPr>
          <w:p w14:paraId="457BD589" w14:textId="77777777" w:rsidR="000C2349" w:rsidRDefault="000C2349" w:rsidP="00496CA0"/>
        </w:tc>
      </w:tr>
      <w:tr w:rsidR="000C2349" w14:paraId="7EB62390" w14:textId="77777777" w:rsidTr="00496CA0">
        <w:tc>
          <w:tcPr>
            <w:tcW w:w="847" w:type="dxa"/>
          </w:tcPr>
          <w:p w14:paraId="4DEC85F3" w14:textId="77777777" w:rsidR="000C2349" w:rsidRDefault="000C2349" w:rsidP="00496CA0"/>
        </w:tc>
        <w:tc>
          <w:tcPr>
            <w:tcW w:w="1813" w:type="dxa"/>
          </w:tcPr>
          <w:p w14:paraId="05DB9F03" w14:textId="77777777" w:rsidR="000C2349" w:rsidRDefault="000C2349" w:rsidP="00496CA0">
            <w:r>
              <w:t>Class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56FE080" w14:textId="77777777" w:rsidR="000C2349" w:rsidRDefault="000C2349" w:rsidP="00496C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00460FF" w14:textId="77777777" w:rsidR="000C2349" w:rsidRDefault="000C2349" w:rsidP="00496CA0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0309EFF5" w14:textId="77777777" w:rsidR="000C2349" w:rsidRDefault="000C2349" w:rsidP="00496CA0"/>
        </w:tc>
        <w:tc>
          <w:tcPr>
            <w:tcW w:w="1134" w:type="dxa"/>
          </w:tcPr>
          <w:p w14:paraId="2F472AE6" w14:textId="77777777" w:rsidR="000C2349" w:rsidRDefault="000C2349" w:rsidP="00496CA0">
            <w:r>
              <w:rPr>
                <w:rFonts w:hint="eastAsia"/>
              </w:rPr>
              <w:t>班级</w:t>
            </w:r>
            <w:r>
              <w:t>Id</w:t>
            </w:r>
          </w:p>
        </w:tc>
        <w:tc>
          <w:tcPr>
            <w:tcW w:w="1328" w:type="dxa"/>
          </w:tcPr>
          <w:p w14:paraId="5845896E" w14:textId="77777777" w:rsidR="000C2349" w:rsidRDefault="000C2349" w:rsidP="00496CA0"/>
        </w:tc>
      </w:tr>
      <w:tr w:rsidR="000C2349" w14:paraId="06FD5DDB" w14:textId="77777777" w:rsidTr="00496CA0">
        <w:tc>
          <w:tcPr>
            <w:tcW w:w="847" w:type="dxa"/>
          </w:tcPr>
          <w:p w14:paraId="2C7F4D04" w14:textId="77777777" w:rsidR="000C2349" w:rsidRPr="00D06C87" w:rsidRDefault="000C2349" w:rsidP="00496CA0">
            <w:pPr>
              <w:ind w:left="210" w:right="210"/>
              <w:rPr>
                <w:color w:val="000000" w:themeColor="text1"/>
              </w:rPr>
            </w:pPr>
          </w:p>
        </w:tc>
        <w:tc>
          <w:tcPr>
            <w:tcW w:w="1813" w:type="dxa"/>
          </w:tcPr>
          <w:p w14:paraId="2ABA561D" w14:textId="77777777" w:rsidR="000C2349" w:rsidRPr="00D06C87" w:rsidRDefault="000C2349" w:rsidP="00496CA0">
            <w:pPr>
              <w:ind w:right="210"/>
              <w:rPr>
                <w:color w:val="000000" w:themeColor="text1"/>
              </w:rPr>
            </w:pPr>
            <w:r w:rsidRPr="00D06C87">
              <w:rPr>
                <w:rFonts w:hint="eastAsia"/>
                <w:color w:val="000000" w:themeColor="text1"/>
              </w:rPr>
              <w:t>TrainingId</w:t>
            </w:r>
          </w:p>
        </w:tc>
        <w:tc>
          <w:tcPr>
            <w:tcW w:w="1134" w:type="dxa"/>
          </w:tcPr>
          <w:p w14:paraId="49867133" w14:textId="77777777" w:rsidR="000C2349" w:rsidRPr="00D06C87" w:rsidRDefault="000C2349" w:rsidP="00496CA0">
            <w:pPr>
              <w:ind w:right="210"/>
              <w:rPr>
                <w:color w:val="000000" w:themeColor="text1"/>
              </w:rPr>
            </w:pPr>
            <w:r w:rsidRPr="00D06C87">
              <w:rPr>
                <w:color w:val="000000" w:themeColor="text1"/>
              </w:rPr>
              <w:t>I</w:t>
            </w:r>
            <w:r w:rsidRPr="00D06C87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992" w:type="dxa"/>
          </w:tcPr>
          <w:p w14:paraId="45B18320" w14:textId="77777777" w:rsidR="000C2349" w:rsidRPr="00D06C87" w:rsidRDefault="000C2349" w:rsidP="00496CA0">
            <w:pPr>
              <w:ind w:right="210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4600350C" w14:textId="77777777" w:rsidR="000C2349" w:rsidRPr="00D06C87" w:rsidRDefault="000C2349" w:rsidP="00496CA0">
            <w:pPr>
              <w:ind w:right="210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10FFDFB5" w14:textId="77777777" w:rsidR="000C2349" w:rsidRPr="00D06C87" w:rsidRDefault="000C2349" w:rsidP="00496CA0">
            <w:pPr>
              <w:ind w:right="210"/>
              <w:rPr>
                <w:color w:val="000000" w:themeColor="text1"/>
              </w:rPr>
            </w:pPr>
            <w:r w:rsidRPr="00046802">
              <w:rPr>
                <w:rFonts w:hint="eastAsia"/>
                <w:color w:val="000000" w:themeColor="text1"/>
              </w:rPr>
              <w:t>指定</w:t>
            </w:r>
            <w:r w:rsidRPr="00046802">
              <w:rPr>
                <w:color w:val="000000" w:themeColor="text1"/>
              </w:rPr>
              <w:t>该</w:t>
            </w:r>
            <w:r w:rsidRPr="00D06C87">
              <w:rPr>
                <w:color w:val="000000" w:themeColor="text1"/>
              </w:rPr>
              <w:t>课程</w:t>
            </w:r>
            <w:r w:rsidRPr="00046802">
              <w:rPr>
                <w:color w:val="000000" w:themeColor="text1"/>
              </w:rPr>
              <w:t>归属到哪一个培训课程</w:t>
            </w:r>
          </w:p>
        </w:tc>
        <w:tc>
          <w:tcPr>
            <w:tcW w:w="1328" w:type="dxa"/>
          </w:tcPr>
          <w:p w14:paraId="4335EE22" w14:textId="77777777" w:rsidR="000C2349" w:rsidRPr="00D06C87" w:rsidRDefault="000C2349" w:rsidP="00217361">
            <w:pPr>
              <w:ind w:right="210"/>
              <w:rPr>
                <w:color w:val="000000" w:themeColor="text1"/>
              </w:rPr>
            </w:pPr>
          </w:p>
        </w:tc>
      </w:tr>
      <w:tr w:rsidR="000C2349" w14:paraId="2947C324" w14:textId="77777777" w:rsidTr="00496CA0">
        <w:tc>
          <w:tcPr>
            <w:tcW w:w="847" w:type="dxa"/>
          </w:tcPr>
          <w:p w14:paraId="41064352" w14:textId="77777777" w:rsidR="000C2349" w:rsidRDefault="000C2349" w:rsidP="00496CA0"/>
        </w:tc>
        <w:tc>
          <w:tcPr>
            <w:tcW w:w="1813" w:type="dxa"/>
          </w:tcPr>
          <w:p w14:paraId="28517370" w14:textId="77777777" w:rsidR="000C2349" w:rsidRDefault="000C2349" w:rsidP="00496CA0">
            <w:r>
              <w:t>AccountId</w:t>
            </w:r>
          </w:p>
        </w:tc>
        <w:tc>
          <w:tcPr>
            <w:tcW w:w="1134" w:type="dxa"/>
          </w:tcPr>
          <w:p w14:paraId="57C65093" w14:textId="77777777" w:rsidR="000C2349" w:rsidRDefault="000C2349" w:rsidP="00496CA0">
            <w:r>
              <w:t>Int</w:t>
            </w:r>
          </w:p>
        </w:tc>
        <w:tc>
          <w:tcPr>
            <w:tcW w:w="992" w:type="dxa"/>
          </w:tcPr>
          <w:p w14:paraId="6E0DFCC7" w14:textId="77777777" w:rsidR="000C2349" w:rsidRDefault="000C2349" w:rsidP="00496CA0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9A75548" w14:textId="77777777" w:rsidR="000C2349" w:rsidRDefault="000C2349" w:rsidP="00496CA0"/>
        </w:tc>
        <w:tc>
          <w:tcPr>
            <w:tcW w:w="1134" w:type="dxa"/>
          </w:tcPr>
          <w:p w14:paraId="137F6FB8" w14:textId="77777777" w:rsidR="000C2349" w:rsidRDefault="000C2349" w:rsidP="00496CA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1AEDA10A" w14:textId="77777777" w:rsidR="000C2349" w:rsidRDefault="000C2349" w:rsidP="00496CA0"/>
        </w:tc>
      </w:tr>
      <w:tr w:rsidR="0016604B" w14:paraId="06DA9EF3" w14:textId="77777777" w:rsidTr="00496CA0">
        <w:tc>
          <w:tcPr>
            <w:tcW w:w="847" w:type="dxa"/>
          </w:tcPr>
          <w:p w14:paraId="2CF61523" w14:textId="77777777" w:rsidR="0016604B" w:rsidRDefault="0016604B" w:rsidP="0016604B"/>
        </w:tc>
        <w:tc>
          <w:tcPr>
            <w:tcW w:w="1813" w:type="dxa"/>
          </w:tcPr>
          <w:p w14:paraId="7795B9C7" w14:textId="5C818F1E" w:rsidR="0016604B" w:rsidRDefault="0016604B" w:rsidP="0016604B">
            <w:r w:rsidRPr="00B0329A">
              <w:t>UnitContent</w:t>
            </w:r>
          </w:p>
        </w:tc>
        <w:tc>
          <w:tcPr>
            <w:tcW w:w="1134" w:type="dxa"/>
          </w:tcPr>
          <w:p w14:paraId="4604EDDF" w14:textId="715C4FDB" w:rsidR="0016604B" w:rsidRDefault="0016604B" w:rsidP="0016604B">
            <w:r w:rsidRPr="00B0329A">
              <w:t>I</w:t>
            </w:r>
            <w:r w:rsidRPr="00B0329A"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626511D" w14:textId="7D707C37" w:rsidR="0016604B" w:rsidRDefault="0016604B" w:rsidP="0016604B">
            <w:r w:rsidRPr="00B0329A"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47029BDA" w14:textId="77777777" w:rsidR="0016604B" w:rsidRDefault="0016604B" w:rsidP="0016604B"/>
        </w:tc>
        <w:tc>
          <w:tcPr>
            <w:tcW w:w="1134" w:type="dxa"/>
          </w:tcPr>
          <w:p w14:paraId="4A21DDA0" w14:textId="5F5A4D54" w:rsidR="0016604B" w:rsidRDefault="0016604B" w:rsidP="0016604B">
            <w:r w:rsidRPr="00B0329A">
              <w:rPr>
                <w:rFonts w:hint="eastAsia"/>
              </w:rPr>
              <w:t>活动编号</w:t>
            </w:r>
          </w:p>
        </w:tc>
        <w:tc>
          <w:tcPr>
            <w:tcW w:w="1328" w:type="dxa"/>
          </w:tcPr>
          <w:p w14:paraId="10401E64" w14:textId="77777777" w:rsidR="0016604B" w:rsidRDefault="0016604B" w:rsidP="0016604B"/>
        </w:tc>
      </w:tr>
      <w:tr w:rsidR="000C2349" w:rsidRPr="00B0329A" w14:paraId="2AA026AF" w14:textId="77777777" w:rsidTr="00496CA0">
        <w:tc>
          <w:tcPr>
            <w:tcW w:w="847" w:type="dxa"/>
          </w:tcPr>
          <w:p w14:paraId="411612FF" w14:textId="77777777" w:rsidR="000C2349" w:rsidRPr="00B0329A" w:rsidRDefault="000C2349" w:rsidP="00496CA0"/>
        </w:tc>
        <w:tc>
          <w:tcPr>
            <w:tcW w:w="1813" w:type="dxa"/>
          </w:tcPr>
          <w:p w14:paraId="06E38F17" w14:textId="5992501A" w:rsidR="000C2349" w:rsidRPr="00B0329A" w:rsidRDefault="00386912" w:rsidP="00496CA0">
            <w:r>
              <w:t>StartTime</w:t>
            </w:r>
          </w:p>
        </w:tc>
        <w:tc>
          <w:tcPr>
            <w:tcW w:w="1134" w:type="dxa"/>
          </w:tcPr>
          <w:p w14:paraId="62F51FA6" w14:textId="083AC466" w:rsidR="000C2349" w:rsidRPr="00B0329A" w:rsidRDefault="00386912" w:rsidP="00496CA0">
            <w:r>
              <w:t>Datetime</w:t>
            </w:r>
          </w:p>
        </w:tc>
        <w:tc>
          <w:tcPr>
            <w:tcW w:w="992" w:type="dxa"/>
          </w:tcPr>
          <w:p w14:paraId="70CC0948" w14:textId="3E5838C3" w:rsidR="000C2349" w:rsidRPr="00B0329A" w:rsidRDefault="000C2349" w:rsidP="00496CA0"/>
        </w:tc>
        <w:tc>
          <w:tcPr>
            <w:tcW w:w="1276" w:type="dxa"/>
          </w:tcPr>
          <w:p w14:paraId="5E8CF129" w14:textId="77777777" w:rsidR="000C2349" w:rsidRPr="00B0329A" w:rsidRDefault="000C2349" w:rsidP="00496CA0"/>
        </w:tc>
        <w:tc>
          <w:tcPr>
            <w:tcW w:w="1134" w:type="dxa"/>
          </w:tcPr>
          <w:p w14:paraId="600CA236" w14:textId="4ED4373F" w:rsidR="000C2349" w:rsidRPr="00B0329A" w:rsidRDefault="00386912" w:rsidP="00496CA0">
            <w:r>
              <w:rPr>
                <w:rFonts w:hint="eastAsia"/>
              </w:rPr>
              <w:t>开始时间</w:t>
            </w:r>
          </w:p>
        </w:tc>
        <w:tc>
          <w:tcPr>
            <w:tcW w:w="1328" w:type="dxa"/>
          </w:tcPr>
          <w:p w14:paraId="5FB7D62B" w14:textId="77777777" w:rsidR="000C2349" w:rsidRPr="00B0329A" w:rsidRDefault="000C2349" w:rsidP="00496CA0"/>
        </w:tc>
      </w:tr>
      <w:tr w:rsidR="00961C23" w:rsidRPr="00B0329A" w14:paraId="2696E84C" w14:textId="77777777" w:rsidTr="00496CA0">
        <w:tc>
          <w:tcPr>
            <w:tcW w:w="847" w:type="dxa"/>
          </w:tcPr>
          <w:p w14:paraId="7FA16297" w14:textId="77777777" w:rsidR="00961C23" w:rsidRPr="00B0329A" w:rsidRDefault="00961C23" w:rsidP="00496CA0"/>
        </w:tc>
        <w:tc>
          <w:tcPr>
            <w:tcW w:w="1813" w:type="dxa"/>
          </w:tcPr>
          <w:p w14:paraId="6D504971" w14:textId="065A653C" w:rsidR="00961C23" w:rsidRDefault="00961C23" w:rsidP="00496CA0">
            <w:r>
              <w:rPr>
                <w:rFonts w:hint="eastAsia"/>
              </w:rPr>
              <w:t>EndTime</w:t>
            </w:r>
          </w:p>
        </w:tc>
        <w:tc>
          <w:tcPr>
            <w:tcW w:w="1134" w:type="dxa"/>
          </w:tcPr>
          <w:p w14:paraId="3C1E675E" w14:textId="54EA560F" w:rsidR="00961C23" w:rsidRDefault="00961C23" w:rsidP="00496CA0"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7570499A" w14:textId="77777777" w:rsidR="00961C23" w:rsidRPr="00B0329A" w:rsidRDefault="00961C23" w:rsidP="00496CA0"/>
        </w:tc>
        <w:tc>
          <w:tcPr>
            <w:tcW w:w="1276" w:type="dxa"/>
          </w:tcPr>
          <w:p w14:paraId="6FC48B95" w14:textId="77777777" w:rsidR="00961C23" w:rsidRPr="00B0329A" w:rsidRDefault="00961C23" w:rsidP="00496CA0"/>
        </w:tc>
        <w:tc>
          <w:tcPr>
            <w:tcW w:w="1134" w:type="dxa"/>
          </w:tcPr>
          <w:p w14:paraId="622BD008" w14:textId="05CDF7A9" w:rsidR="00961C23" w:rsidRDefault="00961C23" w:rsidP="00496CA0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1328" w:type="dxa"/>
          </w:tcPr>
          <w:p w14:paraId="45D8BB51" w14:textId="77777777" w:rsidR="00961C23" w:rsidRPr="00B0329A" w:rsidRDefault="00961C23" w:rsidP="00496CA0"/>
        </w:tc>
      </w:tr>
      <w:tr w:rsidR="000C2349" w14:paraId="5061860C" w14:textId="77777777" w:rsidTr="00496CA0">
        <w:tc>
          <w:tcPr>
            <w:tcW w:w="847" w:type="dxa"/>
          </w:tcPr>
          <w:p w14:paraId="6B4C84B3" w14:textId="77777777" w:rsidR="000C2349" w:rsidRDefault="000C2349" w:rsidP="00496CA0">
            <w:pPr>
              <w:ind w:left="210" w:right="210"/>
            </w:pPr>
          </w:p>
        </w:tc>
        <w:tc>
          <w:tcPr>
            <w:tcW w:w="1813" w:type="dxa"/>
          </w:tcPr>
          <w:p w14:paraId="718BC6A1" w14:textId="77777777" w:rsidR="000C2349" w:rsidRDefault="000C2349" w:rsidP="00496CA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1A4FF538" w14:textId="77777777" w:rsidR="000C2349" w:rsidRDefault="000C2349" w:rsidP="00496CA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087F1A06" w14:textId="77777777" w:rsidR="000C2349" w:rsidRDefault="000C2349" w:rsidP="00496CA0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0F15FFE5" w14:textId="77777777" w:rsidR="000C2349" w:rsidRDefault="000C2349" w:rsidP="00496CA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A06B202" w14:textId="77777777" w:rsidR="000C2349" w:rsidRDefault="000C2349" w:rsidP="00496CA0">
            <w:pPr>
              <w:ind w:right="210"/>
            </w:pPr>
          </w:p>
        </w:tc>
        <w:tc>
          <w:tcPr>
            <w:tcW w:w="1328" w:type="dxa"/>
          </w:tcPr>
          <w:p w14:paraId="4DE7CAF2" w14:textId="77777777" w:rsidR="000C2349" w:rsidRDefault="000C2349" w:rsidP="00217361">
            <w:pPr>
              <w:ind w:right="210"/>
            </w:pPr>
          </w:p>
        </w:tc>
      </w:tr>
      <w:tr w:rsidR="000C2349" w14:paraId="25F829D8" w14:textId="77777777" w:rsidTr="00496CA0">
        <w:tc>
          <w:tcPr>
            <w:tcW w:w="847" w:type="dxa"/>
          </w:tcPr>
          <w:p w14:paraId="486055EC" w14:textId="77777777" w:rsidR="000C2349" w:rsidRDefault="000C2349" w:rsidP="00496CA0">
            <w:pPr>
              <w:ind w:left="210" w:right="210"/>
            </w:pPr>
          </w:p>
        </w:tc>
        <w:tc>
          <w:tcPr>
            <w:tcW w:w="1813" w:type="dxa"/>
          </w:tcPr>
          <w:p w14:paraId="32CD173A" w14:textId="77777777" w:rsidR="000C2349" w:rsidRDefault="000C2349" w:rsidP="00496CA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0100D368" w14:textId="77777777" w:rsidR="000C2349" w:rsidRDefault="000C2349" w:rsidP="00496CA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17BAED43" w14:textId="77777777" w:rsidR="000C2349" w:rsidRDefault="000C2349" w:rsidP="00496CA0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792CEAD2" w14:textId="77777777" w:rsidR="000C2349" w:rsidRDefault="000C2349" w:rsidP="00496CA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4B396A92" w14:textId="77777777" w:rsidR="000C2349" w:rsidRDefault="000C2349" w:rsidP="00496CA0">
            <w:pPr>
              <w:ind w:right="210"/>
            </w:pPr>
          </w:p>
        </w:tc>
        <w:tc>
          <w:tcPr>
            <w:tcW w:w="1328" w:type="dxa"/>
          </w:tcPr>
          <w:p w14:paraId="74BA3109" w14:textId="77777777" w:rsidR="000C2349" w:rsidRDefault="000C2349" w:rsidP="00217361">
            <w:pPr>
              <w:ind w:right="210"/>
            </w:pPr>
          </w:p>
        </w:tc>
      </w:tr>
    </w:tbl>
    <w:p w14:paraId="3C6A1BCF" w14:textId="77777777" w:rsidR="000C2349" w:rsidRDefault="000C2349" w:rsidP="000C2349">
      <w:r>
        <w:rPr>
          <w:rFonts w:hint="eastAsia"/>
        </w:rPr>
        <w:t>|</w:t>
      </w:r>
    </w:p>
    <w:p w14:paraId="4DB9B3F5" w14:textId="77777777" w:rsidR="000C2349" w:rsidRDefault="000C2349" w:rsidP="000C2349"/>
    <w:p w14:paraId="5FC31F5B" w14:textId="77777777" w:rsidR="001078AC" w:rsidRDefault="001078AC" w:rsidP="002013CD"/>
    <w:p w14:paraId="5B96C404" w14:textId="77777777" w:rsidR="004E49B2" w:rsidRDefault="00991E4B" w:rsidP="004E49B2">
      <w:pPr>
        <w:pStyle w:val="a0"/>
      </w:pPr>
      <w:bookmarkStart w:id="49" w:name="_Toc427236676"/>
      <w:bookmarkStart w:id="50" w:name="_Toc430249246"/>
      <w:r>
        <w:rPr>
          <w:rFonts w:hint="eastAsia"/>
        </w:rPr>
        <w:t>学员班级课程评价</w:t>
      </w:r>
      <w:r>
        <w:t>表</w:t>
      </w:r>
      <w:bookmarkEnd w:id="49"/>
      <w:bookmarkEnd w:id="50"/>
    </w:p>
    <w:p w14:paraId="41EAC51D" w14:textId="77777777" w:rsidR="004E49B2" w:rsidRDefault="004E49B2" w:rsidP="004E49B2">
      <w:r>
        <w:rPr>
          <w:rFonts w:hint="eastAsia"/>
        </w:rPr>
        <w:t>*</w:t>
      </w:r>
      <w:r>
        <w:t>Member</w:t>
      </w:r>
      <w:r w:rsidRPr="000379E1">
        <w:t>_</w:t>
      </w:r>
      <w:r>
        <w:t>ClassC</w:t>
      </w:r>
      <w:r w:rsidRPr="00E86429">
        <w:t>omment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4E49B2" w14:paraId="0191D656" w14:textId="77777777" w:rsidTr="007855E6">
        <w:tc>
          <w:tcPr>
            <w:tcW w:w="847" w:type="dxa"/>
          </w:tcPr>
          <w:p w14:paraId="6698C672" w14:textId="77777777" w:rsidR="004E49B2" w:rsidRPr="002177A0" w:rsidRDefault="004E49B2" w:rsidP="007855E6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0E01E63F" w14:textId="77777777" w:rsidR="004E49B2" w:rsidRPr="002177A0" w:rsidRDefault="004E49B2" w:rsidP="007855E6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79EAC8C3" w14:textId="77777777" w:rsidR="004E49B2" w:rsidRPr="002177A0" w:rsidRDefault="004E49B2" w:rsidP="007855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3F24E4CA" w14:textId="77777777" w:rsidR="004E49B2" w:rsidRPr="002177A0" w:rsidRDefault="004E49B2" w:rsidP="007855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0569EE48" w14:textId="77777777" w:rsidR="004E49B2" w:rsidRPr="002177A0" w:rsidRDefault="004E49B2" w:rsidP="007855E6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4BE6EBEA" w14:textId="77777777" w:rsidR="004E49B2" w:rsidRPr="002177A0" w:rsidRDefault="004E49B2" w:rsidP="007855E6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74F54CD7" w14:textId="77777777" w:rsidR="004E49B2" w:rsidRPr="002177A0" w:rsidRDefault="004E49B2" w:rsidP="007855E6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4E49B2" w14:paraId="4364852E" w14:textId="77777777" w:rsidTr="007855E6">
        <w:tc>
          <w:tcPr>
            <w:tcW w:w="847" w:type="dxa"/>
          </w:tcPr>
          <w:p w14:paraId="52D84907" w14:textId="77777777" w:rsidR="004E49B2" w:rsidRDefault="004E49B2" w:rsidP="007855E6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4E767CB1" w14:textId="77777777" w:rsidR="004E49B2" w:rsidRDefault="004E49B2" w:rsidP="007855E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329A6DDD" w14:textId="77777777" w:rsidR="004E49B2" w:rsidRDefault="004E49B2" w:rsidP="007855E6"/>
        </w:tc>
        <w:tc>
          <w:tcPr>
            <w:tcW w:w="992" w:type="dxa"/>
          </w:tcPr>
          <w:p w14:paraId="69758FC6" w14:textId="77777777" w:rsidR="004E49B2" w:rsidRDefault="004E49B2" w:rsidP="007855E6"/>
        </w:tc>
        <w:tc>
          <w:tcPr>
            <w:tcW w:w="1276" w:type="dxa"/>
          </w:tcPr>
          <w:p w14:paraId="5E198CA0" w14:textId="77777777" w:rsidR="004E49B2" w:rsidRDefault="004E49B2" w:rsidP="007855E6"/>
        </w:tc>
        <w:tc>
          <w:tcPr>
            <w:tcW w:w="1134" w:type="dxa"/>
          </w:tcPr>
          <w:p w14:paraId="1534ACF8" w14:textId="77777777" w:rsidR="004E49B2" w:rsidRDefault="004E49B2" w:rsidP="007855E6"/>
        </w:tc>
        <w:tc>
          <w:tcPr>
            <w:tcW w:w="1328" w:type="dxa"/>
          </w:tcPr>
          <w:p w14:paraId="20DC6D94" w14:textId="77777777" w:rsidR="004E49B2" w:rsidRDefault="004E49B2" w:rsidP="007855E6"/>
        </w:tc>
      </w:tr>
      <w:tr w:rsidR="004E49B2" w14:paraId="70CB4A2E" w14:textId="77777777" w:rsidTr="007855E6">
        <w:tc>
          <w:tcPr>
            <w:tcW w:w="847" w:type="dxa"/>
          </w:tcPr>
          <w:p w14:paraId="02561B51" w14:textId="77777777" w:rsidR="004E49B2" w:rsidRDefault="004E49B2" w:rsidP="007855E6"/>
        </w:tc>
        <w:tc>
          <w:tcPr>
            <w:tcW w:w="1813" w:type="dxa"/>
          </w:tcPr>
          <w:p w14:paraId="3C62B197" w14:textId="77777777" w:rsidR="004E49B2" w:rsidRDefault="004E49B2" w:rsidP="007855E6">
            <w:r>
              <w:t>Class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3143CC6B" w14:textId="77777777" w:rsidR="004E49B2" w:rsidRDefault="004E49B2" w:rsidP="007855E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1105F832" w14:textId="77777777" w:rsidR="004E49B2" w:rsidRDefault="004E49B2" w:rsidP="007855E6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D0F490B" w14:textId="77777777" w:rsidR="004E49B2" w:rsidRDefault="004E49B2" w:rsidP="007855E6"/>
        </w:tc>
        <w:tc>
          <w:tcPr>
            <w:tcW w:w="1134" w:type="dxa"/>
          </w:tcPr>
          <w:p w14:paraId="3E71EB49" w14:textId="77777777" w:rsidR="004E49B2" w:rsidRDefault="004E49B2" w:rsidP="007855E6">
            <w:r>
              <w:rPr>
                <w:rFonts w:hint="eastAsia"/>
              </w:rPr>
              <w:t>班级</w:t>
            </w:r>
            <w:r>
              <w:t>Id</w:t>
            </w:r>
          </w:p>
        </w:tc>
        <w:tc>
          <w:tcPr>
            <w:tcW w:w="1328" w:type="dxa"/>
          </w:tcPr>
          <w:p w14:paraId="335C2384" w14:textId="77777777" w:rsidR="004E49B2" w:rsidRDefault="004E49B2" w:rsidP="007855E6"/>
        </w:tc>
      </w:tr>
      <w:tr w:rsidR="004E49B2" w14:paraId="50BD99AB" w14:textId="77777777" w:rsidTr="007855E6">
        <w:tc>
          <w:tcPr>
            <w:tcW w:w="847" w:type="dxa"/>
          </w:tcPr>
          <w:p w14:paraId="41E9AEA3" w14:textId="77777777" w:rsidR="004E49B2" w:rsidRDefault="004E49B2" w:rsidP="007855E6"/>
        </w:tc>
        <w:tc>
          <w:tcPr>
            <w:tcW w:w="1813" w:type="dxa"/>
          </w:tcPr>
          <w:p w14:paraId="3CDD7AA8" w14:textId="77777777" w:rsidR="004E49B2" w:rsidRDefault="004E49B2" w:rsidP="007855E6">
            <w:r>
              <w:t>AccountId</w:t>
            </w:r>
          </w:p>
        </w:tc>
        <w:tc>
          <w:tcPr>
            <w:tcW w:w="1134" w:type="dxa"/>
          </w:tcPr>
          <w:p w14:paraId="17B757E6" w14:textId="77777777" w:rsidR="004E49B2" w:rsidRDefault="004E49B2" w:rsidP="007855E6">
            <w:r>
              <w:t>Int</w:t>
            </w:r>
          </w:p>
        </w:tc>
        <w:tc>
          <w:tcPr>
            <w:tcW w:w="992" w:type="dxa"/>
          </w:tcPr>
          <w:p w14:paraId="6FB3D65D" w14:textId="77777777" w:rsidR="004E49B2" w:rsidRDefault="004E49B2" w:rsidP="007855E6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61339662" w14:textId="77777777" w:rsidR="004E49B2" w:rsidRDefault="004E49B2" w:rsidP="007855E6"/>
        </w:tc>
        <w:tc>
          <w:tcPr>
            <w:tcW w:w="1134" w:type="dxa"/>
          </w:tcPr>
          <w:p w14:paraId="131D1D53" w14:textId="77777777" w:rsidR="004E49B2" w:rsidRDefault="004E49B2" w:rsidP="007855E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5EFAA5F5" w14:textId="77777777" w:rsidR="004E49B2" w:rsidRDefault="004E49B2" w:rsidP="007855E6"/>
        </w:tc>
      </w:tr>
      <w:tr w:rsidR="004E49B2" w14:paraId="2A4520FB" w14:textId="77777777" w:rsidTr="007855E6">
        <w:tc>
          <w:tcPr>
            <w:tcW w:w="847" w:type="dxa"/>
          </w:tcPr>
          <w:p w14:paraId="14BD2405" w14:textId="77777777" w:rsidR="004E49B2" w:rsidRDefault="004E49B2" w:rsidP="007855E6"/>
        </w:tc>
        <w:tc>
          <w:tcPr>
            <w:tcW w:w="1813" w:type="dxa"/>
          </w:tcPr>
          <w:p w14:paraId="371B80B3" w14:textId="77777777" w:rsidR="004E49B2" w:rsidRPr="00782407" w:rsidRDefault="004E49B2" w:rsidP="007855E6">
            <w:r>
              <w:t>Content</w:t>
            </w:r>
          </w:p>
        </w:tc>
        <w:tc>
          <w:tcPr>
            <w:tcW w:w="1134" w:type="dxa"/>
          </w:tcPr>
          <w:p w14:paraId="3525254D" w14:textId="77777777" w:rsidR="004E49B2" w:rsidRDefault="004E49B2" w:rsidP="007855E6">
            <w:r>
              <w:t>Varchar(2000)</w:t>
            </w:r>
          </w:p>
        </w:tc>
        <w:tc>
          <w:tcPr>
            <w:tcW w:w="992" w:type="dxa"/>
          </w:tcPr>
          <w:p w14:paraId="6D14BF61" w14:textId="77777777" w:rsidR="004E49B2" w:rsidRDefault="004E49B2" w:rsidP="007855E6"/>
        </w:tc>
        <w:tc>
          <w:tcPr>
            <w:tcW w:w="1276" w:type="dxa"/>
          </w:tcPr>
          <w:p w14:paraId="4FFEE639" w14:textId="77777777" w:rsidR="004E49B2" w:rsidRDefault="004E49B2" w:rsidP="007855E6"/>
        </w:tc>
        <w:tc>
          <w:tcPr>
            <w:tcW w:w="1134" w:type="dxa"/>
          </w:tcPr>
          <w:p w14:paraId="00D2E776" w14:textId="77777777" w:rsidR="004E49B2" w:rsidRDefault="004E49B2" w:rsidP="007855E6">
            <w:r>
              <w:rPr>
                <w:rFonts w:hint="eastAsia"/>
              </w:rPr>
              <w:t>评价</w:t>
            </w:r>
            <w:r>
              <w:t>内容</w:t>
            </w:r>
          </w:p>
        </w:tc>
        <w:tc>
          <w:tcPr>
            <w:tcW w:w="1328" w:type="dxa"/>
          </w:tcPr>
          <w:p w14:paraId="360649AC" w14:textId="77777777" w:rsidR="004E49B2" w:rsidRDefault="004E49B2" w:rsidP="007855E6"/>
        </w:tc>
      </w:tr>
      <w:tr w:rsidR="004E49B2" w14:paraId="3FCB2EFD" w14:textId="77777777" w:rsidTr="007855E6">
        <w:tc>
          <w:tcPr>
            <w:tcW w:w="847" w:type="dxa"/>
          </w:tcPr>
          <w:p w14:paraId="390F05CA" w14:textId="77777777" w:rsidR="004E49B2" w:rsidRDefault="004E49B2" w:rsidP="007855E6">
            <w:pPr>
              <w:ind w:left="210" w:right="210"/>
            </w:pPr>
          </w:p>
        </w:tc>
        <w:tc>
          <w:tcPr>
            <w:tcW w:w="1813" w:type="dxa"/>
          </w:tcPr>
          <w:p w14:paraId="105DF09A" w14:textId="77777777" w:rsidR="004E49B2" w:rsidRDefault="004E49B2" w:rsidP="007855E6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7EE3EBBB" w14:textId="77777777" w:rsidR="004E49B2" w:rsidRDefault="004E49B2" w:rsidP="007855E6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08D75016" w14:textId="77777777" w:rsidR="004E49B2" w:rsidRDefault="004E49B2" w:rsidP="007855E6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472805E1" w14:textId="77777777" w:rsidR="004E49B2" w:rsidRDefault="004E49B2" w:rsidP="007855E6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57650D1" w14:textId="77777777" w:rsidR="004E49B2" w:rsidRDefault="004E49B2" w:rsidP="007855E6">
            <w:pPr>
              <w:ind w:right="210"/>
            </w:pPr>
          </w:p>
        </w:tc>
        <w:tc>
          <w:tcPr>
            <w:tcW w:w="1328" w:type="dxa"/>
          </w:tcPr>
          <w:p w14:paraId="07075817" w14:textId="77777777" w:rsidR="004E49B2" w:rsidRDefault="004E49B2" w:rsidP="007855E6">
            <w:pPr>
              <w:ind w:left="210" w:right="210"/>
            </w:pPr>
          </w:p>
        </w:tc>
      </w:tr>
      <w:tr w:rsidR="004E49B2" w14:paraId="5715000C" w14:textId="77777777" w:rsidTr="007855E6">
        <w:tc>
          <w:tcPr>
            <w:tcW w:w="847" w:type="dxa"/>
          </w:tcPr>
          <w:p w14:paraId="70D6886F" w14:textId="77777777" w:rsidR="004E49B2" w:rsidRDefault="004E49B2" w:rsidP="007855E6">
            <w:pPr>
              <w:ind w:left="210" w:right="210"/>
            </w:pPr>
          </w:p>
        </w:tc>
        <w:tc>
          <w:tcPr>
            <w:tcW w:w="1813" w:type="dxa"/>
          </w:tcPr>
          <w:p w14:paraId="713CF312" w14:textId="77777777" w:rsidR="004E49B2" w:rsidRDefault="004E49B2" w:rsidP="007855E6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4A45F758" w14:textId="77777777" w:rsidR="004E49B2" w:rsidRDefault="004E49B2" w:rsidP="007855E6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792EC3E8" w14:textId="77777777" w:rsidR="004E49B2" w:rsidRDefault="004E49B2" w:rsidP="007855E6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121E8C6D" w14:textId="77777777" w:rsidR="004E49B2" w:rsidRDefault="004E49B2" w:rsidP="007855E6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38FDEFDD" w14:textId="77777777" w:rsidR="004E49B2" w:rsidRDefault="004E49B2" w:rsidP="007855E6">
            <w:pPr>
              <w:ind w:right="210"/>
            </w:pPr>
          </w:p>
        </w:tc>
        <w:tc>
          <w:tcPr>
            <w:tcW w:w="1328" w:type="dxa"/>
          </w:tcPr>
          <w:p w14:paraId="00E7C8F5" w14:textId="77777777" w:rsidR="004E49B2" w:rsidRDefault="004E49B2" w:rsidP="007855E6">
            <w:pPr>
              <w:ind w:left="210" w:right="210"/>
            </w:pPr>
          </w:p>
        </w:tc>
      </w:tr>
    </w:tbl>
    <w:p w14:paraId="5BAFAA2B" w14:textId="77777777" w:rsidR="004E49B2" w:rsidRDefault="004E49B2" w:rsidP="004E49B2">
      <w:r>
        <w:rPr>
          <w:rFonts w:hint="eastAsia"/>
        </w:rPr>
        <w:t>|</w:t>
      </w:r>
    </w:p>
    <w:p w14:paraId="7D2028CE" w14:textId="77777777" w:rsidR="004E49B2" w:rsidRDefault="004E49B2" w:rsidP="004E49B2"/>
    <w:p w14:paraId="55CA6A56" w14:textId="77777777" w:rsidR="004E49B2" w:rsidRDefault="004E49B2" w:rsidP="004E49B2"/>
    <w:p w14:paraId="515E36B0" w14:textId="77777777" w:rsidR="004E49B2" w:rsidRDefault="004E49B2" w:rsidP="002013CD"/>
    <w:p w14:paraId="2664E8CA" w14:textId="77777777" w:rsidR="009751D7" w:rsidRPr="00EE4E09" w:rsidRDefault="009751D7" w:rsidP="009751D7">
      <w:pPr>
        <w:pStyle w:val="a0"/>
        <w:rPr>
          <w:strike/>
        </w:rPr>
      </w:pPr>
      <w:bookmarkStart w:id="51" w:name="_Toc427236677"/>
      <w:bookmarkStart w:id="52" w:name="_Toc430249247"/>
      <w:r w:rsidRPr="00EE4E09">
        <w:rPr>
          <w:rFonts w:hint="eastAsia"/>
          <w:strike/>
        </w:rPr>
        <w:t>学员班级总体</w:t>
      </w:r>
      <w:r w:rsidRPr="00EE4E09">
        <w:rPr>
          <w:strike/>
        </w:rPr>
        <w:t>情况表</w:t>
      </w:r>
      <w:r w:rsidRPr="00EE4E09">
        <w:rPr>
          <w:rFonts w:hint="eastAsia"/>
          <w:strike/>
        </w:rPr>
        <w:t>(</w:t>
      </w:r>
      <w:r w:rsidRPr="00EE4E09">
        <w:rPr>
          <w:rFonts w:hint="eastAsia"/>
          <w:strike/>
        </w:rPr>
        <w:t>进度</w:t>
      </w:r>
      <w:r w:rsidRPr="00EE4E09">
        <w:rPr>
          <w:strike/>
        </w:rPr>
        <w:t>，</w:t>
      </w:r>
      <w:r w:rsidRPr="00EE4E09">
        <w:rPr>
          <w:rFonts w:hint="eastAsia"/>
          <w:strike/>
        </w:rPr>
        <w:t>各类</w:t>
      </w:r>
      <w:r w:rsidRPr="00EE4E09">
        <w:rPr>
          <w:strike/>
        </w:rPr>
        <w:t>成绩</w:t>
      </w:r>
      <w:r w:rsidRPr="00EE4E09">
        <w:rPr>
          <w:rFonts w:hint="eastAsia"/>
          <w:strike/>
        </w:rPr>
        <w:t>)</w:t>
      </w:r>
      <w:bookmarkEnd w:id="51"/>
      <w:bookmarkEnd w:id="52"/>
    </w:p>
    <w:p w14:paraId="0843419D" w14:textId="77777777" w:rsidR="009751D7" w:rsidRPr="00EE4E09" w:rsidRDefault="009751D7" w:rsidP="009751D7">
      <w:pPr>
        <w:rPr>
          <w:strike/>
        </w:rPr>
      </w:pPr>
      <w:r w:rsidRPr="00EE4E09">
        <w:rPr>
          <w:rFonts w:hint="eastAsia"/>
          <w:strike/>
        </w:rPr>
        <w:t>*</w:t>
      </w:r>
      <w:r w:rsidRPr="00EE4E09">
        <w:rPr>
          <w:strike/>
        </w:rPr>
        <w:t xml:space="preserve"> Member_Class</w:t>
      </w:r>
      <w:r w:rsidR="00F62C50" w:rsidRPr="00EE4E09">
        <w:rPr>
          <w:strike/>
        </w:rPr>
        <w:t>Overall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9751D7" w:rsidRPr="00EE4E09" w14:paraId="13BB27B5" w14:textId="77777777" w:rsidTr="00596920">
        <w:tc>
          <w:tcPr>
            <w:tcW w:w="847" w:type="dxa"/>
          </w:tcPr>
          <w:p w14:paraId="1738C84E" w14:textId="77777777" w:rsidR="009751D7" w:rsidRPr="00EE4E09" w:rsidRDefault="009751D7" w:rsidP="00596920">
            <w:pPr>
              <w:ind w:left="210" w:right="210"/>
              <w:jc w:val="center"/>
              <w:rPr>
                <w:b/>
                <w:strike/>
              </w:rPr>
            </w:pPr>
            <w:r w:rsidRPr="00EE4E09">
              <w:rPr>
                <w:rFonts w:hint="eastAsia"/>
                <w:b/>
                <w:strike/>
              </w:rPr>
              <w:t>主键</w:t>
            </w:r>
          </w:p>
        </w:tc>
        <w:tc>
          <w:tcPr>
            <w:tcW w:w="1813" w:type="dxa"/>
          </w:tcPr>
          <w:p w14:paraId="78690883" w14:textId="77777777" w:rsidR="009751D7" w:rsidRPr="00EE4E09" w:rsidRDefault="009751D7" w:rsidP="00596920">
            <w:pPr>
              <w:ind w:left="210" w:right="210"/>
              <w:jc w:val="center"/>
              <w:rPr>
                <w:b/>
                <w:strike/>
              </w:rPr>
            </w:pPr>
            <w:r w:rsidRPr="00EE4E09">
              <w:rPr>
                <w:rFonts w:hint="eastAsia"/>
                <w:b/>
                <w:strike/>
              </w:rPr>
              <w:t>字段</w:t>
            </w:r>
          </w:p>
        </w:tc>
        <w:tc>
          <w:tcPr>
            <w:tcW w:w="1134" w:type="dxa"/>
          </w:tcPr>
          <w:p w14:paraId="707881EC" w14:textId="77777777" w:rsidR="009751D7" w:rsidRPr="00EE4E09" w:rsidRDefault="009751D7" w:rsidP="00596920">
            <w:pPr>
              <w:jc w:val="center"/>
              <w:rPr>
                <w:b/>
                <w:strike/>
              </w:rPr>
            </w:pPr>
            <w:r w:rsidRPr="00EE4E09"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992" w:type="dxa"/>
          </w:tcPr>
          <w:p w14:paraId="5A1D3025" w14:textId="77777777" w:rsidR="009751D7" w:rsidRPr="00EE4E09" w:rsidRDefault="009751D7" w:rsidP="00596920">
            <w:pPr>
              <w:jc w:val="center"/>
              <w:rPr>
                <w:b/>
                <w:strike/>
              </w:rPr>
            </w:pPr>
            <w:r w:rsidRPr="00EE4E09">
              <w:rPr>
                <w:rFonts w:hint="eastAsia"/>
                <w:b/>
                <w:strike/>
              </w:rPr>
              <w:t>不能</w:t>
            </w:r>
            <w:r w:rsidRPr="00EE4E09">
              <w:rPr>
                <w:b/>
                <w:strike/>
              </w:rPr>
              <w:t>为空</w:t>
            </w:r>
          </w:p>
        </w:tc>
        <w:tc>
          <w:tcPr>
            <w:tcW w:w="1276" w:type="dxa"/>
          </w:tcPr>
          <w:p w14:paraId="2CCCED8F" w14:textId="77777777" w:rsidR="009751D7" w:rsidRPr="00EE4E09" w:rsidRDefault="009751D7" w:rsidP="00596920">
            <w:pPr>
              <w:ind w:left="210" w:right="210"/>
              <w:jc w:val="center"/>
              <w:rPr>
                <w:b/>
                <w:strike/>
              </w:rPr>
            </w:pPr>
            <w:r w:rsidRPr="00EE4E09">
              <w:rPr>
                <w:rFonts w:hint="eastAsia"/>
                <w:b/>
                <w:strike/>
              </w:rPr>
              <w:t>默认值</w:t>
            </w:r>
          </w:p>
        </w:tc>
        <w:tc>
          <w:tcPr>
            <w:tcW w:w="1134" w:type="dxa"/>
          </w:tcPr>
          <w:p w14:paraId="4CC252ED" w14:textId="77777777" w:rsidR="009751D7" w:rsidRPr="00EE4E09" w:rsidRDefault="009751D7" w:rsidP="00596920">
            <w:pPr>
              <w:ind w:left="210" w:right="210"/>
              <w:jc w:val="center"/>
              <w:rPr>
                <w:b/>
                <w:strike/>
              </w:rPr>
            </w:pPr>
            <w:r w:rsidRPr="00EE4E09">
              <w:rPr>
                <w:rFonts w:hint="eastAsia"/>
                <w:b/>
                <w:strike/>
              </w:rPr>
              <w:t>用途</w:t>
            </w:r>
          </w:p>
        </w:tc>
        <w:tc>
          <w:tcPr>
            <w:tcW w:w="1328" w:type="dxa"/>
          </w:tcPr>
          <w:p w14:paraId="55F42EFB" w14:textId="77777777" w:rsidR="009751D7" w:rsidRPr="00EE4E09" w:rsidRDefault="009751D7" w:rsidP="00596920">
            <w:pPr>
              <w:ind w:left="210" w:right="210"/>
              <w:jc w:val="center"/>
              <w:rPr>
                <w:b/>
                <w:strike/>
              </w:rPr>
            </w:pPr>
            <w:r w:rsidRPr="00EE4E09">
              <w:rPr>
                <w:rFonts w:hint="eastAsia"/>
                <w:b/>
                <w:strike/>
              </w:rPr>
              <w:t>备注</w:t>
            </w:r>
          </w:p>
        </w:tc>
      </w:tr>
      <w:tr w:rsidR="009751D7" w:rsidRPr="00EE4E09" w14:paraId="6411698D" w14:textId="77777777" w:rsidTr="00596920">
        <w:tc>
          <w:tcPr>
            <w:tcW w:w="847" w:type="dxa"/>
          </w:tcPr>
          <w:p w14:paraId="0DEEFA09" w14:textId="77777777" w:rsidR="009751D7" w:rsidRPr="00EE4E09" w:rsidRDefault="009751D7" w:rsidP="00596920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y</w:t>
            </w:r>
          </w:p>
        </w:tc>
        <w:tc>
          <w:tcPr>
            <w:tcW w:w="1813" w:type="dxa"/>
          </w:tcPr>
          <w:p w14:paraId="23FAF65A" w14:textId="77777777" w:rsidR="009751D7" w:rsidRPr="00EE4E09" w:rsidRDefault="009751D7" w:rsidP="00596920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Id</w:t>
            </w:r>
          </w:p>
        </w:tc>
        <w:tc>
          <w:tcPr>
            <w:tcW w:w="1134" w:type="dxa"/>
          </w:tcPr>
          <w:p w14:paraId="6DC98E52" w14:textId="77777777" w:rsidR="009751D7" w:rsidRPr="00EE4E09" w:rsidRDefault="009751D7" w:rsidP="00596920">
            <w:pPr>
              <w:rPr>
                <w:strike/>
              </w:rPr>
            </w:pPr>
          </w:p>
        </w:tc>
        <w:tc>
          <w:tcPr>
            <w:tcW w:w="992" w:type="dxa"/>
          </w:tcPr>
          <w:p w14:paraId="6865BF65" w14:textId="77777777" w:rsidR="009751D7" w:rsidRPr="00EE4E09" w:rsidRDefault="009751D7" w:rsidP="00596920">
            <w:pPr>
              <w:rPr>
                <w:strike/>
              </w:rPr>
            </w:pPr>
          </w:p>
        </w:tc>
        <w:tc>
          <w:tcPr>
            <w:tcW w:w="1276" w:type="dxa"/>
          </w:tcPr>
          <w:p w14:paraId="226C7D34" w14:textId="77777777" w:rsidR="009751D7" w:rsidRPr="00EE4E09" w:rsidRDefault="009751D7" w:rsidP="00596920">
            <w:pPr>
              <w:rPr>
                <w:strike/>
              </w:rPr>
            </w:pPr>
          </w:p>
        </w:tc>
        <w:tc>
          <w:tcPr>
            <w:tcW w:w="1134" w:type="dxa"/>
          </w:tcPr>
          <w:p w14:paraId="370C02DE" w14:textId="77777777" w:rsidR="009751D7" w:rsidRPr="00EE4E09" w:rsidRDefault="009751D7" w:rsidP="00596920">
            <w:pPr>
              <w:rPr>
                <w:strike/>
              </w:rPr>
            </w:pPr>
          </w:p>
        </w:tc>
        <w:tc>
          <w:tcPr>
            <w:tcW w:w="1328" w:type="dxa"/>
          </w:tcPr>
          <w:p w14:paraId="62D6C35B" w14:textId="77777777" w:rsidR="009751D7" w:rsidRPr="00EE4E09" w:rsidRDefault="009751D7" w:rsidP="00596920">
            <w:pPr>
              <w:rPr>
                <w:strike/>
              </w:rPr>
            </w:pPr>
          </w:p>
        </w:tc>
      </w:tr>
      <w:tr w:rsidR="009751D7" w:rsidRPr="00EE4E09" w14:paraId="019003A6" w14:textId="77777777" w:rsidTr="00596920">
        <w:tc>
          <w:tcPr>
            <w:tcW w:w="847" w:type="dxa"/>
          </w:tcPr>
          <w:p w14:paraId="0B0B2ADB" w14:textId="77777777" w:rsidR="009751D7" w:rsidRPr="00EE4E09" w:rsidRDefault="009751D7" w:rsidP="00596920">
            <w:pPr>
              <w:rPr>
                <w:strike/>
              </w:rPr>
            </w:pPr>
          </w:p>
        </w:tc>
        <w:tc>
          <w:tcPr>
            <w:tcW w:w="1813" w:type="dxa"/>
          </w:tcPr>
          <w:p w14:paraId="4677C4DD" w14:textId="77777777" w:rsidR="009751D7" w:rsidRPr="00EE4E09" w:rsidRDefault="009751D7" w:rsidP="00596920">
            <w:pPr>
              <w:rPr>
                <w:strike/>
              </w:rPr>
            </w:pPr>
            <w:r w:rsidRPr="00EE4E09">
              <w:rPr>
                <w:strike/>
              </w:rPr>
              <w:t>Class</w:t>
            </w:r>
            <w:r w:rsidRPr="00EE4E09">
              <w:rPr>
                <w:rFonts w:hint="eastAsia"/>
                <w:strike/>
              </w:rPr>
              <w:t>Id</w:t>
            </w:r>
          </w:p>
        </w:tc>
        <w:tc>
          <w:tcPr>
            <w:tcW w:w="1134" w:type="dxa"/>
          </w:tcPr>
          <w:p w14:paraId="7BC819B0" w14:textId="77777777" w:rsidR="009751D7" w:rsidRPr="00EE4E09" w:rsidRDefault="009751D7" w:rsidP="00596920">
            <w:pPr>
              <w:rPr>
                <w:strike/>
              </w:rPr>
            </w:pPr>
            <w:r w:rsidRPr="00EE4E09">
              <w:rPr>
                <w:strike/>
              </w:rPr>
              <w:t>I</w:t>
            </w:r>
            <w:r w:rsidRPr="00EE4E09">
              <w:rPr>
                <w:rFonts w:hint="eastAsia"/>
                <w:strike/>
              </w:rPr>
              <w:t>nt</w:t>
            </w:r>
          </w:p>
        </w:tc>
        <w:tc>
          <w:tcPr>
            <w:tcW w:w="992" w:type="dxa"/>
          </w:tcPr>
          <w:p w14:paraId="468E791C" w14:textId="77777777" w:rsidR="009751D7" w:rsidRPr="00EE4E09" w:rsidRDefault="009751D7" w:rsidP="00596920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Y</w:t>
            </w:r>
          </w:p>
        </w:tc>
        <w:tc>
          <w:tcPr>
            <w:tcW w:w="1276" w:type="dxa"/>
          </w:tcPr>
          <w:p w14:paraId="62C910E5" w14:textId="77777777" w:rsidR="009751D7" w:rsidRPr="00EE4E09" w:rsidRDefault="009751D7" w:rsidP="00596920">
            <w:pPr>
              <w:rPr>
                <w:strike/>
              </w:rPr>
            </w:pPr>
          </w:p>
        </w:tc>
        <w:tc>
          <w:tcPr>
            <w:tcW w:w="1134" w:type="dxa"/>
          </w:tcPr>
          <w:p w14:paraId="569A0658" w14:textId="77777777" w:rsidR="009751D7" w:rsidRPr="00EE4E09" w:rsidRDefault="009751D7" w:rsidP="00596920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班级</w:t>
            </w:r>
            <w:r w:rsidRPr="00EE4E09">
              <w:rPr>
                <w:strike/>
              </w:rPr>
              <w:t>Id</w:t>
            </w:r>
          </w:p>
        </w:tc>
        <w:tc>
          <w:tcPr>
            <w:tcW w:w="1328" w:type="dxa"/>
          </w:tcPr>
          <w:p w14:paraId="6DF2400C" w14:textId="77777777" w:rsidR="009751D7" w:rsidRPr="00EE4E09" w:rsidRDefault="009751D7" w:rsidP="00596920">
            <w:pPr>
              <w:rPr>
                <w:strike/>
              </w:rPr>
            </w:pPr>
          </w:p>
        </w:tc>
      </w:tr>
      <w:tr w:rsidR="009751D7" w:rsidRPr="00EE4E09" w14:paraId="5BBEE2DE" w14:textId="77777777" w:rsidTr="00596920">
        <w:tc>
          <w:tcPr>
            <w:tcW w:w="847" w:type="dxa"/>
          </w:tcPr>
          <w:p w14:paraId="0CE8B161" w14:textId="77777777" w:rsidR="009751D7" w:rsidRPr="00EE4E09" w:rsidRDefault="009751D7" w:rsidP="00596920">
            <w:pPr>
              <w:rPr>
                <w:strike/>
              </w:rPr>
            </w:pPr>
          </w:p>
        </w:tc>
        <w:tc>
          <w:tcPr>
            <w:tcW w:w="1813" w:type="dxa"/>
          </w:tcPr>
          <w:p w14:paraId="55E980F3" w14:textId="77777777" w:rsidR="009751D7" w:rsidRPr="00EE4E09" w:rsidRDefault="009751D7" w:rsidP="00596920">
            <w:pPr>
              <w:rPr>
                <w:strike/>
              </w:rPr>
            </w:pPr>
            <w:r w:rsidRPr="00EE4E09">
              <w:rPr>
                <w:strike/>
              </w:rPr>
              <w:t>AccountId</w:t>
            </w:r>
          </w:p>
        </w:tc>
        <w:tc>
          <w:tcPr>
            <w:tcW w:w="1134" w:type="dxa"/>
          </w:tcPr>
          <w:p w14:paraId="7A04BDC8" w14:textId="77777777" w:rsidR="009751D7" w:rsidRPr="00EE4E09" w:rsidRDefault="009751D7" w:rsidP="00596920">
            <w:pPr>
              <w:rPr>
                <w:strike/>
              </w:rPr>
            </w:pPr>
            <w:r w:rsidRPr="00EE4E09">
              <w:rPr>
                <w:strike/>
              </w:rPr>
              <w:t>Int</w:t>
            </w:r>
          </w:p>
        </w:tc>
        <w:tc>
          <w:tcPr>
            <w:tcW w:w="992" w:type="dxa"/>
          </w:tcPr>
          <w:p w14:paraId="22F19F8A" w14:textId="77777777" w:rsidR="009751D7" w:rsidRPr="00EE4E09" w:rsidRDefault="009751D7" w:rsidP="00596920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Y</w:t>
            </w:r>
          </w:p>
        </w:tc>
        <w:tc>
          <w:tcPr>
            <w:tcW w:w="1276" w:type="dxa"/>
          </w:tcPr>
          <w:p w14:paraId="2A822A9B" w14:textId="77777777" w:rsidR="009751D7" w:rsidRPr="00EE4E09" w:rsidRDefault="009751D7" w:rsidP="00596920">
            <w:pPr>
              <w:rPr>
                <w:strike/>
              </w:rPr>
            </w:pPr>
          </w:p>
        </w:tc>
        <w:tc>
          <w:tcPr>
            <w:tcW w:w="1134" w:type="dxa"/>
          </w:tcPr>
          <w:p w14:paraId="5EA93BFF" w14:textId="77777777" w:rsidR="009751D7" w:rsidRPr="00EE4E09" w:rsidRDefault="009751D7" w:rsidP="00596920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用户</w:t>
            </w:r>
            <w:r w:rsidRPr="00EE4E09">
              <w:rPr>
                <w:rFonts w:hint="eastAsia"/>
                <w:strike/>
              </w:rPr>
              <w:t>Id</w:t>
            </w:r>
          </w:p>
        </w:tc>
        <w:tc>
          <w:tcPr>
            <w:tcW w:w="1328" w:type="dxa"/>
          </w:tcPr>
          <w:p w14:paraId="1D6F8E9D" w14:textId="77777777" w:rsidR="009751D7" w:rsidRPr="00EE4E09" w:rsidRDefault="009751D7" w:rsidP="00596920">
            <w:pPr>
              <w:rPr>
                <w:strike/>
              </w:rPr>
            </w:pPr>
          </w:p>
        </w:tc>
      </w:tr>
      <w:tr w:rsidR="00F5369B" w:rsidRPr="00EE4E09" w14:paraId="4C6D5B47" w14:textId="77777777" w:rsidTr="00596920">
        <w:tc>
          <w:tcPr>
            <w:tcW w:w="847" w:type="dxa"/>
          </w:tcPr>
          <w:p w14:paraId="45124394" w14:textId="77777777" w:rsidR="00F5369B" w:rsidRPr="00EE4E09" w:rsidRDefault="00F5369B" w:rsidP="00596920">
            <w:pPr>
              <w:rPr>
                <w:strike/>
              </w:rPr>
            </w:pPr>
          </w:p>
        </w:tc>
        <w:tc>
          <w:tcPr>
            <w:tcW w:w="1813" w:type="dxa"/>
          </w:tcPr>
          <w:p w14:paraId="68B751F1" w14:textId="77777777" w:rsidR="00F5369B" w:rsidRPr="00EE4E09" w:rsidRDefault="008802BC" w:rsidP="00596920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Current</w:t>
            </w:r>
            <w:r w:rsidR="00FE6D46" w:rsidRPr="00EE4E09">
              <w:rPr>
                <w:strike/>
              </w:rPr>
              <w:t>Schedule</w:t>
            </w:r>
          </w:p>
        </w:tc>
        <w:tc>
          <w:tcPr>
            <w:tcW w:w="1134" w:type="dxa"/>
          </w:tcPr>
          <w:p w14:paraId="5BCF67D6" w14:textId="77777777" w:rsidR="00F5369B" w:rsidRPr="00EE4E09" w:rsidRDefault="008802BC" w:rsidP="00596920">
            <w:pPr>
              <w:rPr>
                <w:strike/>
              </w:rPr>
            </w:pPr>
            <w:r w:rsidRPr="00EE4E09">
              <w:rPr>
                <w:strike/>
              </w:rPr>
              <w:t>I</w:t>
            </w:r>
            <w:r w:rsidRPr="00EE4E09">
              <w:rPr>
                <w:rFonts w:hint="eastAsia"/>
                <w:strike/>
              </w:rPr>
              <w:t>nt</w:t>
            </w:r>
          </w:p>
        </w:tc>
        <w:tc>
          <w:tcPr>
            <w:tcW w:w="992" w:type="dxa"/>
          </w:tcPr>
          <w:p w14:paraId="3ECF5C0D" w14:textId="77777777" w:rsidR="00F5369B" w:rsidRPr="00EE4E09" w:rsidRDefault="00442A08" w:rsidP="00596920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Y</w:t>
            </w:r>
          </w:p>
        </w:tc>
        <w:tc>
          <w:tcPr>
            <w:tcW w:w="1276" w:type="dxa"/>
          </w:tcPr>
          <w:p w14:paraId="340B3A5C" w14:textId="77777777" w:rsidR="00F5369B" w:rsidRPr="00EE4E09" w:rsidRDefault="00442A08" w:rsidP="00596920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0</w:t>
            </w:r>
          </w:p>
        </w:tc>
        <w:tc>
          <w:tcPr>
            <w:tcW w:w="1134" w:type="dxa"/>
          </w:tcPr>
          <w:p w14:paraId="2DCABAE2" w14:textId="77777777" w:rsidR="00F5369B" w:rsidRPr="00EE4E09" w:rsidRDefault="008802BC" w:rsidP="00596920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当前</w:t>
            </w:r>
            <w:r w:rsidRPr="00EE4E09">
              <w:rPr>
                <w:strike/>
              </w:rPr>
              <w:t>进度</w:t>
            </w:r>
          </w:p>
        </w:tc>
        <w:tc>
          <w:tcPr>
            <w:tcW w:w="1328" w:type="dxa"/>
          </w:tcPr>
          <w:p w14:paraId="55703350" w14:textId="77777777" w:rsidR="00F5369B" w:rsidRPr="00EE4E09" w:rsidRDefault="00F5369B" w:rsidP="00596920">
            <w:pPr>
              <w:rPr>
                <w:strike/>
              </w:rPr>
            </w:pPr>
          </w:p>
        </w:tc>
      </w:tr>
      <w:tr w:rsidR="009751D7" w:rsidRPr="00EE4E09" w14:paraId="7DEFB9AA" w14:textId="77777777" w:rsidTr="00596920">
        <w:tc>
          <w:tcPr>
            <w:tcW w:w="847" w:type="dxa"/>
          </w:tcPr>
          <w:p w14:paraId="1A539D1E" w14:textId="77777777" w:rsidR="009751D7" w:rsidRPr="00EE4E09" w:rsidRDefault="009751D7" w:rsidP="00596920">
            <w:pPr>
              <w:rPr>
                <w:strike/>
              </w:rPr>
            </w:pPr>
          </w:p>
        </w:tc>
        <w:tc>
          <w:tcPr>
            <w:tcW w:w="1813" w:type="dxa"/>
          </w:tcPr>
          <w:p w14:paraId="14BF5813" w14:textId="77777777" w:rsidR="009751D7" w:rsidRPr="00EE4E09" w:rsidRDefault="00E400A4" w:rsidP="00596920">
            <w:pPr>
              <w:rPr>
                <w:strike/>
              </w:rPr>
            </w:pPr>
            <w:r w:rsidRPr="00EE4E09">
              <w:rPr>
                <w:strike/>
              </w:rPr>
              <w:t>TotalSchedule</w:t>
            </w:r>
          </w:p>
        </w:tc>
        <w:tc>
          <w:tcPr>
            <w:tcW w:w="1134" w:type="dxa"/>
          </w:tcPr>
          <w:p w14:paraId="0BA29205" w14:textId="77777777" w:rsidR="009751D7" w:rsidRPr="00EE4E09" w:rsidRDefault="008A671D" w:rsidP="00596920">
            <w:pPr>
              <w:rPr>
                <w:strike/>
              </w:rPr>
            </w:pPr>
            <w:r w:rsidRPr="00EE4E09">
              <w:rPr>
                <w:strike/>
              </w:rPr>
              <w:t>Int</w:t>
            </w:r>
          </w:p>
        </w:tc>
        <w:tc>
          <w:tcPr>
            <w:tcW w:w="992" w:type="dxa"/>
          </w:tcPr>
          <w:p w14:paraId="76C8775F" w14:textId="77777777" w:rsidR="009751D7" w:rsidRPr="00EE4E09" w:rsidRDefault="00442A08" w:rsidP="00596920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Y</w:t>
            </w:r>
          </w:p>
        </w:tc>
        <w:tc>
          <w:tcPr>
            <w:tcW w:w="1276" w:type="dxa"/>
          </w:tcPr>
          <w:p w14:paraId="03986224" w14:textId="77777777" w:rsidR="009751D7" w:rsidRPr="00EE4E09" w:rsidRDefault="00442A08" w:rsidP="00596920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0</w:t>
            </w:r>
          </w:p>
        </w:tc>
        <w:tc>
          <w:tcPr>
            <w:tcW w:w="1134" w:type="dxa"/>
          </w:tcPr>
          <w:p w14:paraId="07F99E7A" w14:textId="77777777" w:rsidR="009751D7" w:rsidRPr="00EE4E09" w:rsidRDefault="008A671D" w:rsidP="00596920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总体</w:t>
            </w:r>
            <w:r w:rsidRPr="00EE4E09">
              <w:rPr>
                <w:strike/>
              </w:rPr>
              <w:t>进度阶段</w:t>
            </w:r>
            <w:r w:rsidRPr="00EE4E09">
              <w:rPr>
                <w:rFonts w:hint="eastAsia"/>
                <w:strike/>
              </w:rPr>
              <w:t>数</w:t>
            </w:r>
          </w:p>
        </w:tc>
        <w:tc>
          <w:tcPr>
            <w:tcW w:w="1328" w:type="dxa"/>
          </w:tcPr>
          <w:p w14:paraId="0E4165EC" w14:textId="77777777" w:rsidR="009751D7" w:rsidRPr="00EE4E09" w:rsidRDefault="009751D7" w:rsidP="00596920">
            <w:pPr>
              <w:rPr>
                <w:strike/>
              </w:rPr>
            </w:pPr>
          </w:p>
        </w:tc>
      </w:tr>
      <w:tr w:rsidR="00BC66A5" w:rsidRPr="00EE4E09" w14:paraId="6B7F6656" w14:textId="77777777" w:rsidTr="00596920">
        <w:tc>
          <w:tcPr>
            <w:tcW w:w="847" w:type="dxa"/>
          </w:tcPr>
          <w:p w14:paraId="70B2B208" w14:textId="77777777" w:rsidR="00BC66A5" w:rsidRPr="00EE4E09" w:rsidRDefault="00BC66A5" w:rsidP="00596920">
            <w:pPr>
              <w:rPr>
                <w:strike/>
              </w:rPr>
            </w:pPr>
          </w:p>
        </w:tc>
        <w:tc>
          <w:tcPr>
            <w:tcW w:w="1813" w:type="dxa"/>
          </w:tcPr>
          <w:p w14:paraId="1264BFBD" w14:textId="77777777" w:rsidR="00BC66A5" w:rsidRPr="00EE4E09" w:rsidRDefault="00BC66A5" w:rsidP="00596920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ReadingScore</w:t>
            </w:r>
          </w:p>
        </w:tc>
        <w:tc>
          <w:tcPr>
            <w:tcW w:w="1134" w:type="dxa"/>
          </w:tcPr>
          <w:p w14:paraId="3E1C7F9D" w14:textId="77777777" w:rsidR="00BC66A5" w:rsidRPr="00EE4E09" w:rsidRDefault="00BC66A5" w:rsidP="00596920">
            <w:pPr>
              <w:rPr>
                <w:strike/>
              </w:rPr>
            </w:pPr>
            <w:r w:rsidRPr="00EE4E09">
              <w:rPr>
                <w:strike/>
              </w:rPr>
              <w:t>F</w:t>
            </w:r>
            <w:r w:rsidRPr="00EE4E09">
              <w:rPr>
                <w:rFonts w:hint="eastAsia"/>
                <w:strike/>
              </w:rPr>
              <w:t>loat</w:t>
            </w:r>
          </w:p>
        </w:tc>
        <w:tc>
          <w:tcPr>
            <w:tcW w:w="992" w:type="dxa"/>
          </w:tcPr>
          <w:p w14:paraId="66588E96" w14:textId="77777777" w:rsidR="00BC66A5" w:rsidRPr="00EE4E09" w:rsidRDefault="00BC66A5" w:rsidP="00596920">
            <w:pPr>
              <w:rPr>
                <w:strike/>
              </w:rPr>
            </w:pPr>
          </w:p>
        </w:tc>
        <w:tc>
          <w:tcPr>
            <w:tcW w:w="1276" w:type="dxa"/>
          </w:tcPr>
          <w:p w14:paraId="6E63078D" w14:textId="77777777" w:rsidR="00BC66A5" w:rsidRPr="00EE4E09" w:rsidRDefault="00BC66A5" w:rsidP="00596920">
            <w:pPr>
              <w:rPr>
                <w:strike/>
              </w:rPr>
            </w:pPr>
          </w:p>
        </w:tc>
        <w:tc>
          <w:tcPr>
            <w:tcW w:w="1134" w:type="dxa"/>
          </w:tcPr>
          <w:p w14:paraId="68259E1D" w14:textId="77777777" w:rsidR="00BC66A5" w:rsidRPr="00EE4E09" w:rsidRDefault="00BC66A5" w:rsidP="00596920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阅读</w:t>
            </w:r>
            <w:r w:rsidRPr="00EE4E09">
              <w:rPr>
                <w:strike/>
              </w:rPr>
              <w:t>分数</w:t>
            </w:r>
          </w:p>
        </w:tc>
        <w:tc>
          <w:tcPr>
            <w:tcW w:w="1328" w:type="dxa"/>
          </w:tcPr>
          <w:p w14:paraId="062F9BF9" w14:textId="77777777" w:rsidR="00BC66A5" w:rsidRPr="00EE4E09" w:rsidRDefault="00BC66A5" w:rsidP="00596920">
            <w:pPr>
              <w:rPr>
                <w:strike/>
              </w:rPr>
            </w:pPr>
          </w:p>
        </w:tc>
      </w:tr>
      <w:tr w:rsidR="00E344E8" w:rsidRPr="00EE4E09" w14:paraId="3ACCA64F" w14:textId="77777777" w:rsidTr="00596920">
        <w:tc>
          <w:tcPr>
            <w:tcW w:w="847" w:type="dxa"/>
          </w:tcPr>
          <w:p w14:paraId="1185EB01" w14:textId="77777777" w:rsidR="00E344E8" w:rsidRPr="00EE4E09" w:rsidRDefault="00E344E8" w:rsidP="00E344E8">
            <w:pPr>
              <w:rPr>
                <w:strike/>
              </w:rPr>
            </w:pPr>
          </w:p>
        </w:tc>
        <w:tc>
          <w:tcPr>
            <w:tcW w:w="1813" w:type="dxa"/>
          </w:tcPr>
          <w:p w14:paraId="59953F48" w14:textId="77777777" w:rsidR="00E344E8" w:rsidRPr="00EE4E09" w:rsidRDefault="00EE476B" w:rsidP="00E344E8">
            <w:pPr>
              <w:rPr>
                <w:strike/>
              </w:rPr>
            </w:pPr>
            <w:r w:rsidRPr="00EE4E09">
              <w:rPr>
                <w:strike/>
              </w:rPr>
              <w:t>Discuss</w:t>
            </w:r>
            <w:r w:rsidR="00E344E8" w:rsidRPr="00EE4E09">
              <w:rPr>
                <w:strike/>
              </w:rPr>
              <w:t>Score</w:t>
            </w:r>
          </w:p>
        </w:tc>
        <w:tc>
          <w:tcPr>
            <w:tcW w:w="1134" w:type="dxa"/>
          </w:tcPr>
          <w:p w14:paraId="4DA996A8" w14:textId="77777777" w:rsidR="00E344E8" w:rsidRPr="00EE4E09" w:rsidRDefault="00E344E8" w:rsidP="00E344E8">
            <w:pPr>
              <w:rPr>
                <w:strike/>
              </w:rPr>
            </w:pPr>
            <w:r w:rsidRPr="00EE4E09">
              <w:rPr>
                <w:strike/>
              </w:rPr>
              <w:t>F</w:t>
            </w:r>
            <w:r w:rsidRPr="00EE4E09">
              <w:rPr>
                <w:rFonts w:hint="eastAsia"/>
                <w:strike/>
              </w:rPr>
              <w:t>loat</w:t>
            </w:r>
          </w:p>
        </w:tc>
        <w:tc>
          <w:tcPr>
            <w:tcW w:w="992" w:type="dxa"/>
          </w:tcPr>
          <w:p w14:paraId="7E057B47" w14:textId="77777777" w:rsidR="00E344E8" w:rsidRPr="00EE4E09" w:rsidRDefault="00E344E8" w:rsidP="00E344E8">
            <w:pPr>
              <w:rPr>
                <w:strike/>
              </w:rPr>
            </w:pPr>
          </w:p>
        </w:tc>
        <w:tc>
          <w:tcPr>
            <w:tcW w:w="1276" w:type="dxa"/>
          </w:tcPr>
          <w:p w14:paraId="3357413D" w14:textId="77777777" w:rsidR="00E344E8" w:rsidRPr="00EE4E09" w:rsidRDefault="00E344E8" w:rsidP="00E344E8">
            <w:pPr>
              <w:rPr>
                <w:strike/>
              </w:rPr>
            </w:pPr>
          </w:p>
        </w:tc>
        <w:tc>
          <w:tcPr>
            <w:tcW w:w="1134" w:type="dxa"/>
          </w:tcPr>
          <w:p w14:paraId="356E911C" w14:textId="77777777" w:rsidR="00E344E8" w:rsidRPr="00EE4E09" w:rsidRDefault="00E344E8" w:rsidP="00E344E8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讨论</w:t>
            </w:r>
            <w:r w:rsidRPr="00EE4E09">
              <w:rPr>
                <w:strike/>
              </w:rPr>
              <w:t>分数</w:t>
            </w:r>
          </w:p>
        </w:tc>
        <w:tc>
          <w:tcPr>
            <w:tcW w:w="1328" w:type="dxa"/>
          </w:tcPr>
          <w:p w14:paraId="6DC1B1BE" w14:textId="77777777" w:rsidR="00E344E8" w:rsidRPr="00EE4E09" w:rsidRDefault="00E344E8" w:rsidP="00E344E8">
            <w:pPr>
              <w:rPr>
                <w:strike/>
              </w:rPr>
            </w:pPr>
          </w:p>
        </w:tc>
      </w:tr>
      <w:tr w:rsidR="00E344E8" w:rsidRPr="00EE4E09" w14:paraId="1F28A289" w14:textId="77777777" w:rsidTr="00596920">
        <w:tc>
          <w:tcPr>
            <w:tcW w:w="847" w:type="dxa"/>
          </w:tcPr>
          <w:p w14:paraId="5814E7E9" w14:textId="77777777" w:rsidR="00E344E8" w:rsidRPr="00EE4E09" w:rsidRDefault="00E344E8" w:rsidP="00E344E8">
            <w:pPr>
              <w:rPr>
                <w:strike/>
              </w:rPr>
            </w:pPr>
          </w:p>
        </w:tc>
        <w:tc>
          <w:tcPr>
            <w:tcW w:w="1813" w:type="dxa"/>
          </w:tcPr>
          <w:p w14:paraId="3511ACDD" w14:textId="77777777" w:rsidR="00E344E8" w:rsidRPr="00EE4E09" w:rsidRDefault="00E344E8" w:rsidP="00E344E8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HomeWork</w:t>
            </w:r>
            <w:r w:rsidRPr="00EE4E09">
              <w:rPr>
                <w:strike/>
              </w:rPr>
              <w:t>Score</w:t>
            </w:r>
          </w:p>
        </w:tc>
        <w:tc>
          <w:tcPr>
            <w:tcW w:w="1134" w:type="dxa"/>
          </w:tcPr>
          <w:p w14:paraId="02215E40" w14:textId="77777777" w:rsidR="00E344E8" w:rsidRPr="00EE4E09" w:rsidRDefault="00E344E8" w:rsidP="00E344E8">
            <w:pPr>
              <w:rPr>
                <w:strike/>
              </w:rPr>
            </w:pPr>
            <w:r w:rsidRPr="00EE4E09">
              <w:rPr>
                <w:strike/>
              </w:rPr>
              <w:t>F</w:t>
            </w:r>
            <w:r w:rsidRPr="00EE4E09">
              <w:rPr>
                <w:rFonts w:hint="eastAsia"/>
                <w:strike/>
              </w:rPr>
              <w:t>loat</w:t>
            </w:r>
          </w:p>
        </w:tc>
        <w:tc>
          <w:tcPr>
            <w:tcW w:w="992" w:type="dxa"/>
          </w:tcPr>
          <w:p w14:paraId="5529670F" w14:textId="77777777" w:rsidR="00E344E8" w:rsidRPr="00EE4E09" w:rsidRDefault="00E344E8" w:rsidP="00E344E8">
            <w:pPr>
              <w:rPr>
                <w:strike/>
              </w:rPr>
            </w:pPr>
          </w:p>
        </w:tc>
        <w:tc>
          <w:tcPr>
            <w:tcW w:w="1276" w:type="dxa"/>
          </w:tcPr>
          <w:p w14:paraId="306391EE" w14:textId="77777777" w:rsidR="00E344E8" w:rsidRPr="00EE4E09" w:rsidRDefault="00E344E8" w:rsidP="00E344E8">
            <w:pPr>
              <w:rPr>
                <w:strike/>
              </w:rPr>
            </w:pPr>
          </w:p>
        </w:tc>
        <w:tc>
          <w:tcPr>
            <w:tcW w:w="1134" w:type="dxa"/>
          </w:tcPr>
          <w:p w14:paraId="76E21C04" w14:textId="77777777" w:rsidR="00E344E8" w:rsidRPr="00EE4E09" w:rsidRDefault="00E344E8" w:rsidP="00E344E8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作业</w:t>
            </w:r>
            <w:r w:rsidRPr="00EE4E09">
              <w:rPr>
                <w:strike/>
              </w:rPr>
              <w:t>分数</w:t>
            </w:r>
          </w:p>
        </w:tc>
        <w:tc>
          <w:tcPr>
            <w:tcW w:w="1328" w:type="dxa"/>
          </w:tcPr>
          <w:p w14:paraId="5B59CD5F" w14:textId="77777777" w:rsidR="00E344E8" w:rsidRPr="00EE4E09" w:rsidRDefault="00E344E8" w:rsidP="00E344E8">
            <w:pPr>
              <w:rPr>
                <w:strike/>
              </w:rPr>
            </w:pPr>
          </w:p>
        </w:tc>
      </w:tr>
      <w:tr w:rsidR="00E344E8" w:rsidRPr="00EE4E09" w14:paraId="2116EB41" w14:textId="77777777" w:rsidTr="00596920">
        <w:tc>
          <w:tcPr>
            <w:tcW w:w="847" w:type="dxa"/>
          </w:tcPr>
          <w:p w14:paraId="74F02042" w14:textId="77777777" w:rsidR="00E344E8" w:rsidRPr="00EE4E09" w:rsidRDefault="00E344E8" w:rsidP="00E344E8">
            <w:pPr>
              <w:rPr>
                <w:strike/>
              </w:rPr>
            </w:pPr>
          </w:p>
        </w:tc>
        <w:tc>
          <w:tcPr>
            <w:tcW w:w="1813" w:type="dxa"/>
          </w:tcPr>
          <w:p w14:paraId="3B12708C" w14:textId="77777777" w:rsidR="00E344E8" w:rsidRPr="00EE4E09" w:rsidRDefault="00E344E8" w:rsidP="00E344E8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Test</w:t>
            </w:r>
            <w:r w:rsidRPr="00EE4E09">
              <w:rPr>
                <w:strike/>
              </w:rPr>
              <w:t>ingScore</w:t>
            </w:r>
          </w:p>
        </w:tc>
        <w:tc>
          <w:tcPr>
            <w:tcW w:w="1134" w:type="dxa"/>
          </w:tcPr>
          <w:p w14:paraId="4D748C57" w14:textId="77777777" w:rsidR="00E344E8" w:rsidRPr="00EE4E09" w:rsidRDefault="00E344E8" w:rsidP="00E344E8">
            <w:pPr>
              <w:rPr>
                <w:strike/>
              </w:rPr>
            </w:pPr>
            <w:r w:rsidRPr="00EE4E09">
              <w:rPr>
                <w:strike/>
              </w:rPr>
              <w:t>F</w:t>
            </w:r>
            <w:r w:rsidRPr="00EE4E09">
              <w:rPr>
                <w:rFonts w:hint="eastAsia"/>
                <w:strike/>
              </w:rPr>
              <w:t>loat</w:t>
            </w:r>
          </w:p>
        </w:tc>
        <w:tc>
          <w:tcPr>
            <w:tcW w:w="992" w:type="dxa"/>
          </w:tcPr>
          <w:p w14:paraId="0B38CB83" w14:textId="77777777" w:rsidR="00E344E8" w:rsidRPr="00EE4E09" w:rsidRDefault="00E344E8" w:rsidP="00E344E8">
            <w:pPr>
              <w:rPr>
                <w:strike/>
              </w:rPr>
            </w:pPr>
          </w:p>
        </w:tc>
        <w:tc>
          <w:tcPr>
            <w:tcW w:w="1276" w:type="dxa"/>
          </w:tcPr>
          <w:p w14:paraId="1CE41544" w14:textId="77777777" w:rsidR="00E344E8" w:rsidRPr="00EE4E09" w:rsidRDefault="00E344E8" w:rsidP="00E344E8">
            <w:pPr>
              <w:rPr>
                <w:strike/>
              </w:rPr>
            </w:pPr>
          </w:p>
        </w:tc>
        <w:tc>
          <w:tcPr>
            <w:tcW w:w="1134" w:type="dxa"/>
          </w:tcPr>
          <w:p w14:paraId="75109FC7" w14:textId="77777777" w:rsidR="00E344E8" w:rsidRPr="00EE4E09" w:rsidRDefault="00E344E8" w:rsidP="00E344E8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测试</w:t>
            </w:r>
            <w:r w:rsidRPr="00EE4E09">
              <w:rPr>
                <w:strike/>
              </w:rPr>
              <w:t>分数</w:t>
            </w:r>
          </w:p>
        </w:tc>
        <w:tc>
          <w:tcPr>
            <w:tcW w:w="1328" w:type="dxa"/>
          </w:tcPr>
          <w:p w14:paraId="19CE797A" w14:textId="77777777" w:rsidR="00E344E8" w:rsidRPr="00EE4E09" w:rsidRDefault="00E344E8" w:rsidP="00E344E8">
            <w:pPr>
              <w:rPr>
                <w:strike/>
              </w:rPr>
            </w:pPr>
          </w:p>
        </w:tc>
      </w:tr>
      <w:tr w:rsidR="00E344E8" w:rsidRPr="00EE4E09" w14:paraId="7C0237E2" w14:textId="77777777" w:rsidTr="00596920">
        <w:tc>
          <w:tcPr>
            <w:tcW w:w="847" w:type="dxa"/>
          </w:tcPr>
          <w:p w14:paraId="074BDD5B" w14:textId="77777777" w:rsidR="00E344E8" w:rsidRPr="00EE4E09" w:rsidRDefault="00E344E8" w:rsidP="00E344E8">
            <w:pPr>
              <w:rPr>
                <w:strike/>
              </w:rPr>
            </w:pPr>
          </w:p>
        </w:tc>
        <w:tc>
          <w:tcPr>
            <w:tcW w:w="1813" w:type="dxa"/>
          </w:tcPr>
          <w:p w14:paraId="04779D24" w14:textId="77777777" w:rsidR="00E344E8" w:rsidRPr="00EE4E09" w:rsidRDefault="00E344E8" w:rsidP="00E344E8">
            <w:pPr>
              <w:rPr>
                <w:strike/>
              </w:rPr>
            </w:pPr>
            <w:r w:rsidRPr="00EE4E09">
              <w:rPr>
                <w:strike/>
              </w:rPr>
              <w:t>ExaminationScore</w:t>
            </w:r>
          </w:p>
        </w:tc>
        <w:tc>
          <w:tcPr>
            <w:tcW w:w="1134" w:type="dxa"/>
          </w:tcPr>
          <w:p w14:paraId="7BD42094" w14:textId="77777777" w:rsidR="00E344E8" w:rsidRPr="00EE4E09" w:rsidRDefault="00E344E8" w:rsidP="00E344E8">
            <w:pPr>
              <w:rPr>
                <w:strike/>
              </w:rPr>
            </w:pPr>
            <w:r w:rsidRPr="00EE4E09">
              <w:rPr>
                <w:strike/>
              </w:rPr>
              <w:t>F</w:t>
            </w:r>
            <w:r w:rsidRPr="00EE4E09">
              <w:rPr>
                <w:rFonts w:hint="eastAsia"/>
                <w:strike/>
              </w:rPr>
              <w:t>loat</w:t>
            </w:r>
          </w:p>
        </w:tc>
        <w:tc>
          <w:tcPr>
            <w:tcW w:w="992" w:type="dxa"/>
          </w:tcPr>
          <w:p w14:paraId="13F2B7F1" w14:textId="77777777" w:rsidR="00E344E8" w:rsidRPr="00EE4E09" w:rsidRDefault="00E344E8" w:rsidP="00E344E8">
            <w:pPr>
              <w:rPr>
                <w:strike/>
              </w:rPr>
            </w:pPr>
          </w:p>
        </w:tc>
        <w:tc>
          <w:tcPr>
            <w:tcW w:w="1276" w:type="dxa"/>
          </w:tcPr>
          <w:p w14:paraId="61875ADC" w14:textId="77777777" w:rsidR="00E344E8" w:rsidRPr="00EE4E09" w:rsidRDefault="00E344E8" w:rsidP="00E344E8">
            <w:pPr>
              <w:rPr>
                <w:strike/>
              </w:rPr>
            </w:pPr>
          </w:p>
        </w:tc>
        <w:tc>
          <w:tcPr>
            <w:tcW w:w="1134" w:type="dxa"/>
          </w:tcPr>
          <w:p w14:paraId="20B5A09C" w14:textId="77777777" w:rsidR="00E344E8" w:rsidRPr="00EE4E09" w:rsidRDefault="00E344E8" w:rsidP="00E344E8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考试</w:t>
            </w:r>
            <w:r w:rsidRPr="00EE4E09">
              <w:rPr>
                <w:strike/>
              </w:rPr>
              <w:t>分数</w:t>
            </w:r>
          </w:p>
        </w:tc>
        <w:tc>
          <w:tcPr>
            <w:tcW w:w="1328" w:type="dxa"/>
          </w:tcPr>
          <w:p w14:paraId="72DF4FB8" w14:textId="77777777" w:rsidR="00E344E8" w:rsidRPr="00EE4E09" w:rsidRDefault="00E344E8" w:rsidP="00E344E8">
            <w:pPr>
              <w:rPr>
                <w:strike/>
              </w:rPr>
            </w:pPr>
          </w:p>
        </w:tc>
      </w:tr>
      <w:tr w:rsidR="00E344E8" w:rsidRPr="00EE4E09" w14:paraId="08647E76" w14:textId="77777777" w:rsidTr="00596920">
        <w:tc>
          <w:tcPr>
            <w:tcW w:w="847" w:type="dxa"/>
          </w:tcPr>
          <w:p w14:paraId="7C26C49F" w14:textId="77777777" w:rsidR="00E344E8" w:rsidRPr="00EE4E09" w:rsidRDefault="00E344E8" w:rsidP="00E344E8">
            <w:pPr>
              <w:rPr>
                <w:strike/>
              </w:rPr>
            </w:pPr>
          </w:p>
        </w:tc>
        <w:tc>
          <w:tcPr>
            <w:tcW w:w="1813" w:type="dxa"/>
          </w:tcPr>
          <w:p w14:paraId="7651FAC6" w14:textId="77777777" w:rsidR="00E344E8" w:rsidRPr="00EE4E09" w:rsidRDefault="00E344E8" w:rsidP="00E344E8">
            <w:pPr>
              <w:rPr>
                <w:strike/>
              </w:rPr>
            </w:pPr>
            <w:r w:rsidRPr="00EE4E09">
              <w:rPr>
                <w:strike/>
              </w:rPr>
              <w:t>CommentScore</w:t>
            </w:r>
          </w:p>
        </w:tc>
        <w:tc>
          <w:tcPr>
            <w:tcW w:w="1134" w:type="dxa"/>
          </w:tcPr>
          <w:p w14:paraId="420E773D" w14:textId="77777777" w:rsidR="00E344E8" w:rsidRPr="00EE4E09" w:rsidRDefault="00E344E8" w:rsidP="00E344E8">
            <w:pPr>
              <w:rPr>
                <w:strike/>
              </w:rPr>
            </w:pPr>
            <w:r w:rsidRPr="00EE4E09">
              <w:rPr>
                <w:strike/>
              </w:rPr>
              <w:t>F</w:t>
            </w:r>
            <w:r w:rsidRPr="00EE4E09">
              <w:rPr>
                <w:rFonts w:hint="eastAsia"/>
                <w:strike/>
              </w:rPr>
              <w:t>loat</w:t>
            </w:r>
          </w:p>
        </w:tc>
        <w:tc>
          <w:tcPr>
            <w:tcW w:w="992" w:type="dxa"/>
          </w:tcPr>
          <w:p w14:paraId="40013BFF" w14:textId="77777777" w:rsidR="00E344E8" w:rsidRPr="00EE4E09" w:rsidRDefault="00E344E8" w:rsidP="00E344E8">
            <w:pPr>
              <w:rPr>
                <w:strike/>
              </w:rPr>
            </w:pPr>
          </w:p>
        </w:tc>
        <w:tc>
          <w:tcPr>
            <w:tcW w:w="1276" w:type="dxa"/>
          </w:tcPr>
          <w:p w14:paraId="0A678181" w14:textId="77777777" w:rsidR="00E344E8" w:rsidRPr="00EE4E09" w:rsidRDefault="00E344E8" w:rsidP="00E344E8">
            <w:pPr>
              <w:rPr>
                <w:strike/>
              </w:rPr>
            </w:pPr>
          </w:p>
        </w:tc>
        <w:tc>
          <w:tcPr>
            <w:tcW w:w="1134" w:type="dxa"/>
          </w:tcPr>
          <w:p w14:paraId="3FDFD980" w14:textId="77777777" w:rsidR="00E344E8" w:rsidRPr="00EE4E09" w:rsidRDefault="00E344E8" w:rsidP="00E344E8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评价</w:t>
            </w:r>
            <w:r w:rsidRPr="00EE4E09">
              <w:rPr>
                <w:strike/>
              </w:rPr>
              <w:t>分数</w:t>
            </w:r>
          </w:p>
        </w:tc>
        <w:tc>
          <w:tcPr>
            <w:tcW w:w="1328" w:type="dxa"/>
          </w:tcPr>
          <w:p w14:paraId="09A7E0B7" w14:textId="77777777" w:rsidR="00E344E8" w:rsidRPr="00EE4E09" w:rsidRDefault="00E344E8" w:rsidP="00E344E8">
            <w:pPr>
              <w:rPr>
                <w:strike/>
              </w:rPr>
            </w:pPr>
          </w:p>
        </w:tc>
      </w:tr>
      <w:tr w:rsidR="00E344E8" w:rsidRPr="00EE4E09" w14:paraId="4123E16C" w14:textId="77777777" w:rsidTr="00596920">
        <w:tc>
          <w:tcPr>
            <w:tcW w:w="847" w:type="dxa"/>
          </w:tcPr>
          <w:p w14:paraId="12542E44" w14:textId="77777777" w:rsidR="00E344E8" w:rsidRPr="00EE4E09" w:rsidRDefault="00E344E8" w:rsidP="00E344E8">
            <w:pPr>
              <w:rPr>
                <w:strike/>
              </w:rPr>
            </w:pPr>
          </w:p>
        </w:tc>
        <w:tc>
          <w:tcPr>
            <w:tcW w:w="1813" w:type="dxa"/>
          </w:tcPr>
          <w:p w14:paraId="427F9F6D" w14:textId="77777777" w:rsidR="00E344E8" w:rsidRPr="00EE4E09" w:rsidRDefault="00E344E8" w:rsidP="00E344E8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Total</w:t>
            </w:r>
            <w:r w:rsidRPr="00EE4E09">
              <w:rPr>
                <w:strike/>
              </w:rPr>
              <w:t>Score</w:t>
            </w:r>
          </w:p>
        </w:tc>
        <w:tc>
          <w:tcPr>
            <w:tcW w:w="1134" w:type="dxa"/>
          </w:tcPr>
          <w:p w14:paraId="3513DF55" w14:textId="77777777" w:rsidR="00E344E8" w:rsidRPr="00EE4E09" w:rsidRDefault="00E344E8" w:rsidP="00E344E8">
            <w:pPr>
              <w:rPr>
                <w:strike/>
              </w:rPr>
            </w:pPr>
            <w:r w:rsidRPr="00EE4E09">
              <w:rPr>
                <w:strike/>
              </w:rPr>
              <w:t>F</w:t>
            </w:r>
            <w:r w:rsidRPr="00EE4E09">
              <w:rPr>
                <w:rFonts w:hint="eastAsia"/>
                <w:strike/>
              </w:rPr>
              <w:t>loat</w:t>
            </w:r>
          </w:p>
        </w:tc>
        <w:tc>
          <w:tcPr>
            <w:tcW w:w="992" w:type="dxa"/>
          </w:tcPr>
          <w:p w14:paraId="566B8556" w14:textId="77777777" w:rsidR="00E344E8" w:rsidRPr="00EE4E09" w:rsidRDefault="00E344E8" w:rsidP="00E344E8">
            <w:pPr>
              <w:rPr>
                <w:strike/>
              </w:rPr>
            </w:pPr>
          </w:p>
        </w:tc>
        <w:tc>
          <w:tcPr>
            <w:tcW w:w="1276" w:type="dxa"/>
          </w:tcPr>
          <w:p w14:paraId="75E71CB0" w14:textId="77777777" w:rsidR="00E344E8" w:rsidRPr="00EE4E09" w:rsidRDefault="00E344E8" w:rsidP="00E344E8">
            <w:pPr>
              <w:rPr>
                <w:strike/>
              </w:rPr>
            </w:pPr>
          </w:p>
        </w:tc>
        <w:tc>
          <w:tcPr>
            <w:tcW w:w="1134" w:type="dxa"/>
          </w:tcPr>
          <w:p w14:paraId="3E449415" w14:textId="77777777" w:rsidR="00E344E8" w:rsidRPr="00EE4E09" w:rsidRDefault="00E344E8" w:rsidP="00E344E8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总分</w:t>
            </w:r>
          </w:p>
        </w:tc>
        <w:tc>
          <w:tcPr>
            <w:tcW w:w="1328" w:type="dxa"/>
          </w:tcPr>
          <w:p w14:paraId="67F1C51D" w14:textId="77777777" w:rsidR="00E344E8" w:rsidRPr="00EE4E09" w:rsidRDefault="00E344E8" w:rsidP="00E344E8">
            <w:pPr>
              <w:rPr>
                <w:strike/>
              </w:rPr>
            </w:pPr>
          </w:p>
        </w:tc>
      </w:tr>
      <w:tr w:rsidR="004017AA" w:rsidRPr="00EE4E09" w14:paraId="4845AFBB" w14:textId="77777777" w:rsidTr="00596920">
        <w:tc>
          <w:tcPr>
            <w:tcW w:w="847" w:type="dxa"/>
          </w:tcPr>
          <w:p w14:paraId="188BB7B1" w14:textId="77777777" w:rsidR="004017AA" w:rsidRPr="00EE4E09" w:rsidRDefault="004017AA" w:rsidP="00596920">
            <w:pPr>
              <w:rPr>
                <w:strike/>
              </w:rPr>
            </w:pPr>
          </w:p>
        </w:tc>
        <w:tc>
          <w:tcPr>
            <w:tcW w:w="1813" w:type="dxa"/>
          </w:tcPr>
          <w:p w14:paraId="4312B168" w14:textId="77777777" w:rsidR="004017AA" w:rsidRPr="00EE4E09" w:rsidRDefault="004017AA" w:rsidP="00596920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Result</w:t>
            </w:r>
          </w:p>
        </w:tc>
        <w:tc>
          <w:tcPr>
            <w:tcW w:w="1134" w:type="dxa"/>
          </w:tcPr>
          <w:p w14:paraId="3F2CADC9" w14:textId="77777777" w:rsidR="004017AA" w:rsidRPr="00EE4E09" w:rsidRDefault="004017AA" w:rsidP="00596920">
            <w:pPr>
              <w:rPr>
                <w:strike/>
              </w:rPr>
            </w:pPr>
            <w:r w:rsidRPr="00EE4E09">
              <w:rPr>
                <w:strike/>
              </w:rPr>
              <w:t>I</w:t>
            </w:r>
            <w:r w:rsidRPr="00EE4E09">
              <w:rPr>
                <w:rFonts w:hint="eastAsia"/>
                <w:strike/>
              </w:rPr>
              <w:t>nt</w:t>
            </w:r>
          </w:p>
        </w:tc>
        <w:tc>
          <w:tcPr>
            <w:tcW w:w="992" w:type="dxa"/>
          </w:tcPr>
          <w:p w14:paraId="3013CB0B" w14:textId="77777777" w:rsidR="004017AA" w:rsidRPr="00EE4E09" w:rsidRDefault="004017AA" w:rsidP="00596920">
            <w:pPr>
              <w:rPr>
                <w:strike/>
              </w:rPr>
            </w:pPr>
          </w:p>
        </w:tc>
        <w:tc>
          <w:tcPr>
            <w:tcW w:w="1276" w:type="dxa"/>
          </w:tcPr>
          <w:p w14:paraId="0261225E" w14:textId="77777777" w:rsidR="004017AA" w:rsidRPr="00EE4E09" w:rsidRDefault="004017AA" w:rsidP="00596920">
            <w:pPr>
              <w:rPr>
                <w:strike/>
              </w:rPr>
            </w:pPr>
          </w:p>
        </w:tc>
        <w:tc>
          <w:tcPr>
            <w:tcW w:w="1134" w:type="dxa"/>
          </w:tcPr>
          <w:p w14:paraId="63701A8E" w14:textId="77777777" w:rsidR="004017AA" w:rsidRPr="00EE4E09" w:rsidRDefault="004017AA" w:rsidP="00596920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结果</w:t>
            </w:r>
          </w:p>
        </w:tc>
        <w:tc>
          <w:tcPr>
            <w:tcW w:w="1328" w:type="dxa"/>
          </w:tcPr>
          <w:p w14:paraId="5EB7B272" w14:textId="77777777" w:rsidR="004017AA" w:rsidRPr="00EE4E09" w:rsidRDefault="004017AA" w:rsidP="00596920">
            <w:pPr>
              <w:rPr>
                <w:strike/>
              </w:rPr>
            </w:pPr>
            <w:r w:rsidRPr="00EE4E09">
              <w:rPr>
                <w:rFonts w:hint="eastAsia"/>
                <w:strike/>
              </w:rPr>
              <w:t>1</w:t>
            </w:r>
            <w:r w:rsidRPr="00EE4E09">
              <w:rPr>
                <w:strike/>
              </w:rPr>
              <w:t>合格</w:t>
            </w:r>
            <w:r w:rsidRPr="00EE4E09">
              <w:rPr>
                <w:strike/>
              </w:rPr>
              <w:t>2</w:t>
            </w:r>
            <w:r w:rsidRPr="00EE4E09">
              <w:rPr>
                <w:strike/>
              </w:rPr>
              <w:t>不合格</w:t>
            </w:r>
          </w:p>
        </w:tc>
      </w:tr>
      <w:tr w:rsidR="009751D7" w:rsidRPr="00EE4E09" w14:paraId="4E9549A7" w14:textId="77777777" w:rsidTr="00596920">
        <w:tc>
          <w:tcPr>
            <w:tcW w:w="847" w:type="dxa"/>
          </w:tcPr>
          <w:p w14:paraId="34737D7D" w14:textId="77777777" w:rsidR="009751D7" w:rsidRPr="00EE4E09" w:rsidRDefault="009751D7" w:rsidP="00596920">
            <w:pPr>
              <w:ind w:left="210" w:right="210"/>
              <w:rPr>
                <w:strike/>
              </w:rPr>
            </w:pPr>
          </w:p>
        </w:tc>
        <w:tc>
          <w:tcPr>
            <w:tcW w:w="1813" w:type="dxa"/>
          </w:tcPr>
          <w:p w14:paraId="4DA1F51B" w14:textId="77777777" w:rsidR="009751D7" w:rsidRPr="00EE4E09" w:rsidRDefault="009751D7" w:rsidP="00596920">
            <w:pPr>
              <w:ind w:right="210"/>
              <w:rPr>
                <w:strike/>
              </w:rPr>
            </w:pPr>
            <w:r w:rsidRPr="00EE4E09">
              <w:rPr>
                <w:rFonts w:hint="eastAsia"/>
                <w:strike/>
              </w:rPr>
              <w:t>Delflag</w:t>
            </w:r>
          </w:p>
        </w:tc>
        <w:tc>
          <w:tcPr>
            <w:tcW w:w="1134" w:type="dxa"/>
          </w:tcPr>
          <w:p w14:paraId="5944FEB3" w14:textId="77777777" w:rsidR="009751D7" w:rsidRPr="00EE4E09" w:rsidRDefault="009751D7" w:rsidP="00596920">
            <w:pPr>
              <w:ind w:right="210"/>
              <w:rPr>
                <w:strike/>
              </w:rPr>
            </w:pPr>
            <w:r w:rsidRPr="00EE4E09">
              <w:rPr>
                <w:strike/>
              </w:rPr>
              <w:t>B</w:t>
            </w:r>
            <w:r w:rsidRPr="00EE4E09">
              <w:rPr>
                <w:rFonts w:hint="eastAsia"/>
                <w:strike/>
              </w:rPr>
              <w:t>it</w:t>
            </w:r>
          </w:p>
        </w:tc>
        <w:tc>
          <w:tcPr>
            <w:tcW w:w="992" w:type="dxa"/>
          </w:tcPr>
          <w:p w14:paraId="46EBF676" w14:textId="77777777" w:rsidR="009751D7" w:rsidRPr="00EE4E09" w:rsidRDefault="009751D7" w:rsidP="00596920">
            <w:pPr>
              <w:ind w:right="210"/>
              <w:rPr>
                <w:strike/>
              </w:rPr>
            </w:pPr>
            <w:r w:rsidRPr="00EE4E09">
              <w:rPr>
                <w:strike/>
              </w:rPr>
              <w:t>Y</w:t>
            </w:r>
          </w:p>
        </w:tc>
        <w:tc>
          <w:tcPr>
            <w:tcW w:w="1276" w:type="dxa"/>
          </w:tcPr>
          <w:p w14:paraId="655AFA1C" w14:textId="77777777" w:rsidR="009751D7" w:rsidRPr="00EE4E09" w:rsidRDefault="009751D7" w:rsidP="00596920">
            <w:pPr>
              <w:ind w:right="210"/>
              <w:rPr>
                <w:strike/>
              </w:rPr>
            </w:pPr>
            <w:r w:rsidRPr="00EE4E09">
              <w:rPr>
                <w:rFonts w:hint="eastAsia"/>
                <w:strike/>
              </w:rPr>
              <w:t>0</w:t>
            </w:r>
          </w:p>
        </w:tc>
        <w:tc>
          <w:tcPr>
            <w:tcW w:w="1134" w:type="dxa"/>
          </w:tcPr>
          <w:p w14:paraId="6E39FDEE" w14:textId="77777777" w:rsidR="009751D7" w:rsidRPr="00EE4E09" w:rsidRDefault="009751D7" w:rsidP="00596920">
            <w:pPr>
              <w:ind w:right="210"/>
              <w:rPr>
                <w:strike/>
              </w:rPr>
            </w:pPr>
          </w:p>
        </w:tc>
        <w:tc>
          <w:tcPr>
            <w:tcW w:w="1328" w:type="dxa"/>
          </w:tcPr>
          <w:p w14:paraId="41CF73AB" w14:textId="77777777" w:rsidR="009751D7" w:rsidRPr="00EE4E09" w:rsidRDefault="009751D7" w:rsidP="00596920">
            <w:pPr>
              <w:ind w:left="210" w:right="210"/>
              <w:rPr>
                <w:strike/>
              </w:rPr>
            </w:pPr>
          </w:p>
        </w:tc>
      </w:tr>
      <w:tr w:rsidR="009751D7" w:rsidRPr="00EE4E09" w14:paraId="0EE32378" w14:textId="77777777" w:rsidTr="00596920">
        <w:tc>
          <w:tcPr>
            <w:tcW w:w="847" w:type="dxa"/>
          </w:tcPr>
          <w:p w14:paraId="50376009" w14:textId="77777777" w:rsidR="009751D7" w:rsidRPr="00EE4E09" w:rsidRDefault="009751D7" w:rsidP="00596920">
            <w:pPr>
              <w:ind w:left="210" w:right="210"/>
              <w:rPr>
                <w:strike/>
              </w:rPr>
            </w:pPr>
          </w:p>
        </w:tc>
        <w:tc>
          <w:tcPr>
            <w:tcW w:w="1813" w:type="dxa"/>
          </w:tcPr>
          <w:p w14:paraId="776C2756" w14:textId="77777777" w:rsidR="009751D7" w:rsidRPr="00EE4E09" w:rsidRDefault="009751D7" w:rsidP="00596920">
            <w:pPr>
              <w:ind w:right="210"/>
              <w:rPr>
                <w:strike/>
              </w:rPr>
            </w:pPr>
            <w:r w:rsidRPr="00EE4E09">
              <w:rPr>
                <w:rFonts w:hint="eastAsia"/>
                <w:strike/>
              </w:rPr>
              <w:t>CreateDate</w:t>
            </w:r>
          </w:p>
        </w:tc>
        <w:tc>
          <w:tcPr>
            <w:tcW w:w="1134" w:type="dxa"/>
          </w:tcPr>
          <w:p w14:paraId="0B2E07EE" w14:textId="77777777" w:rsidR="009751D7" w:rsidRPr="00EE4E09" w:rsidRDefault="009751D7" w:rsidP="00596920">
            <w:pPr>
              <w:ind w:right="210"/>
              <w:rPr>
                <w:strike/>
              </w:rPr>
            </w:pPr>
            <w:r w:rsidRPr="00EE4E09">
              <w:rPr>
                <w:rFonts w:hint="eastAsia"/>
                <w:strike/>
              </w:rPr>
              <w:t>datetime</w:t>
            </w:r>
          </w:p>
        </w:tc>
        <w:tc>
          <w:tcPr>
            <w:tcW w:w="992" w:type="dxa"/>
          </w:tcPr>
          <w:p w14:paraId="7FF2E855" w14:textId="77777777" w:rsidR="009751D7" w:rsidRPr="00EE4E09" w:rsidRDefault="009751D7" w:rsidP="00596920">
            <w:pPr>
              <w:ind w:right="210"/>
              <w:rPr>
                <w:strike/>
              </w:rPr>
            </w:pPr>
            <w:r w:rsidRPr="00EE4E09">
              <w:rPr>
                <w:strike/>
              </w:rPr>
              <w:t>Y</w:t>
            </w:r>
          </w:p>
        </w:tc>
        <w:tc>
          <w:tcPr>
            <w:tcW w:w="1276" w:type="dxa"/>
          </w:tcPr>
          <w:p w14:paraId="24C811E5" w14:textId="77777777" w:rsidR="009751D7" w:rsidRPr="00EE4E09" w:rsidRDefault="009751D7" w:rsidP="00596920">
            <w:pPr>
              <w:ind w:right="210"/>
              <w:rPr>
                <w:strike/>
              </w:rPr>
            </w:pPr>
            <w:r w:rsidRPr="00EE4E09">
              <w:rPr>
                <w:strike/>
              </w:rPr>
              <w:t>G</w:t>
            </w:r>
            <w:r w:rsidRPr="00EE4E09">
              <w:rPr>
                <w:rFonts w:hint="eastAsia"/>
                <w:strike/>
              </w:rPr>
              <w:t>etdate(</w:t>
            </w:r>
            <w:r w:rsidRPr="00EE4E09">
              <w:rPr>
                <w:strike/>
              </w:rPr>
              <w:t>)</w:t>
            </w:r>
          </w:p>
        </w:tc>
        <w:tc>
          <w:tcPr>
            <w:tcW w:w="1134" w:type="dxa"/>
          </w:tcPr>
          <w:p w14:paraId="2A635256" w14:textId="77777777" w:rsidR="009751D7" w:rsidRPr="00EE4E09" w:rsidRDefault="009751D7" w:rsidP="00596920">
            <w:pPr>
              <w:ind w:right="210"/>
              <w:rPr>
                <w:strike/>
              </w:rPr>
            </w:pPr>
          </w:p>
        </w:tc>
        <w:tc>
          <w:tcPr>
            <w:tcW w:w="1328" w:type="dxa"/>
          </w:tcPr>
          <w:p w14:paraId="3F5A8668" w14:textId="77777777" w:rsidR="009751D7" w:rsidRPr="00EE4E09" w:rsidRDefault="009751D7" w:rsidP="00596920">
            <w:pPr>
              <w:ind w:left="210" w:right="210"/>
              <w:rPr>
                <w:strike/>
              </w:rPr>
            </w:pPr>
          </w:p>
        </w:tc>
      </w:tr>
    </w:tbl>
    <w:p w14:paraId="3AD46459" w14:textId="77777777" w:rsidR="009751D7" w:rsidRPr="00EE4E09" w:rsidRDefault="009751D7" w:rsidP="009751D7">
      <w:pPr>
        <w:rPr>
          <w:strike/>
        </w:rPr>
      </w:pPr>
      <w:r w:rsidRPr="00EE4E09">
        <w:rPr>
          <w:rFonts w:hint="eastAsia"/>
          <w:strike/>
        </w:rPr>
        <w:t>|</w:t>
      </w:r>
    </w:p>
    <w:p w14:paraId="011A7531" w14:textId="77777777" w:rsidR="00177448" w:rsidRPr="00EE4E09" w:rsidRDefault="00177448" w:rsidP="002013CD">
      <w:pPr>
        <w:rPr>
          <w:strike/>
        </w:rPr>
      </w:pPr>
    </w:p>
    <w:p w14:paraId="6F0E7785" w14:textId="77777777" w:rsidR="00751B9A" w:rsidRDefault="00751B9A" w:rsidP="006A2C42">
      <w:pPr>
        <w:pStyle w:val="a0"/>
      </w:pPr>
      <w:bookmarkStart w:id="53" w:name="_Toc427236678"/>
      <w:bookmarkStart w:id="54" w:name="_Toc430249248"/>
      <w:r>
        <w:rPr>
          <w:rFonts w:hint="eastAsia"/>
        </w:rPr>
        <w:t>用户计划</w:t>
      </w:r>
      <w:r>
        <w:t>关联表（关联哪些用户参加此次计划</w:t>
      </w:r>
      <w:r>
        <w:rPr>
          <w:rFonts w:hint="eastAsia"/>
        </w:rPr>
        <w:t>,</w:t>
      </w:r>
      <w:r>
        <w:rPr>
          <w:rFonts w:hint="eastAsia"/>
        </w:rPr>
        <w:t>也要</w:t>
      </w:r>
      <w:r>
        <w:t>记录</w:t>
      </w:r>
      <w:r>
        <w:rPr>
          <w:rFonts w:hint="eastAsia"/>
        </w:rPr>
        <w:t>最后</w:t>
      </w:r>
      <w:r>
        <w:t>的学分管理数据</w:t>
      </w:r>
      <w:r>
        <w:rPr>
          <w:rFonts w:hint="eastAsia"/>
        </w:rPr>
        <w:t>，</w:t>
      </w:r>
      <w:r>
        <w:t>总体课程学习情况和结业等状态）</w:t>
      </w:r>
      <w:bookmarkEnd w:id="53"/>
      <w:bookmarkEnd w:id="54"/>
    </w:p>
    <w:p w14:paraId="190C154B" w14:textId="77777777" w:rsidR="006A2C42" w:rsidRDefault="006A2C42" w:rsidP="006A2C42">
      <w:r>
        <w:rPr>
          <w:rFonts w:hint="eastAsia"/>
        </w:rPr>
        <w:t>*</w:t>
      </w:r>
      <w:r w:rsidRPr="00304267">
        <w:t xml:space="preserve"> </w:t>
      </w:r>
      <w:r>
        <w:t>Member</w:t>
      </w:r>
      <w:r w:rsidRPr="000379E1">
        <w:t>_</w:t>
      </w:r>
      <w:r>
        <w:t>Plan</w:t>
      </w:r>
      <w:r w:rsidRPr="00F62C50">
        <w:t>Overall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6A2C42" w14:paraId="4D45F48C" w14:textId="77777777" w:rsidTr="00596920">
        <w:tc>
          <w:tcPr>
            <w:tcW w:w="847" w:type="dxa"/>
          </w:tcPr>
          <w:p w14:paraId="7F999384" w14:textId="77777777" w:rsidR="006A2C42" w:rsidRPr="002177A0" w:rsidRDefault="006A2C42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41BD34C6" w14:textId="77777777" w:rsidR="006A2C42" w:rsidRPr="002177A0" w:rsidRDefault="006A2C42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129E79A8" w14:textId="77777777" w:rsidR="006A2C42" w:rsidRPr="002177A0" w:rsidRDefault="006A2C42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64ADE0D2" w14:textId="77777777" w:rsidR="006A2C42" w:rsidRPr="002177A0" w:rsidRDefault="006A2C42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7D96BA5E" w14:textId="77777777" w:rsidR="006A2C42" w:rsidRPr="002177A0" w:rsidRDefault="006A2C42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1A789F70" w14:textId="77777777" w:rsidR="006A2C42" w:rsidRPr="002177A0" w:rsidRDefault="006A2C42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208945C2" w14:textId="77777777" w:rsidR="006A2C42" w:rsidRPr="002177A0" w:rsidRDefault="006A2C42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6A2C42" w14:paraId="527F6618" w14:textId="77777777" w:rsidTr="00596920">
        <w:tc>
          <w:tcPr>
            <w:tcW w:w="847" w:type="dxa"/>
          </w:tcPr>
          <w:p w14:paraId="0FC38D3B" w14:textId="77777777" w:rsidR="006A2C42" w:rsidRDefault="006A2C42" w:rsidP="00596920"/>
        </w:tc>
        <w:tc>
          <w:tcPr>
            <w:tcW w:w="1813" w:type="dxa"/>
          </w:tcPr>
          <w:p w14:paraId="5C0DD943" w14:textId="77777777" w:rsidR="006A2C42" w:rsidRDefault="00325133" w:rsidP="00596920">
            <w:r>
              <w:t>PlanId</w:t>
            </w:r>
          </w:p>
        </w:tc>
        <w:tc>
          <w:tcPr>
            <w:tcW w:w="1134" w:type="dxa"/>
          </w:tcPr>
          <w:p w14:paraId="1A54CE76" w14:textId="77777777" w:rsidR="006A2C42" w:rsidRDefault="006A2C42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28146A8" w14:textId="77777777" w:rsidR="006A2C42" w:rsidRDefault="006A2C42" w:rsidP="00596920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48060F0" w14:textId="77777777" w:rsidR="006A2C42" w:rsidRDefault="006A2C42" w:rsidP="00596920"/>
        </w:tc>
        <w:tc>
          <w:tcPr>
            <w:tcW w:w="1134" w:type="dxa"/>
          </w:tcPr>
          <w:p w14:paraId="7C13C315" w14:textId="77777777" w:rsidR="006A2C42" w:rsidRDefault="00325133" w:rsidP="00596920">
            <w:r>
              <w:rPr>
                <w:rFonts w:hint="eastAsia"/>
              </w:rPr>
              <w:t>计划</w:t>
            </w:r>
            <w:r w:rsidR="006A2C42">
              <w:t>Id</w:t>
            </w:r>
          </w:p>
        </w:tc>
        <w:tc>
          <w:tcPr>
            <w:tcW w:w="1328" w:type="dxa"/>
          </w:tcPr>
          <w:p w14:paraId="1D2FEC0D" w14:textId="77777777" w:rsidR="006A2C42" w:rsidRDefault="006A2C42" w:rsidP="00596920"/>
        </w:tc>
      </w:tr>
      <w:tr w:rsidR="006A2C42" w14:paraId="57027EE4" w14:textId="77777777" w:rsidTr="00596920">
        <w:tc>
          <w:tcPr>
            <w:tcW w:w="847" w:type="dxa"/>
          </w:tcPr>
          <w:p w14:paraId="7C7C8979" w14:textId="77777777" w:rsidR="006A2C42" w:rsidRDefault="006A2C42" w:rsidP="00596920"/>
        </w:tc>
        <w:tc>
          <w:tcPr>
            <w:tcW w:w="1813" w:type="dxa"/>
          </w:tcPr>
          <w:p w14:paraId="50B2D03B" w14:textId="77777777" w:rsidR="006A2C42" w:rsidRDefault="006A2C42" w:rsidP="00596920">
            <w:r>
              <w:t>AccountId</w:t>
            </w:r>
          </w:p>
        </w:tc>
        <w:tc>
          <w:tcPr>
            <w:tcW w:w="1134" w:type="dxa"/>
          </w:tcPr>
          <w:p w14:paraId="76EB4936" w14:textId="77777777" w:rsidR="006A2C42" w:rsidRDefault="006A2C42" w:rsidP="00596920">
            <w:r>
              <w:t>Int</w:t>
            </w:r>
          </w:p>
        </w:tc>
        <w:tc>
          <w:tcPr>
            <w:tcW w:w="992" w:type="dxa"/>
          </w:tcPr>
          <w:p w14:paraId="3B649E65" w14:textId="77777777" w:rsidR="006A2C42" w:rsidRDefault="006A2C42" w:rsidP="00596920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1E1D533F" w14:textId="77777777" w:rsidR="006A2C42" w:rsidRDefault="006A2C42" w:rsidP="00596920"/>
        </w:tc>
        <w:tc>
          <w:tcPr>
            <w:tcW w:w="1134" w:type="dxa"/>
          </w:tcPr>
          <w:p w14:paraId="660F6775" w14:textId="77777777" w:rsidR="006A2C42" w:rsidRDefault="006A2C42" w:rsidP="0059692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7800EFF5" w14:textId="77777777" w:rsidR="006A2C42" w:rsidRDefault="006A2C42" w:rsidP="00596920"/>
        </w:tc>
      </w:tr>
      <w:tr w:rsidR="006A2C42" w14:paraId="63E79C06" w14:textId="77777777" w:rsidTr="00596920">
        <w:tc>
          <w:tcPr>
            <w:tcW w:w="847" w:type="dxa"/>
          </w:tcPr>
          <w:p w14:paraId="15CAD875" w14:textId="77777777" w:rsidR="006A2C42" w:rsidRDefault="006A2C42" w:rsidP="00596920"/>
        </w:tc>
        <w:tc>
          <w:tcPr>
            <w:tcW w:w="1813" w:type="dxa"/>
          </w:tcPr>
          <w:p w14:paraId="21DEBC00" w14:textId="77777777" w:rsidR="006A2C42" w:rsidRDefault="006A2C42" w:rsidP="00596920">
            <w:r>
              <w:rPr>
                <w:rFonts w:hint="eastAsia"/>
              </w:rPr>
              <w:t>Result</w:t>
            </w:r>
          </w:p>
        </w:tc>
        <w:tc>
          <w:tcPr>
            <w:tcW w:w="1134" w:type="dxa"/>
          </w:tcPr>
          <w:p w14:paraId="78DF0804" w14:textId="77777777" w:rsidR="006A2C42" w:rsidRDefault="006A2C42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1F436E40" w14:textId="77777777" w:rsidR="006A2C42" w:rsidRDefault="006A2C42" w:rsidP="00596920"/>
        </w:tc>
        <w:tc>
          <w:tcPr>
            <w:tcW w:w="1276" w:type="dxa"/>
          </w:tcPr>
          <w:p w14:paraId="78E95D32" w14:textId="77777777" w:rsidR="006A2C42" w:rsidRDefault="006A2C42" w:rsidP="00596920"/>
        </w:tc>
        <w:tc>
          <w:tcPr>
            <w:tcW w:w="1134" w:type="dxa"/>
          </w:tcPr>
          <w:p w14:paraId="2BA9401A" w14:textId="77777777" w:rsidR="006A2C42" w:rsidRDefault="00BD758F" w:rsidP="00596920">
            <w:r>
              <w:rPr>
                <w:rFonts w:hint="eastAsia"/>
              </w:rPr>
              <w:t>结业</w:t>
            </w:r>
            <w:r>
              <w:t>状态</w:t>
            </w:r>
          </w:p>
        </w:tc>
        <w:tc>
          <w:tcPr>
            <w:tcW w:w="1328" w:type="dxa"/>
          </w:tcPr>
          <w:p w14:paraId="170CDF84" w14:textId="77777777" w:rsidR="006A2C42" w:rsidRDefault="00BD758F" w:rsidP="00596920">
            <w:r>
              <w:t>1</w:t>
            </w:r>
            <w:r>
              <w:rPr>
                <w:rFonts w:hint="eastAsia"/>
              </w:rPr>
              <w:t>未完成</w:t>
            </w:r>
            <w:r>
              <w:t>2</w:t>
            </w:r>
            <w:r>
              <w:t>完成</w:t>
            </w:r>
          </w:p>
        </w:tc>
      </w:tr>
      <w:tr w:rsidR="00FF0B6C" w14:paraId="4E73B502" w14:textId="77777777" w:rsidTr="00596920">
        <w:tc>
          <w:tcPr>
            <w:tcW w:w="847" w:type="dxa"/>
          </w:tcPr>
          <w:p w14:paraId="348AA9EC" w14:textId="77777777" w:rsidR="00FF0B6C" w:rsidRDefault="00FF0B6C" w:rsidP="00596920"/>
        </w:tc>
        <w:tc>
          <w:tcPr>
            <w:tcW w:w="1813" w:type="dxa"/>
          </w:tcPr>
          <w:p w14:paraId="46A595FB" w14:textId="6ACC3734" w:rsidR="00FF0B6C" w:rsidRDefault="00FF0B6C" w:rsidP="00596920">
            <w:r>
              <w:t>CertificateCode</w:t>
            </w:r>
          </w:p>
        </w:tc>
        <w:tc>
          <w:tcPr>
            <w:tcW w:w="1134" w:type="dxa"/>
          </w:tcPr>
          <w:p w14:paraId="59779074" w14:textId="0E74DBDB" w:rsidR="00FF0B6C" w:rsidRDefault="00FF0B6C" w:rsidP="0059692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992" w:type="dxa"/>
          </w:tcPr>
          <w:p w14:paraId="5AED9CEA" w14:textId="77777777" w:rsidR="00FF0B6C" w:rsidRDefault="00FF0B6C" w:rsidP="00596920"/>
        </w:tc>
        <w:tc>
          <w:tcPr>
            <w:tcW w:w="1276" w:type="dxa"/>
          </w:tcPr>
          <w:p w14:paraId="68A990A0" w14:textId="77777777" w:rsidR="00FF0B6C" w:rsidRDefault="00FF0B6C" w:rsidP="00596920"/>
        </w:tc>
        <w:tc>
          <w:tcPr>
            <w:tcW w:w="1134" w:type="dxa"/>
          </w:tcPr>
          <w:p w14:paraId="4C1E3F3D" w14:textId="4200A0B7" w:rsidR="00FF0B6C" w:rsidRDefault="00FF0B6C" w:rsidP="00596920">
            <w:r>
              <w:rPr>
                <w:rFonts w:hint="eastAsia"/>
              </w:rPr>
              <w:t>证书编号</w:t>
            </w:r>
          </w:p>
        </w:tc>
        <w:tc>
          <w:tcPr>
            <w:tcW w:w="1328" w:type="dxa"/>
          </w:tcPr>
          <w:p w14:paraId="3F6CDD54" w14:textId="018EC652" w:rsidR="00FF0B6C" w:rsidRDefault="00290C09" w:rsidP="00596920">
            <w:r>
              <w:t>“</w:t>
            </w:r>
            <w:r w:rsidRPr="00290C09">
              <w:t>NLTS</w:t>
            </w:r>
            <w:r>
              <w:t>31yyll</w:t>
            </w:r>
            <w:r w:rsidR="00207B96">
              <w:t>cc</w:t>
            </w:r>
            <w:r>
              <w:t>oo000000”</w:t>
            </w:r>
            <w:r>
              <w:rPr>
                <w:rFonts w:hint="eastAsia"/>
              </w:rPr>
              <w:t>固定开头</w:t>
            </w:r>
            <w:r>
              <w:rPr>
                <w:rFonts w:hint="eastAsia"/>
              </w:rPr>
              <w:t>,yy</w:t>
            </w:r>
            <w:r>
              <w:rPr>
                <w:rFonts w:hint="eastAsia"/>
              </w:rPr>
              <w:t>为</w:t>
            </w:r>
            <w:r>
              <w:t>年份后两位，</w:t>
            </w:r>
            <w:r>
              <w:t>ll</w:t>
            </w:r>
            <w:r>
              <w:t>为级别代码（</w:t>
            </w:r>
            <w:r>
              <w:rPr>
                <w:rFonts w:hint="eastAsia"/>
              </w:rPr>
              <w:t>gp</w:t>
            </w:r>
            <w:r>
              <w:t>，</w:t>
            </w:r>
            <w:r>
              <w:t>sp</w:t>
            </w:r>
            <w:r>
              <w:t>，</w:t>
            </w:r>
            <w:r>
              <w:t>dp</w:t>
            </w:r>
            <w:r>
              <w:rPr>
                <w:rFonts w:hint="eastAsia"/>
              </w:rPr>
              <w:t>三选一</w:t>
            </w:r>
            <w:r>
              <w:t>）</w:t>
            </w:r>
            <w:r>
              <w:rPr>
                <w:rFonts w:hint="eastAsia"/>
              </w:rPr>
              <w:t>，</w:t>
            </w:r>
            <w:r w:rsidR="00207B96">
              <w:rPr>
                <w:rFonts w:hint="eastAsia"/>
              </w:rPr>
              <w:t>cc</w:t>
            </w:r>
            <w:r w:rsidR="00207B96">
              <w:t>为级别下属代码，</w:t>
            </w:r>
            <w:r>
              <w:t>oo</w:t>
            </w:r>
            <w:r>
              <w:t>为</w:t>
            </w:r>
            <w:r>
              <w:rPr>
                <w:rFonts w:hint="eastAsia"/>
              </w:rPr>
              <w:t>机构</w:t>
            </w:r>
            <w:r>
              <w:t>代码</w:t>
            </w:r>
            <w:r>
              <w:rPr>
                <w:rFonts w:hint="eastAsia"/>
              </w:rPr>
              <w:t>（机构表</w:t>
            </w:r>
            <w:r>
              <w:t>找）</w:t>
            </w:r>
            <w:r>
              <w:rPr>
                <w:rFonts w:hint="eastAsia"/>
              </w:rPr>
              <w:t>。</w:t>
            </w:r>
            <w:r>
              <w:t>后面</w:t>
            </w:r>
            <w:r>
              <w:rPr>
                <w:rFonts w:hint="eastAsia"/>
              </w:rPr>
              <w:t>0</w:t>
            </w:r>
            <w:r>
              <w:t>00000</w:t>
            </w:r>
            <w:r>
              <w:t>自然增长</w:t>
            </w:r>
            <w:r>
              <w:rPr>
                <w:rFonts w:hint="eastAsia"/>
              </w:rPr>
              <w:t>用</w:t>
            </w:r>
            <w:r>
              <w:t>id</w:t>
            </w:r>
            <w:r>
              <w:t>。</w:t>
            </w:r>
          </w:p>
        </w:tc>
      </w:tr>
      <w:tr w:rsidR="00FD12B0" w14:paraId="0A87C6D2" w14:textId="77777777" w:rsidTr="00596920">
        <w:tc>
          <w:tcPr>
            <w:tcW w:w="847" w:type="dxa"/>
          </w:tcPr>
          <w:p w14:paraId="626EFC47" w14:textId="77777777" w:rsidR="00FD12B0" w:rsidRDefault="00FD12B0" w:rsidP="00596920"/>
        </w:tc>
        <w:tc>
          <w:tcPr>
            <w:tcW w:w="1813" w:type="dxa"/>
          </w:tcPr>
          <w:p w14:paraId="56D10B81" w14:textId="13385C9C" w:rsidR="00FD12B0" w:rsidRDefault="00FD12B0" w:rsidP="00596920">
            <w:r>
              <w:t>CertificateCreateTime</w:t>
            </w:r>
          </w:p>
        </w:tc>
        <w:tc>
          <w:tcPr>
            <w:tcW w:w="1134" w:type="dxa"/>
          </w:tcPr>
          <w:p w14:paraId="2CB33A4B" w14:textId="63D07C2E" w:rsidR="00FD12B0" w:rsidRDefault="00FD12B0" w:rsidP="0059692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92" w:type="dxa"/>
          </w:tcPr>
          <w:p w14:paraId="72D00E55" w14:textId="77777777" w:rsidR="00FD12B0" w:rsidRDefault="00FD12B0" w:rsidP="00596920"/>
        </w:tc>
        <w:tc>
          <w:tcPr>
            <w:tcW w:w="1276" w:type="dxa"/>
          </w:tcPr>
          <w:p w14:paraId="32C2D0D6" w14:textId="77777777" w:rsidR="00FD12B0" w:rsidRDefault="00FD12B0" w:rsidP="00596920"/>
        </w:tc>
        <w:tc>
          <w:tcPr>
            <w:tcW w:w="1134" w:type="dxa"/>
          </w:tcPr>
          <w:p w14:paraId="76D26241" w14:textId="5ACBE2E3" w:rsidR="00FD12B0" w:rsidRDefault="00FD12B0" w:rsidP="00596920">
            <w:r>
              <w:rPr>
                <w:rFonts w:hint="eastAsia"/>
              </w:rPr>
              <w:t>证书</w:t>
            </w:r>
            <w:r>
              <w:t>创建时间</w:t>
            </w:r>
          </w:p>
        </w:tc>
        <w:tc>
          <w:tcPr>
            <w:tcW w:w="1328" w:type="dxa"/>
          </w:tcPr>
          <w:p w14:paraId="00104084" w14:textId="77777777" w:rsidR="00FD12B0" w:rsidRDefault="00FD12B0" w:rsidP="00596920"/>
        </w:tc>
      </w:tr>
      <w:tr w:rsidR="006A2C42" w14:paraId="72E2A9BE" w14:textId="77777777" w:rsidTr="00596920">
        <w:tc>
          <w:tcPr>
            <w:tcW w:w="847" w:type="dxa"/>
          </w:tcPr>
          <w:p w14:paraId="4759808D" w14:textId="77777777" w:rsidR="006A2C42" w:rsidRDefault="006A2C42" w:rsidP="00596920">
            <w:pPr>
              <w:ind w:left="210" w:right="210"/>
            </w:pPr>
          </w:p>
        </w:tc>
        <w:tc>
          <w:tcPr>
            <w:tcW w:w="1813" w:type="dxa"/>
          </w:tcPr>
          <w:p w14:paraId="4FA56A0D" w14:textId="77777777" w:rsidR="006A2C42" w:rsidRDefault="006A2C42" w:rsidP="0059692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17E263D8" w14:textId="77777777" w:rsidR="006A2C42" w:rsidRDefault="006A2C42" w:rsidP="0059692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631D1741" w14:textId="77777777" w:rsidR="006A2C42" w:rsidRDefault="006A2C42" w:rsidP="00596920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6E1204E2" w14:textId="77777777" w:rsidR="006A2C42" w:rsidRDefault="006A2C42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44523E00" w14:textId="77777777" w:rsidR="006A2C42" w:rsidRDefault="006A2C42" w:rsidP="00596920">
            <w:pPr>
              <w:ind w:right="210"/>
            </w:pPr>
          </w:p>
        </w:tc>
        <w:tc>
          <w:tcPr>
            <w:tcW w:w="1328" w:type="dxa"/>
          </w:tcPr>
          <w:p w14:paraId="22214F0F" w14:textId="77777777" w:rsidR="006A2C42" w:rsidRDefault="006A2C42" w:rsidP="00596920">
            <w:pPr>
              <w:ind w:left="210" w:right="210"/>
            </w:pPr>
          </w:p>
        </w:tc>
      </w:tr>
      <w:tr w:rsidR="006A2C42" w14:paraId="6AFCA0F7" w14:textId="77777777" w:rsidTr="00596920">
        <w:tc>
          <w:tcPr>
            <w:tcW w:w="847" w:type="dxa"/>
          </w:tcPr>
          <w:p w14:paraId="7C96E02C" w14:textId="77777777" w:rsidR="006A2C42" w:rsidRDefault="006A2C42" w:rsidP="00596920">
            <w:pPr>
              <w:ind w:left="210" w:right="210"/>
            </w:pPr>
          </w:p>
        </w:tc>
        <w:tc>
          <w:tcPr>
            <w:tcW w:w="1813" w:type="dxa"/>
          </w:tcPr>
          <w:p w14:paraId="4322E574" w14:textId="77777777" w:rsidR="006A2C42" w:rsidRDefault="006A2C42" w:rsidP="0059692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2CC97B84" w14:textId="77777777" w:rsidR="006A2C42" w:rsidRDefault="006A2C42" w:rsidP="0059692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489451C4" w14:textId="77777777" w:rsidR="006A2C42" w:rsidRDefault="006A2C42" w:rsidP="00596920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7D11ABBC" w14:textId="77777777" w:rsidR="006A2C42" w:rsidRDefault="006A2C42" w:rsidP="0059692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29F63BD7" w14:textId="77777777" w:rsidR="006A2C42" w:rsidRDefault="006A2C42" w:rsidP="00596920">
            <w:pPr>
              <w:ind w:right="210"/>
            </w:pPr>
          </w:p>
        </w:tc>
        <w:tc>
          <w:tcPr>
            <w:tcW w:w="1328" w:type="dxa"/>
          </w:tcPr>
          <w:p w14:paraId="66627A59" w14:textId="77777777" w:rsidR="006A2C42" w:rsidRDefault="006A2C42" w:rsidP="00596920">
            <w:pPr>
              <w:ind w:left="210" w:right="210"/>
            </w:pPr>
          </w:p>
        </w:tc>
      </w:tr>
    </w:tbl>
    <w:p w14:paraId="78B80E80" w14:textId="77777777" w:rsidR="006A2C42" w:rsidRDefault="006A2C42" w:rsidP="00E108F9">
      <w:r>
        <w:rPr>
          <w:rFonts w:hint="eastAsia"/>
        </w:rPr>
        <w:t>|</w:t>
      </w:r>
    </w:p>
    <w:p w14:paraId="48113E8F" w14:textId="77777777" w:rsidR="00CA5F8D" w:rsidRDefault="00CA5F8D" w:rsidP="002013CD"/>
    <w:p w14:paraId="5899C9BE" w14:textId="77777777" w:rsidR="002601A1" w:rsidRDefault="002601A1" w:rsidP="002601A1">
      <w:pPr>
        <w:pStyle w:val="a0"/>
      </w:pPr>
      <w:bookmarkStart w:id="55" w:name="_Toc427236679"/>
      <w:bookmarkStart w:id="56" w:name="_Toc430249249"/>
      <w:r>
        <w:rPr>
          <w:rFonts w:hint="eastAsia"/>
        </w:rPr>
        <w:t>用户</w:t>
      </w:r>
      <w:r>
        <w:t>机构调入调出表</w:t>
      </w:r>
      <w:bookmarkEnd w:id="55"/>
      <w:bookmarkEnd w:id="56"/>
    </w:p>
    <w:p w14:paraId="1EDD570A" w14:textId="77777777" w:rsidR="002601A1" w:rsidRDefault="002601A1" w:rsidP="002601A1">
      <w:r>
        <w:rPr>
          <w:rFonts w:hint="eastAsia"/>
        </w:rPr>
        <w:t>*</w:t>
      </w:r>
      <w:r>
        <w:t>Member</w:t>
      </w:r>
      <w:r w:rsidRPr="000379E1">
        <w:t>_</w:t>
      </w:r>
      <w:r>
        <w:t>InOut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2601A1" w14:paraId="0D1B2490" w14:textId="77777777" w:rsidTr="00596920">
        <w:tc>
          <w:tcPr>
            <w:tcW w:w="847" w:type="dxa"/>
          </w:tcPr>
          <w:p w14:paraId="2C60EC62" w14:textId="77777777" w:rsidR="002601A1" w:rsidRPr="002177A0" w:rsidRDefault="002601A1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1D592599" w14:textId="77777777" w:rsidR="002601A1" w:rsidRPr="002177A0" w:rsidRDefault="002601A1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000428B1" w14:textId="77777777" w:rsidR="002601A1" w:rsidRPr="002177A0" w:rsidRDefault="002601A1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3A99B411" w14:textId="77777777" w:rsidR="002601A1" w:rsidRPr="002177A0" w:rsidRDefault="002601A1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359DB8A2" w14:textId="77777777" w:rsidR="002601A1" w:rsidRPr="002177A0" w:rsidRDefault="002601A1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7EC0F8FD" w14:textId="77777777" w:rsidR="002601A1" w:rsidRPr="002177A0" w:rsidRDefault="002601A1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4C1CEF74" w14:textId="77777777" w:rsidR="002601A1" w:rsidRPr="002177A0" w:rsidRDefault="002601A1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2601A1" w14:paraId="03787E0F" w14:textId="77777777" w:rsidTr="00596920">
        <w:tc>
          <w:tcPr>
            <w:tcW w:w="847" w:type="dxa"/>
          </w:tcPr>
          <w:p w14:paraId="65565F9C" w14:textId="77777777" w:rsidR="002601A1" w:rsidRDefault="002601A1" w:rsidP="002601A1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3D9EBF76" w14:textId="77777777" w:rsidR="002601A1" w:rsidRDefault="002601A1" w:rsidP="002601A1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E23D8E7" w14:textId="77777777" w:rsidR="002601A1" w:rsidRDefault="002601A1" w:rsidP="002601A1"/>
        </w:tc>
        <w:tc>
          <w:tcPr>
            <w:tcW w:w="992" w:type="dxa"/>
          </w:tcPr>
          <w:p w14:paraId="1044D0E4" w14:textId="77777777" w:rsidR="002601A1" w:rsidRDefault="002601A1" w:rsidP="002601A1"/>
        </w:tc>
        <w:tc>
          <w:tcPr>
            <w:tcW w:w="1276" w:type="dxa"/>
          </w:tcPr>
          <w:p w14:paraId="3B0E6C6E" w14:textId="77777777" w:rsidR="002601A1" w:rsidRDefault="002601A1" w:rsidP="002601A1"/>
        </w:tc>
        <w:tc>
          <w:tcPr>
            <w:tcW w:w="1134" w:type="dxa"/>
          </w:tcPr>
          <w:p w14:paraId="33629B3E" w14:textId="77777777" w:rsidR="002601A1" w:rsidRDefault="002601A1" w:rsidP="002601A1"/>
        </w:tc>
        <w:tc>
          <w:tcPr>
            <w:tcW w:w="1328" w:type="dxa"/>
          </w:tcPr>
          <w:p w14:paraId="68EA66D9" w14:textId="77777777" w:rsidR="002601A1" w:rsidRDefault="002601A1" w:rsidP="002601A1"/>
        </w:tc>
      </w:tr>
      <w:tr w:rsidR="002601A1" w14:paraId="450151A0" w14:textId="77777777" w:rsidTr="00596920">
        <w:tc>
          <w:tcPr>
            <w:tcW w:w="847" w:type="dxa"/>
          </w:tcPr>
          <w:p w14:paraId="4088B627" w14:textId="77777777" w:rsidR="002601A1" w:rsidRDefault="002601A1" w:rsidP="002601A1"/>
        </w:tc>
        <w:tc>
          <w:tcPr>
            <w:tcW w:w="1813" w:type="dxa"/>
          </w:tcPr>
          <w:p w14:paraId="57C0D28E" w14:textId="77777777" w:rsidR="002601A1" w:rsidRDefault="002601A1" w:rsidP="002601A1">
            <w:r>
              <w:t>AccountId</w:t>
            </w:r>
          </w:p>
        </w:tc>
        <w:tc>
          <w:tcPr>
            <w:tcW w:w="1134" w:type="dxa"/>
          </w:tcPr>
          <w:p w14:paraId="1B5A6A01" w14:textId="77777777" w:rsidR="002601A1" w:rsidRDefault="002601A1" w:rsidP="002601A1">
            <w:r>
              <w:t>Int</w:t>
            </w:r>
          </w:p>
        </w:tc>
        <w:tc>
          <w:tcPr>
            <w:tcW w:w="992" w:type="dxa"/>
          </w:tcPr>
          <w:p w14:paraId="76A168B9" w14:textId="77777777" w:rsidR="002601A1" w:rsidRDefault="002601A1" w:rsidP="002601A1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93B8289" w14:textId="77777777" w:rsidR="002601A1" w:rsidRDefault="002601A1" w:rsidP="002601A1"/>
        </w:tc>
        <w:tc>
          <w:tcPr>
            <w:tcW w:w="1134" w:type="dxa"/>
          </w:tcPr>
          <w:p w14:paraId="6B0B8906" w14:textId="77777777" w:rsidR="002601A1" w:rsidRDefault="002601A1" w:rsidP="002601A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3494A16B" w14:textId="77777777" w:rsidR="002601A1" w:rsidRDefault="002601A1" w:rsidP="002601A1"/>
        </w:tc>
      </w:tr>
      <w:tr w:rsidR="002601A1" w14:paraId="5D3AF224" w14:textId="77777777" w:rsidTr="00596920">
        <w:tc>
          <w:tcPr>
            <w:tcW w:w="847" w:type="dxa"/>
          </w:tcPr>
          <w:p w14:paraId="5EA5331A" w14:textId="77777777" w:rsidR="002601A1" w:rsidRDefault="002601A1" w:rsidP="002601A1">
            <w:pPr>
              <w:ind w:left="210" w:right="210"/>
            </w:pPr>
          </w:p>
        </w:tc>
        <w:tc>
          <w:tcPr>
            <w:tcW w:w="1813" w:type="dxa"/>
          </w:tcPr>
          <w:p w14:paraId="02A64D55" w14:textId="77777777" w:rsidR="002601A1" w:rsidRDefault="002601A1" w:rsidP="002601A1">
            <w:pPr>
              <w:ind w:right="210"/>
            </w:pPr>
            <w:r>
              <w:t>Source</w:t>
            </w:r>
            <w:r>
              <w:rPr>
                <w:rFonts w:hint="eastAsia"/>
              </w:rPr>
              <w:t>OrganId</w:t>
            </w:r>
          </w:p>
        </w:tc>
        <w:tc>
          <w:tcPr>
            <w:tcW w:w="1134" w:type="dxa"/>
          </w:tcPr>
          <w:p w14:paraId="40F16409" w14:textId="77777777" w:rsidR="002601A1" w:rsidRDefault="002601A1" w:rsidP="002601A1">
            <w:pPr>
              <w:ind w:right="210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14:paraId="079782EB" w14:textId="77777777" w:rsidR="002601A1" w:rsidRDefault="002601A1" w:rsidP="002601A1">
            <w:pPr>
              <w:ind w:right="210"/>
            </w:pPr>
          </w:p>
        </w:tc>
        <w:tc>
          <w:tcPr>
            <w:tcW w:w="1276" w:type="dxa"/>
          </w:tcPr>
          <w:p w14:paraId="5A862D16" w14:textId="77777777" w:rsidR="002601A1" w:rsidRDefault="002601A1" w:rsidP="002601A1">
            <w:pPr>
              <w:ind w:right="210"/>
            </w:pPr>
          </w:p>
        </w:tc>
        <w:tc>
          <w:tcPr>
            <w:tcW w:w="1134" w:type="dxa"/>
          </w:tcPr>
          <w:p w14:paraId="687C9C47" w14:textId="77777777" w:rsidR="002601A1" w:rsidRDefault="002601A1" w:rsidP="002601A1">
            <w:pPr>
              <w:ind w:right="210"/>
            </w:pPr>
            <w:r>
              <w:rPr>
                <w:rFonts w:hint="eastAsia"/>
              </w:rPr>
              <w:t>原组织</w:t>
            </w:r>
          </w:p>
        </w:tc>
        <w:tc>
          <w:tcPr>
            <w:tcW w:w="1328" w:type="dxa"/>
          </w:tcPr>
          <w:p w14:paraId="0F84303B" w14:textId="77777777" w:rsidR="002601A1" w:rsidRDefault="002601A1" w:rsidP="002601A1">
            <w:pPr>
              <w:ind w:left="210" w:right="210"/>
            </w:pPr>
          </w:p>
        </w:tc>
      </w:tr>
      <w:tr w:rsidR="002601A1" w14:paraId="2D504A30" w14:textId="77777777" w:rsidTr="00596920">
        <w:tc>
          <w:tcPr>
            <w:tcW w:w="847" w:type="dxa"/>
          </w:tcPr>
          <w:p w14:paraId="39683D73" w14:textId="77777777" w:rsidR="002601A1" w:rsidRDefault="002601A1" w:rsidP="002601A1"/>
        </w:tc>
        <w:tc>
          <w:tcPr>
            <w:tcW w:w="1813" w:type="dxa"/>
          </w:tcPr>
          <w:p w14:paraId="6F0A2D9B" w14:textId="77777777" w:rsidR="002601A1" w:rsidRDefault="002601A1" w:rsidP="002601A1">
            <w:pPr>
              <w:ind w:right="210"/>
            </w:pPr>
            <w:r>
              <w:t>Target</w:t>
            </w:r>
            <w:r>
              <w:rPr>
                <w:rFonts w:hint="eastAsia"/>
              </w:rPr>
              <w:t>OrganId</w:t>
            </w:r>
          </w:p>
        </w:tc>
        <w:tc>
          <w:tcPr>
            <w:tcW w:w="1134" w:type="dxa"/>
          </w:tcPr>
          <w:p w14:paraId="7484826D" w14:textId="77777777" w:rsidR="002601A1" w:rsidRDefault="002601A1" w:rsidP="002601A1">
            <w:pPr>
              <w:ind w:right="210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14:paraId="1A8C77D3" w14:textId="77777777" w:rsidR="002601A1" w:rsidRDefault="002601A1" w:rsidP="002601A1">
            <w:pPr>
              <w:ind w:right="210"/>
            </w:pPr>
          </w:p>
        </w:tc>
        <w:tc>
          <w:tcPr>
            <w:tcW w:w="1276" w:type="dxa"/>
          </w:tcPr>
          <w:p w14:paraId="19DDA69B" w14:textId="77777777" w:rsidR="002601A1" w:rsidRDefault="002601A1" w:rsidP="002601A1">
            <w:pPr>
              <w:ind w:right="210"/>
            </w:pPr>
          </w:p>
        </w:tc>
        <w:tc>
          <w:tcPr>
            <w:tcW w:w="1134" w:type="dxa"/>
          </w:tcPr>
          <w:p w14:paraId="674D50B0" w14:textId="77777777" w:rsidR="002601A1" w:rsidRDefault="002601A1" w:rsidP="002601A1">
            <w:pPr>
              <w:ind w:right="210"/>
            </w:pPr>
            <w:r>
              <w:rPr>
                <w:rFonts w:hint="eastAsia"/>
              </w:rPr>
              <w:t>目标组织</w:t>
            </w:r>
          </w:p>
        </w:tc>
        <w:tc>
          <w:tcPr>
            <w:tcW w:w="1328" w:type="dxa"/>
          </w:tcPr>
          <w:p w14:paraId="1C1D5B9D" w14:textId="77777777" w:rsidR="002601A1" w:rsidRDefault="002601A1" w:rsidP="002601A1"/>
        </w:tc>
      </w:tr>
      <w:tr w:rsidR="00763F4A" w14:paraId="09CBF92D" w14:textId="77777777" w:rsidTr="00596920">
        <w:tc>
          <w:tcPr>
            <w:tcW w:w="847" w:type="dxa"/>
          </w:tcPr>
          <w:p w14:paraId="7C3AD718" w14:textId="77777777" w:rsidR="00763F4A" w:rsidRDefault="00763F4A" w:rsidP="002601A1"/>
        </w:tc>
        <w:tc>
          <w:tcPr>
            <w:tcW w:w="1813" w:type="dxa"/>
          </w:tcPr>
          <w:p w14:paraId="785AB4BE" w14:textId="77777777" w:rsidR="00763F4A" w:rsidRDefault="00763F4A" w:rsidP="002601A1">
            <w:pPr>
              <w:ind w:right="210"/>
            </w:pPr>
            <w:r>
              <w:rPr>
                <w:rFonts w:hint="eastAsia"/>
              </w:rPr>
              <w:t>Creater</w:t>
            </w:r>
          </w:p>
        </w:tc>
        <w:tc>
          <w:tcPr>
            <w:tcW w:w="1134" w:type="dxa"/>
          </w:tcPr>
          <w:p w14:paraId="4AD4D522" w14:textId="77777777" w:rsidR="00763F4A" w:rsidRDefault="00763F4A" w:rsidP="002601A1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20159C8" w14:textId="77777777" w:rsidR="00763F4A" w:rsidRDefault="00763F4A" w:rsidP="002601A1">
            <w:pPr>
              <w:ind w:right="210"/>
            </w:pPr>
          </w:p>
        </w:tc>
        <w:tc>
          <w:tcPr>
            <w:tcW w:w="1276" w:type="dxa"/>
          </w:tcPr>
          <w:p w14:paraId="68DE4517" w14:textId="77777777" w:rsidR="00763F4A" w:rsidRDefault="00763F4A" w:rsidP="002601A1">
            <w:pPr>
              <w:ind w:right="210"/>
            </w:pPr>
          </w:p>
        </w:tc>
        <w:tc>
          <w:tcPr>
            <w:tcW w:w="1134" w:type="dxa"/>
          </w:tcPr>
          <w:p w14:paraId="320D71BA" w14:textId="77777777" w:rsidR="00763F4A" w:rsidRDefault="00763F4A" w:rsidP="002601A1">
            <w:pPr>
              <w:ind w:right="210"/>
            </w:pPr>
            <w:r>
              <w:rPr>
                <w:rFonts w:hint="eastAsia"/>
              </w:rPr>
              <w:t>发起人</w:t>
            </w:r>
          </w:p>
        </w:tc>
        <w:tc>
          <w:tcPr>
            <w:tcW w:w="1328" w:type="dxa"/>
          </w:tcPr>
          <w:p w14:paraId="48D0B567" w14:textId="77777777" w:rsidR="00763F4A" w:rsidRDefault="00763F4A" w:rsidP="002601A1">
            <w:r>
              <w:rPr>
                <w:rFonts w:hint="eastAsia"/>
              </w:rPr>
              <w:t>平台</w:t>
            </w:r>
            <w:r>
              <w:t>管理员</w:t>
            </w:r>
          </w:p>
        </w:tc>
      </w:tr>
      <w:tr w:rsidR="00763F4A" w14:paraId="64A640AC" w14:textId="77777777" w:rsidTr="00596920">
        <w:tc>
          <w:tcPr>
            <w:tcW w:w="847" w:type="dxa"/>
          </w:tcPr>
          <w:p w14:paraId="7122F522" w14:textId="77777777" w:rsidR="00763F4A" w:rsidRDefault="00763F4A" w:rsidP="00763F4A"/>
        </w:tc>
        <w:tc>
          <w:tcPr>
            <w:tcW w:w="1813" w:type="dxa"/>
          </w:tcPr>
          <w:p w14:paraId="6523059F" w14:textId="77777777" w:rsidR="00763F4A" w:rsidRDefault="00763F4A" w:rsidP="00763F4A">
            <w:r>
              <w:t>Status</w:t>
            </w:r>
          </w:p>
        </w:tc>
        <w:tc>
          <w:tcPr>
            <w:tcW w:w="1134" w:type="dxa"/>
          </w:tcPr>
          <w:p w14:paraId="0B9B90BD" w14:textId="77777777" w:rsidR="00763F4A" w:rsidRDefault="00763F4A" w:rsidP="00763F4A">
            <w:r>
              <w:t>Int</w:t>
            </w:r>
          </w:p>
        </w:tc>
        <w:tc>
          <w:tcPr>
            <w:tcW w:w="992" w:type="dxa"/>
          </w:tcPr>
          <w:p w14:paraId="6A0C4C51" w14:textId="77777777" w:rsidR="00763F4A" w:rsidRDefault="00763F4A" w:rsidP="00763F4A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4D8BF53" w14:textId="77777777" w:rsidR="00763F4A" w:rsidRDefault="00763F4A" w:rsidP="00763F4A"/>
        </w:tc>
        <w:tc>
          <w:tcPr>
            <w:tcW w:w="1134" w:type="dxa"/>
          </w:tcPr>
          <w:p w14:paraId="3A30D5AE" w14:textId="77777777" w:rsidR="00763F4A" w:rsidRDefault="00763F4A" w:rsidP="00763F4A">
            <w:r>
              <w:rPr>
                <w:rFonts w:hint="eastAsia"/>
              </w:rPr>
              <w:t>状态</w:t>
            </w:r>
          </w:p>
        </w:tc>
        <w:tc>
          <w:tcPr>
            <w:tcW w:w="1328" w:type="dxa"/>
          </w:tcPr>
          <w:p w14:paraId="7E8237DE" w14:textId="77777777" w:rsidR="00763F4A" w:rsidRDefault="00763F4A" w:rsidP="00871AF6">
            <w:r>
              <w:rPr>
                <w:rFonts w:hint="eastAsia"/>
              </w:rPr>
              <w:t>1</w:t>
            </w:r>
            <w:r>
              <w:t>等待审核</w:t>
            </w:r>
            <w:r>
              <w:t>2</w:t>
            </w:r>
            <w:r>
              <w:t>审核通过</w:t>
            </w:r>
            <w:r>
              <w:t>3</w:t>
            </w:r>
            <w:r>
              <w:t>审核不通过</w:t>
            </w:r>
          </w:p>
        </w:tc>
      </w:tr>
      <w:tr w:rsidR="00763F4A" w14:paraId="3B601626" w14:textId="77777777" w:rsidTr="00596920">
        <w:tc>
          <w:tcPr>
            <w:tcW w:w="847" w:type="dxa"/>
          </w:tcPr>
          <w:p w14:paraId="590BFE98" w14:textId="77777777" w:rsidR="00763F4A" w:rsidRDefault="00763F4A" w:rsidP="00763F4A"/>
        </w:tc>
        <w:tc>
          <w:tcPr>
            <w:tcW w:w="1813" w:type="dxa"/>
          </w:tcPr>
          <w:p w14:paraId="3C32ED94" w14:textId="77777777" w:rsidR="00763F4A" w:rsidRDefault="00763F4A" w:rsidP="00763F4A">
            <w:r>
              <w:rPr>
                <w:rFonts w:hint="eastAsia"/>
              </w:rPr>
              <w:t>Apply</w:t>
            </w:r>
            <w:r>
              <w:t>Remark</w:t>
            </w:r>
          </w:p>
        </w:tc>
        <w:tc>
          <w:tcPr>
            <w:tcW w:w="1134" w:type="dxa"/>
          </w:tcPr>
          <w:p w14:paraId="08D110E0" w14:textId="77777777" w:rsidR="00763F4A" w:rsidRDefault="00763F4A" w:rsidP="00763F4A"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992" w:type="dxa"/>
          </w:tcPr>
          <w:p w14:paraId="57810723" w14:textId="77777777" w:rsidR="00763F4A" w:rsidRDefault="00763F4A" w:rsidP="00763F4A"/>
        </w:tc>
        <w:tc>
          <w:tcPr>
            <w:tcW w:w="1276" w:type="dxa"/>
          </w:tcPr>
          <w:p w14:paraId="0BFBB88A" w14:textId="77777777" w:rsidR="00763F4A" w:rsidRDefault="00763F4A" w:rsidP="00763F4A"/>
        </w:tc>
        <w:tc>
          <w:tcPr>
            <w:tcW w:w="1134" w:type="dxa"/>
          </w:tcPr>
          <w:p w14:paraId="52E32C0C" w14:textId="77777777" w:rsidR="00763F4A" w:rsidRDefault="00763F4A" w:rsidP="00763F4A">
            <w:r>
              <w:rPr>
                <w:rFonts w:hint="eastAsia"/>
              </w:rPr>
              <w:t>审核</w:t>
            </w:r>
            <w:r>
              <w:t>留言</w:t>
            </w:r>
          </w:p>
        </w:tc>
        <w:tc>
          <w:tcPr>
            <w:tcW w:w="1328" w:type="dxa"/>
          </w:tcPr>
          <w:p w14:paraId="701D9EC0" w14:textId="77777777" w:rsidR="00763F4A" w:rsidRDefault="00763F4A" w:rsidP="00763F4A">
            <w:r>
              <w:rPr>
                <w:rFonts w:hint="eastAsia"/>
              </w:rPr>
              <w:t>显示</w:t>
            </w:r>
            <w:r>
              <w:t>最近一次审核的留言</w:t>
            </w:r>
          </w:p>
        </w:tc>
      </w:tr>
      <w:tr w:rsidR="002601A1" w14:paraId="1DA39799" w14:textId="77777777" w:rsidTr="00596920">
        <w:tc>
          <w:tcPr>
            <w:tcW w:w="847" w:type="dxa"/>
          </w:tcPr>
          <w:p w14:paraId="703E86F2" w14:textId="77777777" w:rsidR="002601A1" w:rsidRDefault="002601A1" w:rsidP="002601A1">
            <w:pPr>
              <w:ind w:left="210" w:right="210"/>
            </w:pPr>
          </w:p>
        </w:tc>
        <w:tc>
          <w:tcPr>
            <w:tcW w:w="1813" w:type="dxa"/>
          </w:tcPr>
          <w:p w14:paraId="29CBD545" w14:textId="77777777" w:rsidR="002601A1" w:rsidRDefault="002601A1" w:rsidP="002601A1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0BC18C84" w14:textId="77777777" w:rsidR="002601A1" w:rsidRDefault="002601A1" w:rsidP="002601A1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1B384C44" w14:textId="77777777" w:rsidR="002601A1" w:rsidRDefault="002601A1" w:rsidP="002601A1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59D29BE7" w14:textId="77777777" w:rsidR="002601A1" w:rsidRDefault="002601A1" w:rsidP="002601A1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7FB3C687" w14:textId="77777777" w:rsidR="002601A1" w:rsidRDefault="002601A1" w:rsidP="002601A1">
            <w:pPr>
              <w:ind w:right="210"/>
            </w:pPr>
          </w:p>
        </w:tc>
        <w:tc>
          <w:tcPr>
            <w:tcW w:w="1328" w:type="dxa"/>
          </w:tcPr>
          <w:p w14:paraId="2ED4328A" w14:textId="77777777" w:rsidR="002601A1" w:rsidRDefault="002601A1" w:rsidP="002601A1">
            <w:pPr>
              <w:ind w:left="210" w:right="210"/>
            </w:pPr>
          </w:p>
        </w:tc>
      </w:tr>
      <w:tr w:rsidR="002601A1" w14:paraId="36FCD130" w14:textId="77777777" w:rsidTr="00596920">
        <w:tc>
          <w:tcPr>
            <w:tcW w:w="847" w:type="dxa"/>
          </w:tcPr>
          <w:p w14:paraId="27FB9CA7" w14:textId="77777777" w:rsidR="002601A1" w:rsidRDefault="002601A1" w:rsidP="002601A1">
            <w:pPr>
              <w:ind w:left="210" w:right="210"/>
            </w:pPr>
          </w:p>
        </w:tc>
        <w:tc>
          <w:tcPr>
            <w:tcW w:w="1813" w:type="dxa"/>
          </w:tcPr>
          <w:p w14:paraId="7AB584DC" w14:textId="77777777" w:rsidR="002601A1" w:rsidRDefault="002601A1" w:rsidP="002601A1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20B6F618" w14:textId="77777777" w:rsidR="002601A1" w:rsidRDefault="002601A1" w:rsidP="002601A1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260BA819" w14:textId="77777777" w:rsidR="002601A1" w:rsidRDefault="002601A1" w:rsidP="002601A1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283C9575" w14:textId="77777777" w:rsidR="002601A1" w:rsidRDefault="002601A1" w:rsidP="002601A1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373E8332" w14:textId="77777777" w:rsidR="002601A1" w:rsidRDefault="002601A1" w:rsidP="002601A1">
            <w:pPr>
              <w:ind w:right="210"/>
            </w:pPr>
          </w:p>
        </w:tc>
        <w:tc>
          <w:tcPr>
            <w:tcW w:w="1328" w:type="dxa"/>
          </w:tcPr>
          <w:p w14:paraId="743BD8E5" w14:textId="77777777" w:rsidR="002601A1" w:rsidRDefault="002601A1" w:rsidP="002601A1">
            <w:pPr>
              <w:ind w:left="210" w:right="210"/>
            </w:pPr>
          </w:p>
        </w:tc>
      </w:tr>
    </w:tbl>
    <w:p w14:paraId="1BF1EBFE" w14:textId="77777777" w:rsidR="002601A1" w:rsidRDefault="002601A1" w:rsidP="002601A1">
      <w:r>
        <w:rPr>
          <w:rFonts w:hint="eastAsia"/>
        </w:rPr>
        <w:t>|</w:t>
      </w:r>
    </w:p>
    <w:p w14:paraId="2AF722AD" w14:textId="77777777" w:rsidR="002601A1" w:rsidRDefault="005918C4" w:rsidP="005918C4">
      <w:pPr>
        <w:pStyle w:val="a0"/>
      </w:pPr>
      <w:bookmarkStart w:id="57" w:name="_Toc427236680"/>
      <w:bookmarkStart w:id="58" w:name="_Toc430249250"/>
      <w:r>
        <w:rPr>
          <w:rFonts w:hint="eastAsia"/>
        </w:rPr>
        <w:t>用户</w:t>
      </w:r>
      <w:r>
        <w:t>调入调出流程表</w:t>
      </w:r>
      <w:bookmarkEnd w:id="57"/>
      <w:bookmarkEnd w:id="58"/>
    </w:p>
    <w:p w14:paraId="65FA118D" w14:textId="77777777" w:rsidR="002E0693" w:rsidRDefault="002E0693" w:rsidP="002E0693">
      <w:r>
        <w:rPr>
          <w:rFonts w:hint="eastAsia"/>
        </w:rPr>
        <w:t>*</w:t>
      </w:r>
      <w:r w:rsidRPr="002E0693">
        <w:t xml:space="preserve"> </w:t>
      </w:r>
      <w:r>
        <w:t>Member</w:t>
      </w:r>
      <w:r w:rsidRPr="000379E1">
        <w:t>_</w:t>
      </w:r>
      <w:r>
        <w:t>InOutApplication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2E0693" w14:paraId="0FD0801B" w14:textId="77777777" w:rsidTr="00596920">
        <w:tc>
          <w:tcPr>
            <w:tcW w:w="847" w:type="dxa"/>
          </w:tcPr>
          <w:p w14:paraId="45802BBC" w14:textId="77777777" w:rsidR="002E0693" w:rsidRPr="002177A0" w:rsidRDefault="002E0693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611A9925" w14:textId="77777777" w:rsidR="002E0693" w:rsidRPr="002177A0" w:rsidRDefault="002E0693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54721614" w14:textId="77777777" w:rsidR="002E0693" w:rsidRPr="002177A0" w:rsidRDefault="002E0693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37C5DDD9" w14:textId="77777777" w:rsidR="002E0693" w:rsidRPr="002177A0" w:rsidRDefault="002E0693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3CDCACD7" w14:textId="77777777" w:rsidR="002E0693" w:rsidRPr="002177A0" w:rsidRDefault="002E0693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78DF9A3B" w14:textId="77777777" w:rsidR="002E0693" w:rsidRPr="002177A0" w:rsidRDefault="002E0693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352CB961" w14:textId="77777777" w:rsidR="002E0693" w:rsidRPr="002177A0" w:rsidRDefault="002E0693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2E0693" w14:paraId="376009B3" w14:textId="77777777" w:rsidTr="00596920">
        <w:tc>
          <w:tcPr>
            <w:tcW w:w="847" w:type="dxa"/>
          </w:tcPr>
          <w:p w14:paraId="4CCF3252" w14:textId="77777777" w:rsidR="002E0693" w:rsidRDefault="002E0693" w:rsidP="00596920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43CA5B91" w14:textId="77777777" w:rsidR="002E0693" w:rsidRDefault="002E0693" w:rsidP="00596920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4527931B" w14:textId="77777777" w:rsidR="002E0693" w:rsidRDefault="002E0693" w:rsidP="00596920"/>
        </w:tc>
        <w:tc>
          <w:tcPr>
            <w:tcW w:w="992" w:type="dxa"/>
          </w:tcPr>
          <w:p w14:paraId="1A434CF3" w14:textId="77777777" w:rsidR="002E0693" w:rsidRDefault="002E0693" w:rsidP="00596920"/>
        </w:tc>
        <w:tc>
          <w:tcPr>
            <w:tcW w:w="1276" w:type="dxa"/>
          </w:tcPr>
          <w:p w14:paraId="22EBCD76" w14:textId="77777777" w:rsidR="002E0693" w:rsidRDefault="002E0693" w:rsidP="00596920"/>
        </w:tc>
        <w:tc>
          <w:tcPr>
            <w:tcW w:w="1134" w:type="dxa"/>
          </w:tcPr>
          <w:p w14:paraId="4B35F0C6" w14:textId="77777777" w:rsidR="002E0693" w:rsidRDefault="002E0693" w:rsidP="00596920"/>
        </w:tc>
        <w:tc>
          <w:tcPr>
            <w:tcW w:w="1328" w:type="dxa"/>
          </w:tcPr>
          <w:p w14:paraId="6F62ABA7" w14:textId="77777777" w:rsidR="002E0693" w:rsidRDefault="002E0693" w:rsidP="00596920"/>
        </w:tc>
      </w:tr>
      <w:tr w:rsidR="002E0693" w14:paraId="270943CB" w14:textId="77777777" w:rsidTr="00596920">
        <w:tc>
          <w:tcPr>
            <w:tcW w:w="847" w:type="dxa"/>
          </w:tcPr>
          <w:p w14:paraId="7A60DE62" w14:textId="77777777" w:rsidR="002E0693" w:rsidRDefault="002E0693" w:rsidP="00596920"/>
        </w:tc>
        <w:tc>
          <w:tcPr>
            <w:tcW w:w="1813" w:type="dxa"/>
          </w:tcPr>
          <w:p w14:paraId="714044F1" w14:textId="77777777" w:rsidR="002E0693" w:rsidRDefault="005523E8" w:rsidP="00596920">
            <w:r>
              <w:t>InOut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49A1CEC1" w14:textId="77777777" w:rsidR="002E0693" w:rsidRDefault="002E0693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5F85B008" w14:textId="77777777" w:rsidR="002E0693" w:rsidRDefault="002E0693" w:rsidP="00596920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6BF0EA8" w14:textId="77777777" w:rsidR="002E0693" w:rsidRDefault="002E0693" w:rsidP="00596920"/>
        </w:tc>
        <w:tc>
          <w:tcPr>
            <w:tcW w:w="1134" w:type="dxa"/>
          </w:tcPr>
          <w:p w14:paraId="0AA1FE27" w14:textId="77777777" w:rsidR="002E0693" w:rsidRDefault="002E0693" w:rsidP="00596920"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039FDDB6" w14:textId="77777777" w:rsidR="002E0693" w:rsidRDefault="005523E8" w:rsidP="00596920">
            <w:r>
              <w:t>Member</w:t>
            </w:r>
            <w:r w:rsidRPr="000379E1">
              <w:t>_</w:t>
            </w:r>
            <w:r>
              <w:t>InOut</w:t>
            </w:r>
          </w:p>
        </w:tc>
      </w:tr>
      <w:tr w:rsidR="002E0693" w14:paraId="6326BB27" w14:textId="77777777" w:rsidTr="00596920">
        <w:tc>
          <w:tcPr>
            <w:tcW w:w="847" w:type="dxa"/>
          </w:tcPr>
          <w:p w14:paraId="297A90D3" w14:textId="77777777" w:rsidR="002E0693" w:rsidRDefault="002E0693" w:rsidP="00596920"/>
        </w:tc>
        <w:tc>
          <w:tcPr>
            <w:tcW w:w="1813" w:type="dxa"/>
          </w:tcPr>
          <w:p w14:paraId="5E12AC77" w14:textId="77777777" w:rsidR="002E0693" w:rsidRDefault="002E0693" w:rsidP="00596920">
            <w:r>
              <w:t>Status</w:t>
            </w:r>
          </w:p>
        </w:tc>
        <w:tc>
          <w:tcPr>
            <w:tcW w:w="1134" w:type="dxa"/>
          </w:tcPr>
          <w:p w14:paraId="0D6F4BD1" w14:textId="77777777" w:rsidR="002E0693" w:rsidRDefault="002E0693" w:rsidP="00596920">
            <w:r>
              <w:t>Int</w:t>
            </w:r>
          </w:p>
        </w:tc>
        <w:tc>
          <w:tcPr>
            <w:tcW w:w="992" w:type="dxa"/>
          </w:tcPr>
          <w:p w14:paraId="01BC4AB3" w14:textId="77777777" w:rsidR="002E0693" w:rsidRDefault="002E0693" w:rsidP="00596920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F8A6A3A" w14:textId="77777777" w:rsidR="002E0693" w:rsidRDefault="002E0693" w:rsidP="00596920"/>
        </w:tc>
        <w:tc>
          <w:tcPr>
            <w:tcW w:w="1134" w:type="dxa"/>
          </w:tcPr>
          <w:p w14:paraId="6C1A0B90" w14:textId="77777777" w:rsidR="002E0693" w:rsidRDefault="002E0693" w:rsidP="00596920">
            <w:r>
              <w:rPr>
                <w:rFonts w:hint="eastAsia"/>
              </w:rPr>
              <w:t>状态</w:t>
            </w:r>
          </w:p>
        </w:tc>
        <w:tc>
          <w:tcPr>
            <w:tcW w:w="1328" w:type="dxa"/>
          </w:tcPr>
          <w:p w14:paraId="3E3A71A6" w14:textId="77777777" w:rsidR="002E0693" w:rsidRDefault="002E0693" w:rsidP="00596920"/>
        </w:tc>
      </w:tr>
      <w:tr w:rsidR="002E0693" w14:paraId="5ACF6ED2" w14:textId="77777777" w:rsidTr="00596920">
        <w:tc>
          <w:tcPr>
            <w:tcW w:w="847" w:type="dxa"/>
          </w:tcPr>
          <w:p w14:paraId="5FE6BCCE" w14:textId="77777777" w:rsidR="002E0693" w:rsidRDefault="002E0693" w:rsidP="00596920"/>
        </w:tc>
        <w:tc>
          <w:tcPr>
            <w:tcW w:w="1813" w:type="dxa"/>
          </w:tcPr>
          <w:p w14:paraId="31E60B6B" w14:textId="77777777" w:rsidR="002E0693" w:rsidRPr="00782407" w:rsidRDefault="002E0693" w:rsidP="00596920">
            <w:r>
              <w:t>Remark</w:t>
            </w:r>
          </w:p>
        </w:tc>
        <w:tc>
          <w:tcPr>
            <w:tcW w:w="1134" w:type="dxa"/>
          </w:tcPr>
          <w:p w14:paraId="6150E6E1" w14:textId="77777777" w:rsidR="002E0693" w:rsidRDefault="002E0693" w:rsidP="00596920">
            <w:r>
              <w:t>Varchar(500)</w:t>
            </w:r>
          </w:p>
        </w:tc>
        <w:tc>
          <w:tcPr>
            <w:tcW w:w="992" w:type="dxa"/>
          </w:tcPr>
          <w:p w14:paraId="77B62BDD" w14:textId="77777777" w:rsidR="002E0693" w:rsidRDefault="002E0693" w:rsidP="00596920"/>
        </w:tc>
        <w:tc>
          <w:tcPr>
            <w:tcW w:w="1276" w:type="dxa"/>
          </w:tcPr>
          <w:p w14:paraId="22BDAD3B" w14:textId="77777777" w:rsidR="002E0693" w:rsidRDefault="002E0693" w:rsidP="00596920"/>
        </w:tc>
        <w:tc>
          <w:tcPr>
            <w:tcW w:w="1134" w:type="dxa"/>
          </w:tcPr>
          <w:p w14:paraId="61AB724B" w14:textId="77777777" w:rsidR="002E0693" w:rsidRDefault="002E0693" w:rsidP="00596920">
            <w:r>
              <w:rPr>
                <w:rFonts w:hint="eastAsia"/>
              </w:rPr>
              <w:t>备注</w:t>
            </w:r>
          </w:p>
        </w:tc>
        <w:tc>
          <w:tcPr>
            <w:tcW w:w="1328" w:type="dxa"/>
          </w:tcPr>
          <w:p w14:paraId="094C9A7D" w14:textId="77777777" w:rsidR="002E0693" w:rsidRDefault="002E0693" w:rsidP="00596920">
            <w:r>
              <w:rPr>
                <w:rFonts w:hint="eastAsia"/>
              </w:rPr>
              <w:t>流程</w:t>
            </w:r>
            <w:r>
              <w:t>留言</w:t>
            </w:r>
          </w:p>
        </w:tc>
      </w:tr>
      <w:tr w:rsidR="002E0693" w14:paraId="63A03195" w14:textId="77777777" w:rsidTr="00596920">
        <w:tc>
          <w:tcPr>
            <w:tcW w:w="847" w:type="dxa"/>
          </w:tcPr>
          <w:p w14:paraId="62DB5E15" w14:textId="77777777" w:rsidR="002E0693" w:rsidRDefault="002E0693" w:rsidP="00596920"/>
        </w:tc>
        <w:tc>
          <w:tcPr>
            <w:tcW w:w="1813" w:type="dxa"/>
          </w:tcPr>
          <w:p w14:paraId="14B525C5" w14:textId="77777777" w:rsidR="002E0693" w:rsidRDefault="002E0693" w:rsidP="00596920">
            <w:r>
              <w:rPr>
                <w:rFonts w:hint="eastAsia"/>
              </w:rPr>
              <w:t>Creater</w:t>
            </w:r>
          </w:p>
        </w:tc>
        <w:tc>
          <w:tcPr>
            <w:tcW w:w="1134" w:type="dxa"/>
          </w:tcPr>
          <w:p w14:paraId="0476BDC1" w14:textId="77777777" w:rsidR="002E0693" w:rsidRDefault="002E0693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5A5A37A7" w14:textId="77777777" w:rsidR="002E0693" w:rsidRDefault="002E0693" w:rsidP="00596920"/>
        </w:tc>
        <w:tc>
          <w:tcPr>
            <w:tcW w:w="1276" w:type="dxa"/>
          </w:tcPr>
          <w:p w14:paraId="5215F7C1" w14:textId="77777777" w:rsidR="002E0693" w:rsidRDefault="002E0693" w:rsidP="00596920"/>
        </w:tc>
        <w:tc>
          <w:tcPr>
            <w:tcW w:w="1134" w:type="dxa"/>
          </w:tcPr>
          <w:p w14:paraId="2FCE8B25" w14:textId="77777777" w:rsidR="002E0693" w:rsidRDefault="002E0693" w:rsidP="00596920">
            <w:r>
              <w:rPr>
                <w:rFonts w:hint="eastAsia"/>
              </w:rPr>
              <w:t>发起人</w:t>
            </w:r>
            <w:r>
              <w:t>Id</w:t>
            </w:r>
          </w:p>
        </w:tc>
        <w:tc>
          <w:tcPr>
            <w:tcW w:w="1328" w:type="dxa"/>
          </w:tcPr>
          <w:p w14:paraId="21BCD0BA" w14:textId="77777777" w:rsidR="002E0693" w:rsidRDefault="002E0693" w:rsidP="00596920"/>
        </w:tc>
      </w:tr>
      <w:tr w:rsidR="002E0693" w14:paraId="4CE7F39F" w14:textId="77777777" w:rsidTr="00596920">
        <w:tc>
          <w:tcPr>
            <w:tcW w:w="847" w:type="dxa"/>
          </w:tcPr>
          <w:p w14:paraId="139AFBF2" w14:textId="77777777" w:rsidR="002E0693" w:rsidRDefault="002E0693" w:rsidP="00596920">
            <w:pPr>
              <w:ind w:left="210" w:right="210"/>
            </w:pPr>
          </w:p>
        </w:tc>
        <w:tc>
          <w:tcPr>
            <w:tcW w:w="1813" w:type="dxa"/>
          </w:tcPr>
          <w:p w14:paraId="3BC02C16" w14:textId="77777777" w:rsidR="002E0693" w:rsidRDefault="002E0693" w:rsidP="0059692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5668122C" w14:textId="77777777" w:rsidR="002E0693" w:rsidRDefault="002E0693" w:rsidP="0059692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718DF514" w14:textId="77777777" w:rsidR="002E0693" w:rsidRDefault="002E0693" w:rsidP="00596920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6DFFEAF6" w14:textId="77777777" w:rsidR="002E0693" w:rsidRDefault="002E0693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0DE5D263" w14:textId="77777777" w:rsidR="002E0693" w:rsidRDefault="002E0693" w:rsidP="00596920">
            <w:pPr>
              <w:ind w:right="210"/>
            </w:pPr>
          </w:p>
        </w:tc>
        <w:tc>
          <w:tcPr>
            <w:tcW w:w="1328" w:type="dxa"/>
          </w:tcPr>
          <w:p w14:paraId="44C4CC8C" w14:textId="77777777" w:rsidR="002E0693" w:rsidRDefault="002E0693" w:rsidP="00596920">
            <w:pPr>
              <w:ind w:left="210" w:right="210"/>
            </w:pPr>
          </w:p>
        </w:tc>
      </w:tr>
      <w:tr w:rsidR="002E0693" w14:paraId="7EAB78DF" w14:textId="77777777" w:rsidTr="00596920">
        <w:tc>
          <w:tcPr>
            <w:tcW w:w="847" w:type="dxa"/>
          </w:tcPr>
          <w:p w14:paraId="7979EFA7" w14:textId="77777777" w:rsidR="002E0693" w:rsidRDefault="002E0693" w:rsidP="00596920">
            <w:pPr>
              <w:ind w:left="210" w:right="210"/>
            </w:pPr>
          </w:p>
        </w:tc>
        <w:tc>
          <w:tcPr>
            <w:tcW w:w="1813" w:type="dxa"/>
          </w:tcPr>
          <w:p w14:paraId="55EBD227" w14:textId="77777777" w:rsidR="002E0693" w:rsidRDefault="002E0693" w:rsidP="0059692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52E9FF01" w14:textId="77777777" w:rsidR="002E0693" w:rsidRDefault="002E0693" w:rsidP="0059692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75E8A539" w14:textId="77777777" w:rsidR="002E0693" w:rsidRDefault="002E0693" w:rsidP="00596920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79177011" w14:textId="77777777" w:rsidR="002E0693" w:rsidRDefault="002E0693" w:rsidP="0059692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13333FD4" w14:textId="77777777" w:rsidR="002E0693" w:rsidRDefault="002E0693" w:rsidP="00596920">
            <w:pPr>
              <w:ind w:right="210"/>
            </w:pPr>
          </w:p>
        </w:tc>
        <w:tc>
          <w:tcPr>
            <w:tcW w:w="1328" w:type="dxa"/>
          </w:tcPr>
          <w:p w14:paraId="3024610A" w14:textId="77777777" w:rsidR="002E0693" w:rsidRDefault="002E0693" w:rsidP="00596920">
            <w:pPr>
              <w:ind w:left="210" w:right="210"/>
            </w:pPr>
          </w:p>
        </w:tc>
      </w:tr>
    </w:tbl>
    <w:p w14:paraId="134904B7" w14:textId="77777777" w:rsidR="002E0693" w:rsidRDefault="002E0693" w:rsidP="002E0693">
      <w:r>
        <w:rPr>
          <w:rFonts w:hint="eastAsia"/>
        </w:rPr>
        <w:t>|</w:t>
      </w:r>
    </w:p>
    <w:p w14:paraId="7346A423" w14:textId="77777777" w:rsidR="002E0693" w:rsidRDefault="002E0693" w:rsidP="002E0693"/>
    <w:p w14:paraId="7813D3BD" w14:textId="77777777" w:rsidR="002E0693" w:rsidRDefault="002E0693" w:rsidP="002601A1"/>
    <w:p w14:paraId="2BAEF1C6" w14:textId="77777777" w:rsidR="00ED33BC" w:rsidRDefault="00ED33BC" w:rsidP="00ED33BC">
      <w:pPr>
        <w:pStyle w:val="a0"/>
      </w:pPr>
      <w:bookmarkStart w:id="59" w:name="_Toc427236681"/>
      <w:bookmarkStart w:id="60" w:name="_Toc430249251"/>
      <w:r>
        <w:rPr>
          <w:rFonts w:hint="eastAsia"/>
        </w:rPr>
        <w:t>用户实践</w:t>
      </w:r>
      <w:r w:rsidR="008101CF">
        <w:rPr>
          <w:rFonts w:hint="eastAsia"/>
        </w:rPr>
        <w:t>课程</w:t>
      </w:r>
      <w:r>
        <w:t>申请表</w:t>
      </w:r>
      <w:bookmarkEnd w:id="59"/>
      <w:bookmarkEnd w:id="60"/>
    </w:p>
    <w:p w14:paraId="717DF2FF" w14:textId="77777777" w:rsidR="00ED33BC" w:rsidRDefault="00ED33BC" w:rsidP="00ED33BC">
      <w:r>
        <w:rPr>
          <w:rFonts w:hint="eastAsia"/>
        </w:rPr>
        <w:t>*</w:t>
      </w:r>
      <w:r>
        <w:t>Member</w:t>
      </w:r>
      <w:r w:rsidRPr="000379E1">
        <w:t>_</w:t>
      </w:r>
      <w:r w:rsidRPr="00582034">
        <w:t>PracticalCourse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ED33BC" w14:paraId="2BF4B05A" w14:textId="77777777" w:rsidTr="00F95944">
        <w:tc>
          <w:tcPr>
            <w:tcW w:w="847" w:type="dxa"/>
          </w:tcPr>
          <w:p w14:paraId="07E01814" w14:textId="77777777" w:rsidR="00ED33BC" w:rsidRPr="002177A0" w:rsidRDefault="00ED33BC" w:rsidP="00F95944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3B08590F" w14:textId="77777777" w:rsidR="00ED33BC" w:rsidRPr="002177A0" w:rsidRDefault="00ED33BC" w:rsidP="00F95944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4A4D6B37" w14:textId="77777777" w:rsidR="00ED33BC" w:rsidRPr="002177A0" w:rsidRDefault="00ED33BC" w:rsidP="00F959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171703DC" w14:textId="77777777" w:rsidR="00ED33BC" w:rsidRPr="002177A0" w:rsidRDefault="00ED33BC" w:rsidP="00F959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68FBD175" w14:textId="77777777" w:rsidR="00ED33BC" w:rsidRPr="002177A0" w:rsidRDefault="00ED33BC" w:rsidP="00F95944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1F9F5ABC" w14:textId="77777777" w:rsidR="00ED33BC" w:rsidRPr="002177A0" w:rsidRDefault="00ED33BC" w:rsidP="00F95944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3F68A0FC" w14:textId="77777777" w:rsidR="00ED33BC" w:rsidRPr="002177A0" w:rsidRDefault="00ED33BC" w:rsidP="00F95944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ED33BC" w14:paraId="580B16CF" w14:textId="77777777" w:rsidTr="00F95944">
        <w:tc>
          <w:tcPr>
            <w:tcW w:w="847" w:type="dxa"/>
          </w:tcPr>
          <w:p w14:paraId="651E2723" w14:textId="77777777" w:rsidR="00ED33BC" w:rsidRDefault="00ED33BC" w:rsidP="00F95944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50D05DA1" w14:textId="77777777" w:rsidR="00ED33BC" w:rsidRDefault="00ED33BC" w:rsidP="00F95944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4A4C340" w14:textId="77777777" w:rsidR="00ED33BC" w:rsidRDefault="00ED33BC" w:rsidP="00F95944"/>
        </w:tc>
        <w:tc>
          <w:tcPr>
            <w:tcW w:w="992" w:type="dxa"/>
          </w:tcPr>
          <w:p w14:paraId="1FE35F52" w14:textId="77777777" w:rsidR="00ED33BC" w:rsidRDefault="00ED33BC" w:rsidP="00F95944"/>
        </w:tc>
        <w:tc>
          <w:tcPr>
            <w:tcW w:w="1276" w:type="dxa"/>
          </w:tcPr>
          <w:p w14:paraId="70CC83EF" w14:textId="77777777" w:rsidR="00ED33BC" w:rsidRDefault="00ED33BC" w:rsidP="00F95944"/>
        </w:tc>
        <w:tc>
          <w:tcPr>
            <w:tcW w:w="1134" w:type="dxa"/>
          </w:tcPr>
          <w:p w14:paraId="70EE5C09" w14:textId="77777777" w:rsidR="00ED33BC" w:rsidRDefault="00ED33BC" w:rsidP="00F95944"/>
        </w:tc>
        <w:tc>
          <w:tcPr>
            <w:tcW w:w="1328" w:type="dxa"/>
          </w:tcPr>
          <w:p w14:paraId="034DBAFC" w14:textId="77777777" w:rsidR="00ED33BC" w:rsidRDefault="00ED33BC" w:rsidP="00F95944"/>
        </w:tc>
      </w:tr>
      <w:tr w:rsidR="00ED33BC" w14:paraId="16561B6B" w14:textId="77777777" w:rsidTr="00F95944">
        <w:tc>
          <w:tcPr>
            <w:tcW w:w="847" w:type="dxa"/>
          </w:tcPr>
          <w:p w14:paraId="3C76E50F" w14:textId="77777777" w:rsidR="00ED33BC" w:rsidRDefault="00ED33BC" w:rsidP="00F95944"/>
        </w:tc>
        <w:tc>
          <w:tcPr>
            <w:tcW w:w="1813" w:type="dxa"/>
          </w:tcPr>
          <w:p w14:paraId="383E4378" w14:textId="77777777" w:rsidR="00ED33BC" w:rsidRDefault="00ED33BC" w:rsidP="00F95944">
            <w:r>
              <w:t>AccountId</w:t>
            </w:r>
          </w:p>
        </w:tc>
        <w:tc>
          <w:tcPr>
            <w:tcW w:w="1134" w:type="dxa"/>
          </w:tcPr>
          <w:p w14:paraId="47AF3653" w14:textId="77777777" w:rsidR="00ED33BC" w:rsidRDefault="00ED33BC" w:rsidP="00F95944">
            <w:r>
              <w:t>Int</w:t>
            </w:r>
          </w:p>
        </w:tc>
        <w:tc>
          <w:tcPr>
            <w:tcW w:w="992" w:type="dxa"/>
          </w:tcPr>
          <w:p w14:paraId="27C3DEED" w14:textId="77777777" w:rsidR="00ED33BC" w:rsidRDefault="00ED33BC" w:rsidP="00F95944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04BFC99" w14:textId="77777777" w:rsidR="00ED33BC" w:rsidRDefault="00ED33BC" w:rsidP="00F95944"/>
        </w:tc>
        <w:tc>
          <w:tcPr>
            <w:tcW w:w="1134" w:type="dxa"/>
          </w:tcPr>
          <w:p w14:paraId="1E262C89" w14:textId="77777777" w:rsidR="00ED33BC" w:rsidRDefault="00ED33BC" w:rsidP="00F9594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39874B07" w14:textId="77777777" w:rsidR="00ED33BC" w:rsidRDefault="00ED33BC" w:rsidP="00F95944"/>
        </w:tc>
      </w:tr>
      <w:tr w:rsidR="00ED33BC" w14:paraId="5DD6D208" w14:textId="77777777" w:rsidTr="00F95944">
        <w:tc>
          <w:tcPr>
            <w:tcW w:w="847" w:type="dxa"/>
          </w:tcPr>
          <w:p w14:paraId="0066A37A" w14:textId="77777777" w:rsidR="00ED33BC" w:rsidRDefault="00ED33BC" w:rsidP="00F95944">
            <w:pPr>
              <w:ind w:left="210" w:right="210"/>
            </w:pPr>
          </w:p>
        </w:tc>
        <w:tc>
          <w:tcPr>
            <w:tcW w:w="1813" w:type="dxa"/>
          </w:tcPr>
          <w:p w14:paraId="7C9A3D5C" w14:textId="77777777" w:rsidR="00ED33BC" w:rsidRDefault="008B5C77" w:rsidP="00F95944">
            <w:pPr>
              <w:ind w:right="210"/>
            </w:pPr>
            <w:r w:rsidRPr="00582034">
              <w:t>PracticalCourse</w:t>
            </w:r>
            <w:r>
              <w:t>Id</w:t>
            </w:r>
          </w:p>
        </w:tc>
        <w:tc>
          <w:tcPr>
            <w:tcW w:w="1134" w:type="dxa"/>
          </w:tcPr>
          <w:p w14:paraId="4430DB8C" w14:textId="77777777" w:rsidR="00ED33BC" w:rsidRDefault="00ED33BC" w:rsidP="00F95944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1636C18" w14:textId="77777777" w:rsidR="00ED33BC" w:rsidRDefault="00ED33BC" w:rsidP="00F95944">
            <w:pPr>
              <w:ind w:right="210"/>
            </w:pPr>
          </w:p>
        </w:tc>
        <w:tc>
          <w:tcPr>
            <w:tcW w:w="1276" w:type="dxa"/>
          </w:tcPr>
          <w:p w14:paraId="7E368D36" w14:textId="77777777" w:rsidR="00ED33BC" w:rsidRDefault="00ED33BC" w:rsidP="00F95944">
            <w:pPr>
              <w:ind w:right="210"/>
            </w:pPr>
          </w:p>
        </w:tc>
        <w:tc>
          <w:tcPr>
            <w:tcW w:w="1134" w:type="dxa"/>
          </w:tcPr>
          <w:p w14:paraId="0DD44F2D" w14:textId="77777777" w:rsidR="00ED33BC" w:rsidRDefault="008B5C77" w:rsidP="00F95944">
            <w:pPr>
              <w:ind w:right="210"/>
            </w:pPr>
            <w:r>
              <w:rPr>
                <w:rFonts w:hint="eastAsia"/>
              </w:rPr>
              <w:t>实践课</w:t>
            </w:r>
            <w:r>
              <w:t>id</w:t>
            </w:r>
          </w:p>
        </w:tc>
        <w:tc>
          <w:tcPr>
            <w:tcW w:w="1328" w:type="dxa"/>
          </w:tcPr>
          <w:p w14:paraId="24EE1CE2" w14:textId="77777777" w:rsidR="00ED33BC" w:rsidRDefault="00ED33BC" w:rsidP="00F95944">
            <w:pPr>
              <w:ind w:left="210" w:right="210"/>
            </w:pPr>
          </w:p>
        </w:tc>
      </w:tr>
      <w:tr w:rsidR="008B5C77" w14:paraId="7832C4D3" w14:textId="77777777" w:rsidTr="00F95944">
        <w:tc>
          <w:tcPr>
            <w:tcW w:w="847" w:type="dxa"/>
          </w:tcPr>
          <w:p w14:paraId="15446522" w14:textId="77777777" w:rsidR="008B5C77" w:rsidRDefault="008B5C77" w:rsidP="008B5C77">
            <w:pPr>
              <w:ind w:left="210" w:right="210"/>
            </w:pPr>
          </w:p>
        </w:tc>
        <w:tc>
          <w:tcPr>
            <w:tcW w:w="1813" w:type="dxa"/>
          </w:tcPr>
          <w:p w14:paraId="7BE8963A" w14:textId="77777777" w:rsidR="008B5C77" w:rsidRDefault="008B5C77" w:rsidP="008B5C77">
            <w:pPr>
              <w:ind w:right="210"/>
            </w:pPr>
            <w:r>
              <w:rPr>
                <w:rFonts w:hint="eastAsia"/>
              </w:rPr>
              <w:t>OrganId</w:t>
            </w:r>
          </w:p>
        </w:tc>
        <w:tc>
          <w:tcPr>
            <w:tcW w:w="1134" w:type="dxa"/>
          </w:tcPr>
          <w:p w14:paraId="24D816D9" w14:textId="77777777" w:rsidR="008B5C77" w:rsidRDefault="008B5C77" w:rsidP="008B5C77">
            <w:pPr>
              <w:ind w:right="210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14:paraId="10F14C57" w14:textId="77777777" w:rsidR="008B5C77" w:rsidRDefault="008B5C77" w:rsidP="008B5C77">
            <w:pPr>
              <w:ind w:right="210"/>
            </w:pPr>
          </w:p>
        </w:tc>
        <w:tc>
          <w:tcPr>
            <w:tcW w:w="1276" w:type="dxa"/>
          </w:tcPr>
          <w:p w14:paraId="140A605A" w14:textId="77777777" w:rsidR="008B5C77" w:rsidRDefault="008B5C77" w:rsidP="008B5C77">
            <w:pPr>
              <w:ind w:right="210"/>
            </w:pPr>
          </w:p>
        </w:tc>
        <w:tc>
          <w:tcPr>
            <w:tcW w:w="1134" w:type="dxa"/>
          </w:tcPr>
          <w:p w14:paraId="6D1F1FC1" w14:textId="77777777" w:rsidR="008B5C77" w:rsidRDefault="008B5C77" w:rsidP="008B5C77">
            <w:pPr>
              <w:ind w:right="210"/>
            </w:pPr>
            <w:r>
              <w:rPr>
                <w:rFonts w:hint="eastAsia"/>
              </w:rPr>
              <w:t>申请</w:t>
            </w:r>
            <w:r>
              <w:t>人</w:t>
            </w:r>
            <w:r>
              <w:rPr>
                <w:rFonts w:hint="eastAsia"/>
              </w:rPr>
              <w:t>组织</w:t>
            </w:r>
          </w:p>
        </w:tc>
        <w:tc>
          <w:tcPr>
            <w:tcW w:w="1328" w:type="dxa"/>
          </w:tcPr>
          <w:p w14:paraId="5E121EC1" w14:textId="77777777" w:rsidR="008B5C77" w:rsidRDefault="008B5C77" w:rsidP="008B5C77">
            <w:pPr>
              <w:ind w:left="210" w:right="210"/>
            </w:pPr>
          </w:p>
        </w:tc>
      </w:tr>
      <w:tr w:rsidR="00ED33BC" w14:paraId="29764E11" w14:textId="77777777" w:rsidTr="00F95944">
        <w:tc>
          <w:tcPr>
            <w:tcW w:w="847" w:type="dxa"/>
          </w:tcPr>
          <w:p w14:paraId="4EB5D660" w14:textId="77777777" w:rsidR="00ED33BC" w:rsidRDefault="00ED33BC" w:rsidP="00F95944"/>
        </w:tc>
        <w:tc>
          <w:tcPr>
            <w:tcW w:w="1813" w:type="dxa"/>
          </w:tcPr>
          <w:p w14:paraId="30EE074E" w14:textId="77777777" w:rsidR="00ED33BC" w:rsidRDefault="00ED33BC" w:rsidP="00F95944">
            <w:pPr>
              <w:ind w:right="210"/>
            </w:pPr>
            <w:r>
              <w:rPr>
                <w:rFonts w:hint="eastAsia"/>
              </w:rPr>
              <w:t>Creater</w:t>
            </w:r>
          </w:p>
        </w:tc>
        <w:tc>
          <w:tcPr>
            <w:tcW w:w="1134" w:type="dxa"/>
          </w:tcPr>
          <w:p w14:paraId="369AFA6D" w14:textId="77777777" w:rsidR="00ED33BC" w:rsidRDefault="00ED33BC" w:rsidP="00F95944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7285FF30" w14:textId="77777777" w:rsidR="00ED33BC" w:rsidRDefault="00ED33BC" w:rsidP="00F95944">
            <w:pPr>
              <w:ind w:right="210"/>
            </w:pPr>
          </w:p>
        </w:tc>
        <w:tc>
          <w:tcPr>
            <w:tcW w:w="1276" w:type="dxa"/>
          </w:tcPr>
          <w:p w14:paraId="199BBB3E" w14:textId="77777777" w:rsidR="00ED33BC" w:rsidRDefault="00ED33BC" w:rsidP="00F95944">
            <w:pPr>
              <w:ind w:right="210"/>
            </w:pPr>
          </w:p>
        </w:tc>
        <w:tc>
          <w:tcPr>
            <w:tcW w:w="1134" w:type="dxa"/>
          </w:tcPr>
          <w:p w14:paraId="066AF518" w14:textId="77777777" w:rsidR="00ED33BC" w:rsidRDefault="00ED33BC" w:rsidP="00F95944">
            <w:pPr>
              <w:ind w:right="210"/>
            </w:pPr>
            <w:r>
              <w:rPr>
                <w:rFonts w:hint="eastAsia"/>
              </w:rPr>
              <w:t>发起人</w:t>
            </w:r>
          </w:p>
        </w:tc>
        <w:tc>
          <w:tcPr>
            <w:tcW w:w="1328" w:type="dxa"/>
          </w:tcPr>
          <w:p w14:paraId="50495CB4" w14:textId="77777777" w:rsidR="00ED33BC" w:rsidRDefault="008B5C77" w:rsidP="00F95944">
            <w:r>
              <w:rPr>
                <w:rFonts w:hint="eastAsia"/>
              </w:rPr>
              <w:t>如果是</w:t>
            </w:r>
            <w:r w:rsidR="00ED33BC">
              <w:rPr>
                <w:rFonts w:hint="eastAsia"/>
              </w:rPr>
              <w:t>平台</w:t>
            </w:r>
            <w:r w:rsidR="00ED33BC">
              <w:t>管理员</w:t>
            </w:r>
            <w:r>
              <w:rPr>
                <w:rFonts w:hint="eastAsia"/>
              </w:rPr>
              <w:t>则</w:t>
            </w:r>
            <w:r>
              <w:t>有此值</w:t>
            </w:r>
            <w:r w:rsidR="00396F92">
              <w:rPr>
                <w:rFonts w:hint="eastAsia"/>
              </w:rPr>
              <w:t>,</w:t>
            </w:r>
            <w:r w:rsidR="00396F92">
              <w:rPr>
                <w:rFonts w:hint="eastAsia"/>
              </w:rPr>
              <w:t>如果</w:t>
            </w:r>
            <w:r w:rsidR="00396F92">
              <w:t>没有则表明是该用户自己创建的</w:t>
            </w:r>
          </w:p>
        </w:tc>
      </w:tr>
      <w:tr w:rsidR="00ED33BC" w14:paraId="426B5CB4" w14:textId="77777777" w:rsidTr="00F95944">
        <w:tc>
          <w:tcPr>
            <w:tcW w:w="847" w:type="dxa"/>
          </w:tcPr>
          <w:p w14:paraId="3A9DB280" w14:textId="77777777" w:rsidR="00ED33BC" w:rsidRDefault="00ED33BC" w:rsidP="00F95944"/>
        </w:tc>
        <w:tc>
          <w:tcPr>
            <w:tcW w:w="1813" w:type="dxa"/>
          </w:tcPr>
          <w:p w14:paraId="4ED5A78C" w14:textId="77777777" w:rsidR="00ED33BC" w:rsidRDefault="00ED33BC" w:rsidP="00F95944">
            <w:r>
              <w:t>Status</w:t>
            </w:r>
          </w:p>
        </w:tc>
        <w:tc>
          <w:tcPr>
            <w:tcW w:w="1134" w:type="dxa"/>
          </w:tcPr>
          <w:p w14:paraId="758997E6" w14:textId="77777777" w:rsidR="00ED33BC" w:rsidRDefault="00ED33BC" w:rsidP="00F95944">
            <w:r>
              <w:t>Int</w:t>
            </w:r>
          </w:p>
        </w:tc>
        <w:tc>
          <w:tcPr>
            <w:tcW w:w="992" w:type="dxa"/>
          </w:tcPr>
          <w:p w14:paraId="3A953DED" w14:textId="77777777" w:rsidR="00ED33BC" w:rsidRDefault="00ED33BC" w:rsidP="00F95944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0A75922E" w14:textId="77777777" w:rsidR="00ED33BC" w:rsidRDefault="00ED33BC" w:rsidP="00F95944"/>
        </w:tc>
        <w:tc>
          <w:tcPr>
            <w:tcW w:w="1134" w:type="dxa"/>
          </w:tcPr>
          <w:p w14:paraId="5B75A376" w14:textId="77777777" w:rsidR="00ED33BC" w:rsidRDefault="00ED33BC" w:rsidP="00F95944">
            <w:r>
              <w:rPr>
                <w:rFonts w:hint="eastAsia"/>
              </w:rPr>
              <w:t>状态</w:t>
            </w:r>
          </w:p>
        </w:tc>
        <w:tc>
          <w:tcPr>
            <w:tcW w:w="1328" w:type="dxa"/>
          </w:tcPr>
          <w:p w14:paraId="4B0CBAE9" w14:textId="77777777" w:rsidR="00ED33BC" w:rsidRDefault="00ED33BC" w:rsidP="00F95944">
            <w:r>
              <w:rPr>
                <w:rFonts w:hint="eastAsia"/>
              </w:rPr>
              <w:t>1</w:t>
            </w:r>
            <w:r>
              <w:t>等待审核</w:t>
            </w:r>
            <w:r>
              <w:t>2</w:t>
            </w:r>
            <w:r>
              <w:t>审核通过</w:t>
            </w:r>
            <w:r>
              <w:t>3</w:t>
            </w:r>
            <w:r>
              <w:t>审核不通过</w:t>
            </w:r>
          </w:p>
        </w:tc>
      </w:tr>
      <w:tr w:rsidR="00ED33BC" w14:paraId="466300F1" w14:textId="77777777" w:rsidTr="00F95944">
        <w:tc>
          <w:tcPr>
            <w:tcW w:w="847" w:type="dxa"/>
          </w:tcPr>
          <w:p w14:paraId="2BD039FC" w14:textId="77777777" w:rsidR="00ED33BC" w:rsidRDefault="00ED33BC" w:rsidP="00F95944"/>
        </w:tc>
        <w:tc>
          <w:tcPr>
            <w:tcW w:w="1813" w:type="dxa"/>
          </w:tcPr>
          <w:p w14:paraId="6E4D5528" w14:textId="77777777" w:rsidR="00ED33BC" w:rsidRDefault="00ED33BC" w:rsidP="00F95944">
            <w:r>
              <w:rPr>
                <w:rFonts w:hint="eastAsia"/>
              </w:rPr>
              <w:t>Apply</w:t>
            </w:r>
            <w:r>
              <w:t>Remark</w:t>
            </w:r>
          </w:p>
        </w:tc>
        <w:tc>
          <w:tcPr>
            <w:tcW w:w="1134" w:type="dxa"/>
          </w:tcPr>
          <w:p w14:paraId="27C8CCDA" w14:textId="77777777" w:rsidR="00ED33BC" w:rsidRDefault="00ED33BC" w:rsidP="00F95944"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992" w:type="dxa"/>
          </w:tcPr>
          <w:p w14:paraId="5D67A1A2" w14:textId="77777777" w:rsidR="00ED33BC" w:rsidRDefault="00ED33BC" w:rsidP="00F95944"/>
        </w:tc>
        <w:tc>
          <w:tcPr>
            <w:tcW w:w="1276" w:type="dxa"/>
          </w:tcPr>
          <w:p w14:paraId="6BB0A6E8" w14:textId="77777777" w:rsidR="00ED33BC" w:rsidRDefault="00ED33BC" w:rsidP="00F95944"/>
        </w:tc>
        <w:tc>
          <w:tcPr>
            <w:tcW w:w="1134" w:type="dxa"/>
          </w:tcPr>
          <w:p w14:paraId="72FFF110" w14:textId="77777777" w:rsidR="00ED33BC" w:rsidRDefault="00ED33BC" w:rsidP="00F95944">
            <w:r>
              <w:rPr>
                <w:rFonts w:hint="eastAsia"/>
              </w:rPr>
              <w:t>审核</w:t>
            </w:r>
            <w:r>
              <w:t>留言</w:t>
            </w:r>
          </w:p>
        </w:tc>
        <w:tc>
          <w:tcPr>
            <w:tcW w:w="1328" w:type="dxa"/>
          </w:tcPr>
          <w:p w14:paraId="5FCFEA79" w14:textId="77777777" w:rsidR="00ED33BC" w:rsidRDefault="00ED33BC" w:rsidP="00F95944">
            <w:r>
              <w:rPr>
                <w:rFonts w:hint="eastAsia"/>
              </w:rPr>
              <w:t>显示</w:t>
            </w:r>
            <w:r>
              <w:t>最近一次审核的留言</w:t>
            </w:r>
          </w:p>
        </w:tc>
      </w:tr>
      <w:tr w:rsidR="00BA1533" w14:paraId="279A353B" w14:textId="77777777" w:rsidTr="00F95944">
        <w:tc>
          <w:tcPr>
            <w:tcW w:w="847" w:type="dxa"/>
          </w:tcPr>
          <w:p w14:paraId="5F280759" w14:textId="77777777" w:rsidR="00BA1533" w:rsidRDefault="00BA1533" w:rsidP="00F95944"/>
        </w:tc>
        <w:tc>
          <w:tcPr>
            <w:tcW w:w="1813" w:type="dxa"/>
          </w:tcPr>
          <w:p w14:paraId="1DAECD75" w14:textId="77777777" w:rsidR="00BA1533" w:rsidRDefault="00BA1533" w:rsidP="00F95944">
            <w:r>
              <w:rPr>
                <w:rFonts w:hint="eastAsia"/>
              </w:rPr>
              <w:t>RoleId</w:t>
            </w:r>
          </w:p>
        </w:tc>
        <w:tc>
          <w:tcPr>
            <w:tcW w:w="1134" w:type="dxa"/>
          </w:tcPr>
          <w:p w14:paraId="560CB91A" w14:textId="77777777" w:rsidR="00BA1533" w:rsidRDefault="00BA1533" w:rsidP="00F9594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125EBBE" w14:textId="77777777" w:rsidR="00BA1533" w:rsidRDefault="00BA1533" w:rsidP="00F95944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66D1B4EF" w14:textId="77777777" w:rsidR="00BA1533" w:rsidRDefault="00BA1533" w:rsidP="00F95944"/>
        </w:tc>
        <w:tc>
          <w:tcPr>
            <w:tcW w:w="1134" w:type="dxa"/>
          </w:tcPr>
          <w:p w14:paraId="161717A8" w14:textId="77777777" w:rsidR="00BA1533" w:rsidRDefault="00BA1533" w:rsidP="00F95944">
            <w:r>
              <w:rPr>
                <w:rFonts w:hint="eastAsia"/>
              </w:rPr>
              <w:t>用户</w:t>
            </w:r>
            <w:r>
              <w:t>角色</w:t>
            </w:r>
          </w:p>
        </w:tc>
        <w:tc>
          <w:tcPr>
            <w:tcW w:w="1328" w:type="dxa"/>
          </w:tcPr>
          <w:p w14:paraId="0EF351EA" w14:textId="77777777" w:rsidR="00BA1533" w:rsidRDefault="00BA1533" w:rsidP="00F95944"/>
        </w:tc>
      </w:tr>
      <w:tr w:rsidR="00ED33BC" w14:paraId="6A05654C" w14:textId="77777777" w:rsidTr="00F95944">
        <w:tc>
          <w:tcPr>
            <w:tcW w:w="847" w:type="dxa"/>
          </w:tcPr>
          <w:p w14:paraId="61F8ED40" w14:textId="77777777" w:rsidR="00ED33BC" w:rsidRDefault="00ED33BC" w:rsidP="00F95944">
            <w:pPr>
              <w:ind w:left="210" w:right="210"/>
            </w:pPr>
          </w:p>
        </w:tc>
        <w:tc>
          <w:tcPr>
            <w:tcW w:w="1813" w:type="dxa"/>
          </w:tcPr>
          <w:p w14:paraId="25B2A1C5" w14:textId="77777777" w:rsidR="00ED33BC" w:rsidRDefault="00ED33BC" w:rsidP="00F95944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50F4BD29" w14:textId="77777777" w:rsidR="00ED33BC" w:rsidRDefault="00ED33BC" w:rsidP="00F95944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5809A961" w14:textId="77777777" w:rsidR="00ED33BC" w:rsidRDefault="00ED33BC" w:rsidP="00F95944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05B3E621" w14:textId="77777777" w:rsidR="00ED33BC" w:rsidRDefault="00ED33BC" w:rsidP="00F95944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1902513" w14:textId="77777777" w:rsidR="00ED33BC" w:rsidRDefault="00ED33BC" w:rsidP="00F95944">
            <w:pPr>
              <w:ind w:right="210"/>
            </w:pPr>
          </w:p>
        </w:tc>
        <w:tc>
          <w:tcPr>
            <w:tcW w:w="1328" w:type="dxa"/>
          </w:tcPr>
          <w:p w14:paraId="71EB46BB" w14:textId="77777777" w:rsidR="00ED33BC" w:rsidRDefault="00ED33BC" w:rsidP="00F95944">
            <w:pPr>
              <w:ind w:left="210" w:right="210"/>
            </w:pPr>
          </w:p>
        </w:tc>
      </w:tr>
      <w:tr w:rsidR="00ED33BC" w14:paraId="45D74764" w14:textId="77777777" w:rsidTr="00F95944">
        <w:tc>
          <w:tcPr>
            <w:tcW w:w="847" w:type="dxa"/>
          </w:tcPr>
          <w:p w14:paraId="6C0C0E11" w14:textId="77777777" w:rsidR="00ED33BC" w:rsidRDefault="00ED33BC" w:rsidP="00F95944">
            <w:pPr>
              <w:ind w:left="210" w:right="210"/>
            </w:pPr>
          </w:p>
        </w:tc>
        <w:tc>
          <w:tcPr>
            <w:tcW w:w="1813" w:type="dxa"/>
          </w:tcPr>
          <w:p w14:paraId="25848CE0" w14:textId="77777777" w:rsidR="00ED33BC" w:rsidRDefault="00ED33BC" w:rsidP="00F95944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691D3A06" w14:textId="77777777" w:rsidR="00ED33BC" w:rsidRDefault="00ED33BC" w:rsidP="00F95944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2147F16A" w14:textId="77777777" w:rsidR="00ED33BC" w:rsidRDefault="00ED33BC" w:rsidP="00F95944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6005454D" w14:textId="77777777" w:rsidR="00ED33BC" w:rsidRDefault="00ED33BC" w:rsidP="00F95944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454073FD" w14:textId="77777777" w:rsidR="00ED33BC" w:rsidRDefault="00ED33BC" w:rsidP="00F95944">
            <w:pPr>
              <w:ind w:right="210"/>
            </w:pPr>
          </w:p>
        </w:tc>
        <w:tc>
          <w:tcPr>
            <w:tcW w:w="1328" w:type="dxa"/>
          </w:tcPr>
          <w:p w14:paraId="54AE82A8" w14:textId="77777777" w:rsidR="00ED33BC" w:rsidRDefault="00ED33BC" w:rsidP="00F95944">
            <w:pPr>
              <w:ind w:left="210" w:right="210"/>
            </w:pPr>
          </w:p>
        </w:tc>
      </w:tr>
    </w:tbl>
    <w:p w14:paraId="6EDA916E" w14:textId="77777777" w:rsidR="00ED33BC" w:rsidRDefault="00ED33BC" w:rsidP="00ED33BC">
      <w:r>
        <w:rPr>
          <w:rFonts w:hint="eastAsia"/>
        </w:rPr>
        <w:t>|</w:t>
      </w:r>
    </w:p>
    <w:p w14:paraId="520A1B73" w14:textId="77777777" w:rsidR="00ED33BC" w:rsidRDefault="00F64D6D" w:rsidP="00ED33BC">
      <w:pPr>
        <w:pStyle w:val="a0"/>
      </w:pPr>
      <w:bookmarkStart w:id="61" w:name="_Toc427236682"/>
      <w:bookmarkStart w:id="62" w:name="_Toc430249252"/>
      <w:r>
        <w:rPr>
          <w:rFonts w:hint="eastAsia"/>
        </w:rPr>
        <w:t>用户实践</w:t>
      </w:r>
      <w:r w:rsidR="004718F1">
        <w:rPr>
          <w:rFonts w:hint="eastAsia"/>
        </w:rPr>
        <w:t>课程</w:t>
      </w:r>
      <w:r w:rsidR="00ED33BC">
        <w:t>流程表</w:t>
      </w:r>
      <w:bookmarkEnd w:id="61"/>
      <w:bookmarkEnd w:id="62"/>
    </w:p>
    <w:p w14:paraId="68CBF998" w14:textId="77777777" w:rsidR="00ED33BC" w:rsidRDefault="00ED33BC" w:rsidP="00ED33BC">
      <w:r>
        <w:rPr>
          <w:rFonts w:hint="eastAsia"/>
        </w:rPr>
        <w:t>*</w:t>
      </w:r>
      <w:r w:rsidR="00F64D6D">
        <w:t>Member</w:t>
      </w:r>
      <w:r w:rsidR="00F64D6D" w:rsidRPr="000379E1">
        <w:t>_</w:t>
      </w:r>
      <w:r w:rsidR="00F64D6D" w:rsidRPr="00582034">
        <w:t>PracticalCourse</w:t>
      </w:r>
      <w:r>
        <w:t>Application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ED33BC" w14:paraId="6A1A7616" w14:textId="77777777" w:rsidTr="00F95944">
        <w:tc>
          <w:tcPr>
            <w:tcW w:w="847" w:type="dxa"/>
          </w:tcPr>
          <w:p w14:paraId="74332EDB" w14:textId="77777777" w:rsidR="00ED33BC" w:rsidRPr="002177A0" w:rsidRDefault="00ED33BC" w:rsidP="00F95944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6A998450" w14:textId="77777777" w:rsidR="00ED33BC" w:rsidRPr="002177A0" w:rsidRDefault="00ED33BC" w:rsidP="00F95944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1E75DB8A" w14:textId="77777777" w:rsidR="00ED33BC" w:rsidRPr="002177A0" w:rsidRDefault="00ED33BC" w:rsidP="00F959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2A73F4E2" w14:textId="77777777" w:rsidR="00ED33BC" w:rsidRPr="002177A0" w:rsidRDefault="00ED33BC" w:rsidP="00F959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3D863AF9" w14:textId="77777777" w:rsidR="00ED33BC" w:rsidRPr="002177A0" w:rsidRDefault="00ED33BC" w:rsidP="00F95944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61913720" w14:textId="77777777" w:rsidR="00ED33BC" w:rsidRPr="002177A0" w:rsidRDefault="00ED33BC" w:rsidP="00F95944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1AFCAA35" w14:textId="77777777" w:rsidR="00ED33BC" w:rsidRPr="002177A0" w:rsidRDefault="00ED33BC" w:rsidP="00F95944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ED33BC" w14:paraId="3C0096A0" w14:textId="77777777" w:rsidTr="00F95944">
        <w:tc>
          <w:tcPr>
            <w:tcW w:w="847" w:type="dxa"/>
          </w:tcPr>
          <w:p w14:paraId="14312B19" w14:textId="77777777" w:rsidR="00ED33BC" w:rsidRDefault="00ED33BC" w:rsidP="00F95944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3D4F1049" w14:textId="77777777" w:rsidR="00ED33BC" w:rsidRDefault="00ED33BC" w:rsidP="00F95944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1D308ED2" w14:textId="77777777" w:rsidR="00ED33BC" w:rsidRDefault="00ED33BC" w:rsidP="00F95944"/>
        </w:tc>
        <w:tc>
          <w:tcPr>
            <w:tcW w:w="992" w:type="dxa"/>
          </w:tcPr>
          <w:p w14:paraId="6AE3E102" w14:textId="77777777" w:rsidR="00ED33BC" w:rsidRDefault="00ED33BC" w:rsidP="00F95944"/>
        </w:tc>
        <w:tc>
          <w:tcPr>
            <w:tcW w:w="1276" w:type="dxa"/>
          </w:tcPr>
          <w:p w14:paraId="433BF7F2" w14:textId="77777777" w:rsidR="00ED33BC" w:rsidRDefault="00ED33BC" w:rsidP="00F95944"/>
        </w:tc>
        <w:tc>
          <w:tcPr>
            <w:tcW w:w="1134" w:type="dxa"/>
          </w:tcPr>
          <w:p w14:paraId="6EA3E03E" w14:textId="77777777" w:rsidR="00ED33BC" w:rsidRDefault="00ED33BC" w:rsidP="00F95944"/>
        </w:tc>
        <w:tc>
          <w:tcPr>
            <w:tcW w:w="1328" w:type="dxa"/>
          </w:tcPr>
          <w:p w14:paraId="1FDEA8DB" w14:textId="77777777" w:rsidR="00ED33BC" w:rsidRDefault="00ED33BC" w:rsidP="00F95944"/>
        </w:tc>
      </w:tr>
      <w:tr w:rsidR="00ED33BC" w14:paraId="375D3830" w14:textId="77777777" w:rsidTr="00F95944">
        <w:tc>
          <w:tcPr>
            <w:tcW w:w="847" w:type="dxa"/>
          </w:tcPr>
          <w:p w14:paraId="7D9F5362" w14:textId="77777777" w:rsidR="00ED33BC" w:rsidRDefault="00ED33BC" w:rsidP="00F95944"/>
        </w:tc>
        <w:tc>
          <w:tcPr>
            <w:tcW w:w="1813" w:type="dxa"/>
          </w:tcPr>
          <w:p w14:paraId="644EDFF1" w14:textId="77777777" w:rsidR="00ED33BC" w:rsidRDefault="00F64D6D" w:rsidP="00F95944">
            <w:r>
              <w:t>FlowId</w:t>
            </w:r>
          </w:p>
        </w:tc>
        <w:tc>
          <w:tcPr>
            <w:tcW w:w="1134" w:type="dxa"/>
          </w:tcPr>
          <w:p w14:paraId="40F21ECE" w14:textId="77777777" w:rsidR="00ED33BC" w:rsidRDefault="00ED33BC" w:rsidP="00F9594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394A126" w14:textId="77777777" w:rsidR="00ED33BC" w:rsidRDefault="00ED33BC" w:rsidP="00F95944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17F70041" w14:textId="77777777" w:rsidR="00ED33BC" w:rsidRDefault="00ED33BC" w:rsidP="00F95944"/>
        </w:tc>
        <w:tc>
          <w:tcPr>
            <w:tcW w:w="1134" w:type="dxa"/>
          </w:tcPr>
          <w:p w14:paraId="79D18218" w14:textId="77777777" w:rsidR="00ED33BC" w:rsidRDefault="00ED33BC" w:rsidP="00F95944"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7578D3AB" w14:textId="77777777" w:rsidR="00ED33BC" w:rsidRDefault="00F64D6D" w:rsidP="00F95944">
            <w:r>
              <w:t>Member</w:t>
            </w:r>
            <w:r w:rsidRPr="000379E1">
              <w:t>_</w:t>
            </w:r>
            <w:r w:rsidRPr="00582034">
              <w:t>PracticalCourse</w:t>
            </w:r>
          </w:p>
        </w:tc>
      </w:tr>
      <w:tr w:rsidR="00ED33BC" w14:paraId="41ADAC89" w14:textId="77777777" w:rsidTr="00F95944">
        <w:tc>
          <w:tcPr>
            <w:tcW w:w="847" w:type="dxa"/>
          </w:tcPr>
          <w:p w14:paraId="0E416707" w14:textId="77777777" w:rsidR="00ED33BC" w:rsidRDefault="00ED33BC" w:rsidP="00F95944"/>
        </w:tc>
        <w:tc>
          <w:tcPr>
            <w:tcW w:w="1813" w:type="dxa"/>
          </w:tcPr>
          <w:p w14:paraId="7E1A25FF" w14:textId="77777777" w:rsidR="00ED33BC" w:rsidRDefault="00ED33BC" w:rsidP="00F95944">
            <w:r>
              <w:t>Status</w:t>
            </w:r>
          </w:p>
        </w:tc>
        <w:tc>
          <w:tcPr>
            <w:tcW w:w="1134" w:type="dxa"/>
          </w:tcPr>
          <w:p w14:paraId="4C309927" w14:textId="77777777" w:rsidR="00ED33BC" w:rsidRDefault="00ED33BC" w:rsidP="00F95944">
            <w:r>
              <w:t>Int</w:t>
            </w:r>
          </w:p>
        </w:tc>
        <w:tc>
          <w:tcPr>
            <w:tcW w:w="992" w:type="dxa"/>
          </w:tcPr>
          <w:p w14:paraId="7F704E32" w14:textId="77777777" w:rsidR="00ED33BC" w:rsidRDefault="00ED33BC" w:rsidP="00F95944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1274DCFC" w14:textId="77777777" w:rsidR="00ED33BC" w:rsidRDefault="00ED33BC" w:rsidP="00F95944"/>
        </w:tc>
        <w:tc>
          <w:tcPr>
            <w:tcW w:w="1134" w:type="dxa"/>
          </w:tcPr>
          <w:p w14:paraId="284E7D19" w14:textId="77777777" w:rsidR="00ED33BC" w:rsidRDefault="00ED33BC" w:rsidP="00F95944">
            <w:r>
              <w:rPr>
                <w:rFonts w:hint="eastAsia"/>
              </w:rPr>
              <w:t>状态</w:t>
            </w:r>
          </w:p>
        </w:tc>
        <w:tc>
          <w:tcPr>
            <w:tcW w:w="1328" w:type="dxa"/>
          </w:tcPr>
          <w:p w14:paraId="662201D8" w14:textId="77777777" w:rsidR="00ED33BC" w:rsidRDefault="00ED33BC" w:rsidP="00F95944"/>
        </w:tc>
      </w:tr>
      <w:tr w:rsidR="00ED33BC" w14:paraId="2F71E8A4" w14:textId="77777777" w:rsidTr="00F95944">
        <w:tc>
          <w:tcPr>
            <w:tcW w:w="847" w:type="dxa"/>
          </w:tcPr>
          <w:p w14:paraId="3EC0E148" w14:textId="77777777" w:rsidR="00ED33BC" w:rsidRDefault="00ED33BC" w:rsidP="00F95944"/>
        </w:tc>
        <w:tc>
          <w:tcPr>
            <w:tcW w:w="1813" w:type="dxa"/>
          </w:tcPr>
          <w:p w14:paraId="088F5503" w14:textId="77777777" w:rsidR="00ED33BC" w:rsidRPr="00782407" w:rsidRDefault="00ED33BC" w:rsidP="00F95944">
            <w:r>
              <w:t>Remark</w:t>
            </w:r>
          </w:p>
        </w:tc>
        <w:tc>
          <w:tcPr>
            <w:tcW w:w="1134" w:type="dxa"/>
          </w:tcPr>
          <w:p w14:paraId="7DBCFCFF" w14:textId="77777777" w:rsidR="00ED33BC" w:rsidRDefault="00ED33BC" w:rsidP="00F95944">
            <w:r>
              <w:t>Varchar(500)</w:t>
            </w:r>
          </w:p>
        </w:tc>
        <w:tc>
          <w:tcPr>
            <w:tcW w:w="992" w:type="dxa"/>
          </w:tcPr>
          <w:p w14:paraId="5642C995" w14:textId="77777777" w:rsidR="00ED33BC" w:rsidRDefault="00ED33BC" w:rsidP="00F95944"/>
        </w:tc>
        <w:tc>
          <w:tcPr>
            <w:tcW w:w="1276" w:type="dxa"/>
          </w:tcPr>
          <w:p w14:paraId="5B3C3836" w14:textId="77777777" w:rsidR="00ED33BC" w:rsidRDefault="00ED33BC" w:rsidP="00F95944"/>
        </w:tc>
        <w:tc>
          <w:tcPr>
            <w:tcW w:w="1134" w:type="dxa"/>
          </w:tcPr>
          <w:p w14:paraId="30455CB7" w14:textId="77777777" w:rsidR="00ED33BC" w:rsidRDefault="00ED33BC" w:rsidP="00F95944">
            <w:r>
              <w:rPr>
                <w:rFonts w:hint="eastAsia"/>
              </w:rPr>
              <w:t>备注</w:t>
            </w:r>
          </w:p>
        </w:tc>
        <w:tc>
          <w:tcPr>
            <w:tcW w:w="1328" w:type="dxa"/>
          </w:tcPr>
          <w:p w14:paraId="70029DF0" w14:textId="77777777" w:rsidR="00ED33BC" w:rsidRDefault="00ED33BC" w:rsidP="00F95944">
            <w:r>
              <w:rPr>
                <w:rFonts w:hint="eastAsia"/>
              </w:rPr>
              <w:t>流程</w:t>
            </w:r>
            <w:r>
              <w:t>留言</w:t>
            </w:r>
          </w:p>
        </w:tc>
      </w:tr>
      <w:tr w:rsidR="00ED33BC" w14:paraId="258D069F" w14:textId="77777777" w:rsidTr="00F95944">
        <w:tc>
          <w:tcPr>
            <w:tcW w:w="847" w:type="dxa"/>
          </w:tcPr>
          <w:p w14:paraId="3FF69725" w14:textId="77777777" w:rsidR="00ED33BC" w:rsidRDefault="00ED33BC" w:rsidP="00F95944"/>
        </w:tc>
        <w:tc>
          <w:tcPr>
            <w:tcW w:w="1813" w:type="dxa"/>
          </w:tcPr>
          <w:p w14:paraId="72114FCA" w14:textId="77777777" w:rsidR="00ED33BC" w:rsidRDefault="00ED33BC" w:rsidP="00F95944">
            <w:r>
              <w:rPr>
                <w:rFonts w:hint="eastAsia"/>
              </w:rPr>
              <w:t>Creater</w:t>
            </w:r>
          </w:p>
        </w:tc>
        <w:tc>
          <w:tcPr>
            <w:tcW w:w="1134" w:type="dxa"/>
          </w:tcPr>
          <w:p w14:paraId="1D2EE10F" w14:textId="77777777" w:rsidR="00ED33BC" w:rsidRDefault="00ED33BC" w:rsidP="00F9594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A7CCCD9" w14:textId="77777777" w:rsidR="00ED33BC" w:rsidRDefault="00ED33BC" w:rsidP="00F95944"/>
        </w:tc>
        <w:tc>
          <w:tcPr>
            <w:tcW w:w="1276" w:type="dxa"/>
          </w:tcPr>
          <w:p w14:paraId="10CB76DA" w14:textId="77777777" w:rsidR="00ED33BC" w:rsidRDefault="00ED33BC" w:rsidP="00F95944"/>
        </w:tc>
        <w:tc>
          <w:tcPr>
            <w:tcW w:w="1134" w:type="dxa"/>
          </w:tcPr>
          <w:p w14:paraId="689B50C0" w14:textId="77777777" w:rsidR="00ED33BC" w:rsidRDefault="00ED33BC" w:rsidP="00F95944">
            <w:r>
              <w:rPr>
                <w:rFonts w:hint="eastAsia"/>
              </w:rPr>
              <w:t>发起人</w:t>
            </w:r>
            <w:r>
              <w:t>Id</w:t>
            </w:r>
          </w:p>
        </w:tc>
        <w:tc>
          <w:tcPr>
            <w:tcW w:w="1328" w:type="dxa"/>
          </w:tcPr>
          <w:p w14:paraId="2975C180" w14:textId="77777777" w:rsidR="00ED33BC" w:rsidRDefault="00ED33BC" w:rsidP="00F95944"/>
        </w:tc>
      </w:tr>
      <w:tr w:rsidR="00727D29" w14:paraId="0C9621B4" w14:textId="77777777" w:rsidTr="00F95944">
        <w:tc>
          <w:tcPr>
            <w:tcW w:w="847" w:type="dxa"/>
          </w:tcPr>
          <w:p w14:paraId="2E43C14D" w14:textId="77777777" w:rsidR="00727D29" w:rsidRDefault="00727D29" w:rsidP="00F95944"/>
        </w:tc>
        <w:tc>
          <w:tcPr>
            <w:tcW w:w="1813" w:type="dxa"/>
          </w:tcPr>
          <w:p w14:paraId="785B8202" w14:textId="77777777" w:rsidR="00727D29" w:rsidRDefault="00727D29" w:rsidP="00F95944">
            <w:r>
              <w:rPr>
                <w:rFonts w:hint="eastAsia"/>
              </w:rPr>
              <w:t>AccountId</w:t>
            </w:r>
          </w:p>
        </w:tc>
        <w:tc>
          <w:tcPr>
            <w:tcW w:w="1134" w:type="dxa"/>
          </w:tcPr>
          <w:p w14:paraId="69977B2A" w14:textId="77777777" w:rsidR="00727D29" w:rsidRDefault="00727D29" w:rsidP="00F9594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735CDE96" w14:textId="77777777" w:rsidR="00727D29" w:rsidRDefault="00727D29" w:rsidP="00F95944"/>
        </w:tc>
        <w:tc>
          <w:tcPr>
            <w:tcW w:w="1276" w:type="dxa"/>
          </w:tcPr>
          <w:p w14:paraId="4CD402A6" w14:textId="77777777" w:rsidR="00727D29" w:rsidRDefault="00727D29" w:rsidP="00F95944"/>
        </w:tc>
        <w:tc>
          <w:tcPr>
            <w:tcW w:w="1134" w:type="dxa"/>
          </w:tcPr>
          <w:p w14:paraId="7C767258" w14:textId="77777777" w:rsidR="00727D29" w:rsidRDefault="00727D29" w:rsidP="00F95944">
            <w:r>
              <w:rPr>
                <w:rFonts w:hint="eastAsia"/>
              </w:rPr>
              <w:t>用户</w:t>
            </w:r>
            <w:r>
              <w:t>自身</w:t>
            </w:r>
            <w:r>
              <w:lastRenderedPageBreak/>
              <w:t>发起的帐号</w:t>
            </w:r>
          </w:p>
        </w:tc>
        <w:tc>
          <w:tcPr>
            <w:tcW w:w="1328" w:type="dxa"/>
          </w:tcPr>
          <w:p w14:paraId="670D8437" w14:textId="77777777" w:rsidR="00727D29" w:rsidRDefault="00727D29" w:rsidP="00F95944"/>
        </w:tc>
      </w:tr>
      <w:tr w:rsidR="00ED33BC" w14:paraId="0EBFC35F" w14:textId="77777777" w:rsidTr="00F95944">
        <w:tc>
          <w:tcPr>
            <w:tcW w:w="847" w:type="dxa"/>
          </w:tcPr>
          <w:p w14:paraId="7697A332" w14:textId="77777777" w:rsidR="00ED33BC" w:rsidRDefault="00ED33BC" w:rsidP="00F95944">
            <w:pPr>
              <w:ind w:left="210" w:right="210"/>
            </w:pPr>
          </w:p>
        </w:tc>
        <w:tc>
          <w:tcPr>
            <w:tcW w:w="1813" w:type="dxa"/>
          </w:tcPr>
          <w:p w14:paraId="325CA6D5" w14:textId="77777777" w:rsidR="00ED33BC" w:rsidRDefault="00ED33BC" w:rsidP="00F95944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277901FC" w14:textId="77777777" w:rsidR="00ED33BC" w:rsidRDefault="00ED33BC" w:rsidP="00F95944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684DFAC2" w14:textId="77777777" w:rsidR="00ED33BC" w:rsidRDefault="00ED33BC" w:rsidP="00F95944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1299D8FE" w14:textId="77777777" w:rsidR="00ED33BC" w:rsidRDefault="00ED33BC" w:rsidP="00F95944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33264D0F" w14:textId="77777777" w:rsidR="00ED33BC" w:rsidRDefault="00ED33BC" w:rsidP="00F95944">
            <w:pPr>
              <w:ind w:right="210"/>
            </w:pPr>
          </w:p>
        </w:tc>
        <w:tc>
          <w:tcPr>
            <w:tcW w:w="1328" w:type="dxa"/>
          </w:tcPr>
          <w:p w14:paraId="5F67088C" w14:textId="77777777" w:rsidR="00ED33BC" w:rsidRDefault="00ED33BC" w:rsidP="00F95944">
            <w:pPr>
              <w:ind w:left="210" w:right="210"/>
            </w:pPr>
          </w:p>
        </w:tc>
      </w:tr>
      <w:tr w:rsidR="00ED33BC" w14:paraId="52C38339" w14:textId="77777777" w:rsidTr="00F95944">
        <w:tc>
          <w:tcPr>
            <w:tcW w:w="847" w:type="dxa"/>
          </w:tcPr>
          <w:p w14:paraId="6DB6C530" w14:textId="77777777" w:rsidR="00ED33BC" w:rsidRDefault="00ED33BC" w:rsidP="00F95944">
            <w:pPr>
              <w:ind w:left="210" w:right="210"/>
            </w:pPr>
          </w:p>
        </w:tc>
        <w:tc>
          <w:tcPr>
            <w:tcW w:w="1813" w:type="dxa"/>
          </w:tcPr>
          <w:p w14:paraId="17B7ACB0" w14:textId="77777777" w:rsidR="00ED33BC" w:rsidRDefault="00ED33BC" w:rsidP="00F95944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7C68A54A" w14:textId="77777777" w:rsidR="00ED33BC" w:rsidRDefault="00ED33BC" w:rsidP="00F95944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559A016A" w14:textId="77777777" w:rsidR="00ED33BC" w:rsidRDefault="00ED33BC" w:rsidP="00F95944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10353154" w14:textId="77777777" w:rsidR="00ED33BC" w:rsidRDefault="00ED33BC" w:rsidP="00F95944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63B2139E" w14:textId="77777777" w:rsidR="00ED33BC" w:rsidRDefault="00ED33BC" w:rsidP="00F95944">
            <w:pPr>
              <w:ind w:right="210"/>
            </w:pPr>
          </w:p>
        </w:tc>
        <w:tc>
          <w:tcPr>
            <w:tcW w:w="1328" w:type="dxa"/>
          </w:tcPr>
          <w:p w14:paraId="41A785C4" w14:textId="77777777" w:rsidR="00ED33BC" w:rsidRDefault="00ED33BC" w:rsidP="00F95944">
            <w:pPr>
              <w:ind w:left="210" w:right="210"/>
            </w:pPr>
          </w:p>
        </w:tc>
      </w:tr>
    </w:tbl>
    <w:p w14:paraId="318E0570" w14:textId="77777777" w:rsidR="00ED33BC" w:rsidRDefault="00ED33BC" w:rsidP="00ED33BC">
      <w:r>
        <w:rPr>
          <w:rFonts w:hint="eastAsia"/>
        </w:rPr>
        <w:t>|</w:t>
      </w:r>
    </w:p>
    <w:p w14:paraId="30736A76" w14:textId="77777777" w:rsidR="00ED33BC" w:rsidRDefault="00ED33BC" w:rsidP="002601A1"/>
    <w:p w14:paraId="56C8035D" w14:textId="77777777" w:rsidR="002E0693" w:rsidRPr="00D820FD" w:rsidRDefault="002E0693" w:rsidP="002601A1"/>
    <w:p w14:paraId="5235E019" w14:textId="77777777" w:rsidR="00596920" w:rsidRDefault="00596920" w:rsidP="002601A1"/>
    <w:p w14:paraId="77E30CB3" w14:textId="77777777" w:rsidR="002601A1" w:rsidRDefault="0033660F" w:rsidP="0033660F">
      <w:pPr>
        <w:pStyle w:val="a0"/>
      </w:pPr>
      <w:bookmarkStart w:id="63" w:name="_Toc427236683"/>
      <w:bookmarkStart w:id="64" w:name="_Toc430249253"/>
      <w:r>
        <w:rPr>
          <w:rFonts w:hint="eastAsia"/>
        </w:rPr>
        <w:t>用户免修</w:t>
      </w:r>
      <w:r>
        <w:t>学分</w:t>
      </w:r>
      <w:bookmarkEnd w:id="63"/>
      <w:bookmarkEnd w:id="64"/>
    </w:p>
    <w:p w14:paraId="5C6B2543" w14:textId="77777777" w:rsidR="0033660F" w:rsidRDefault="0033660F" w:rsidP="0033660F">
      <w:r>
        <w:rPr>
          <w:rFonts w:hint="eastAsia"/>
        </w:rPr>
        <w:t>*</w:t>
      </w:r>
      <w:r>
        <w:t>Member</w:t>
      </w:r>
      <w:r w:rsidRPr="000379E1">
        <w:t>_</w:t>
      </w:r>
      <w:r w:rsidR="00AE4131">
        <w:t>PlanE</w:t>
      </w:r>
      <w:r w:rsidR="00AE4131" w:rsidRPr="00AE4131">
        <w:t>xemption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33660F" w14:paraId="7BAC3756" w14:textId="77777777" w:rsidTr="00F95944">
        <w:tc>
          <w:tcPr>
            <w:tcW w:w="847" w:type="dxa"/>
          </w:tcPr>
          <w:p w14:paraId="15816D75" w14:textId="77777777" w:rsidR="0033660F" w:rsidRPr="002177A0" w:rsidRDefault="0033660F" w:rsidP="00F95944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2150ED7C" w14:textId="77777777" w:rsidR="0033660F" w:rsidRPr="002177A0" w:rsidRDefault="0033660F" w:rsidP="00F95944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38B36891" w14:textId="77777777" w:rsidR="0033660F" w:rsidRPr="002177A0" w:rsidRDefault="0033660F" w:rsidP="00F959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55BF5732" w14:textId="77777777" w:rsidR="0033660F" w:rsidRPr="002177A0" w:rsidRDefault="0033660F" w:rsidP="00F959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2880EECF" w14:textId="77777777" w:rsidR="0033660F" w:rsidRPr="002177A0" w:rsidRDefault="0033660F" w:rsidP="00F95944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75564646" w14:textId="77777777" w:rsidR="0033660F" w:rsidRPr="002177A0" w:rsidRDefault="0033660F" w:rsidP="00F95944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09D2EBC9" w14:textId="77777777" w:rsidR="0033660F" w:rsidRPr="002177A0" w:rsidRDefault="0033660F" w:rsidP="00F95944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33660F" w14:paraId="018E1188" w14:textId="77777777" w:rsidTr="00F95944">
        <w:tc>
          <w:tcPr>
            <w:tcW w:w="847" w:type="dxa"/>
          </w:tcPr>
          <w:p w14:paraId="18D3DCB9" w14:textId="77777777" w:rsidR="0033660F" w:rsidRDefault="0033660F" w:rsidP="00F95944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12C77010" w14:textId="77777777" w:rsidR="0033660F" w:rsidRDefault="0033660F" w:rsidP="00F95944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822DAE6" w14:textId="77777777" w:rsidR="0033660F" w:rsidRDefault="0033660F" w:rsidP="00F95944"/>
        </w:tc>
        <w:tc>
          <w:tcPr>
            <w:tcW w:w="992" w:type="dxa"/>
          </w:tcPr>
          <w:p w14:paraId="3C346F2A" w14:textId="77777777" w:rsidR="0033660F" w:rsidRDefault="0033660F" w:rsidP="00F95944"/>
        </w:tc>
        <w:tc>
          <w:tcPr>
            <w:tcW w:w="1276" w:type="dxa"/>
          </w:tcPr>
          <w:p w14:paraId="42996E48" w14:textId="77777777" w:rsidR="0033660F" w:rsidRDefault="0033660F" w:rsidP="00F95944"/>
        </w:tc>
        <w:tc>
          <w:tcPr>
            <w:tcW w:w="1134" w:type="dxa"/>
          </w:tcPr>
          <w:p w14:paraId="132899B3" w14:textId="77777777" w:rsidR="0033660F" w:rsidRDefault="0033660F" w:rsidP="00F95944"/>
        </w:tc>
        <w:tc>
          <w:tcPr>
            <w:tcW w:w="1328" w:type="dxa"/>
          </w:tcPr>
          <w:p w14:paraId="179D1DD4" w14:textId="77777777" w:rsidR="0033660F" w:rsidRDefault="0033660F" w:rsidP="00F95944"/>
        </w:tc>
      </w:tr>
      <w:tr w:rsidR="0033660F" w14:paraId="23301A17" w14:textId="77777777" w:rsidTr="00F95944">
        <w:tc>
          <w:tcPr>
            <w:tcW w:w="847" w:type="dxa"/>
          </w:tcPr>
          <w:p w14:paraId="424334C5" w14:textId="77777777" w:rsidR="0033660F" w:rsidRDefault="0033660F" w:rsidP="00F95944"/>
        </w:tc>
        <w:tc>
          <w:tcPr>
            <w:tcW w:w="1813" w:type="dxa"/>
          </w:tcPr>
          <w:p w14:paraId="274C4369" w14:textId="77777777" w:rsidR="0033660F" w:rsidRDefault="00D968EF" w:rsidP="00F95944">
            <w:r>
              <w:t>PlanId</w:t>
            </w:r>
          </w:p>
        </w:tc>
        <w:tc>
          <w:tcPr>
            <w:tcW w:w="1134" w:type="dxa"/>
          </w:tcPr>
          <w:p w14:paraId="33C2C9EB" w14:textId="77777777" w:rsidR="0033660F" w:rsidRDefault="0033660F" w:rsidP="00F9594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52C90DBE" w14:textId="77777777" w:rsidR="0033660F" w:rsidRDefault="0033660F" w:rsidP="00F95944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062115E8" w14:textId="77777777" w:rsidR="0033660F" w:rsidRDefault="0033660F" w:rsidP="00F95944"/>
        </w:tc>
        <w:tc>
          <w:tcPr>
            <w:tcW w:w="1134" w:type="dxa"/>
          </w:tcPr>
          <w:p w14:paraId="3E521DA1" w14:textId="77777777" w:rsidR="0033660F" w:rsidRDefault="00D968EF" w:rsidP="00F95944">
            <w:r>
              <w:rPr>
                <w:rFonts w:hint="eastAsia"/>
              </w:rPr>
              <w:t>计划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6F4773BD" w14:textId="77777777" w:rsidR="0033660F" w:rsidRDefault="0033660F" w:rsidP="00F95944"/>
        </w:tc>
      </w:tr>
      <w:tr w:rsidR="0033660F" w14:paraId="45288BA7" w14:textId="77777777" w:rsidTr="00F95944">
        <w:tc>
          <w:tcPr>
            <w:tcW w:w="847" w:type="dxa"/>
          </w:tcPr>
          <w:p w14:paraId="0765A4B9" w14:textId="77777777" w:rsidR="0033660F" w:rsidRDefault="0033660F" w:rsidP="00F95944"/>
        </w:tc>
        <w:tc>
          <w:tcPr>
            <w:tcW w:w="1813" w:type="dxa"/>
          </w:tcPr>
          <w:p w14:paraId="616D01CE" w14:textId="77777777" w:rsidR="0033660F" w:rsidRDefault="0033660F" w:rsidP="00F95944">
            <w:r>
              <w:t>Status</w:t>
            </w:r>
          </w:p>
        </w:tc>
        <w:tc>
          <w:tcPr>
            <w:tcW w:w="1134" w:type="dxa"/>
          </w:tcPr>
          <w:p w14:paraId="2DEB294F" w14:textId="77777777" w:rsidR="0033660F" w:rsidRDefault="0033660F" w:rsidP="00F95944">
            <w:r>
              <w:t>Int</w:t>
            </w:r>
          </w:p>
        </w:tc>
        <w:tc>
          <w:tcPr>
            <w:tcW w:w="992" w:type="dxa"/>
          </w:tcPr>
          <w:p w14:paraId="319C7DA3" w14:textId="77777777" w:rsidR="0033660F" w:rsidRDefault="0033660F" w:rsidP="00F95944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5B8CAA0F" w14:textId="77777777" w:rsidR="0033660F" w:rsidRDefault="0033660F" w:rsidP="00F95944"/>
        </w:tc>
        <w:tc>
          <w:tcPr>
            <w:tcW w:w="1134" w:type="dxa"/>
          </w:tcPr>
          <w:p w14:paraId="3E64E51B" w14:textId="77777777" w:rsidR="0033660F" w:rsidRDefault="0033660F" w:rsidP="00F95944">
            <w:r>
              <w:rPr>
                <w:rFonts w:hint="eastAsia"/>
              </w:rPr>
              <w:t>状态</w:t>
            </w:r>
          </w:p>
        </w:tc>
        <w:tc>
          <w:tcPr>
            <w:tcW w:w="1328" w:type="dxa"/>
          </w:tcPr>
          <w:p w14:paraId="3FB6069D" w14:textId="77777777" w:rsidR="0033660F" w:rsidRDefault="0033660F" w:rsidP="00F95944"/>
        </w:tc>
      </w:tr>
      <w:tr w:rsidR="0033660F" w14:paraId="5964C5CF" w14:textId="77777777" w:rsidTr="00F95944">
        <w:tc>
          <w:tcPr>
            <w:tcW w:w="847" w:type="dxa"/>
          </w:tcPr>
          <w:p w14:paraId="3F825E9C" w14:textId="77777777" w:rsidR="0033660F" w:rsidRDefault="0033660F" w:rsidP="00F95944"/>
        </w:tc>
        <w:tc>
          <w:tcPr>
            <w:tcW w:w="1813" w:type="dxa"/>
          </w:tcPr>
          <w:p w14:paraId="07745174" w14:textId="77777777" w:rsidR="0033660F" w:rsidRPr="00782407" w:rsidRDefault="0033660F" w:rsidP="00F95944">
            <w:r>
              <w:t>Remark</w:t>
            </w:r>
          </w:p>
        </w:tc>
        <w:tc>
          <w:tcPr>
            <w:tcW w:w="1134" w:type="dxa"/>
          </w:tcPr>
          <w:p w14:paraId="14658D42" w14:textId="77777777" w:rsidR="0033660F" w:rsidRDefault="0033660F" w:rsidP="00F95944">
            <w:r>
              <w:t>Varc</w:t>
            </w:r>
            <w:r w:rsidR="00716DBF">
              <w:t>har(100</w:t>
            </w:r>
            <w:r>
              <w:t>)</w:t>
            </w:r>
          </w:p>
        </w:tc>
        <w:tc>
          <w:tcPr>
            <w:tcW w:w="992" w:type="dxa"/>
          </w:tcPr>
          <w:p w14:paraId="16E8E6B5" w14:textId="77777777" w:rsidR="0033660F" w:rsidRDefault="0033660F" w:rsidP="00F95944"/>
        </w:tc>
        <w:tc>
          <w:tcPr>
            <w:tcW w:w="1276" w:type="dxa"/>
          </w:tcPr>
          <w:p w14:paraId="7FE77D66" w14:textId="77777777" w:rsidR="0033660F" w:rsidRDefault="0033660F" w:rsidP="00F95944"/>
        </w:tc>
        <w:tc>
          <w:tcPr>
            <w:tcW w:w="1134" w:type="dxa"/>
          </w:tcPr>
          <w:p w14:paraId="6EC2B57A" w14:textId="77777777" w:rsidR="0033660F" w:rsidRDefault="00EE5374" w:rsidP="00F95944">
            <w:r>
              <w:rPr>
                <w:rFonts w:hint="eastAsia"/>
              </w:rPr>
              <w:t>免修依据</w:t>
            </w:r>
          </w:p>
        </w:tc>
        <w:tc>
          <w:tcPr>
            <w:tcW w:w="1328" w:type="dxa"/>
          </w:tcPr>
          <w:p w14:paraId="3EB8FA3D" w14:textId="77777777" w:rsidR="0033660F" w:rsidRDefault="0033660F" w:rsidP="00F95944"/>
        </w:tc>
      </w:tr>
      <w:tr w:rsidR="0083730B" w14:paraId="14977FEC" w14:textId="77777777" w:rsidTr="00F95944">
        <w:tc>
          <w:tcPr>
            <w:tcW w:w="847" w:type="dxa"/>
          </w:tcPr>
          <w:p w14:paraId="0A057344" w14:textId="77777777" w:rsidR="0083730B" w:rsidRDefault="0083730B" w:rsidP="00F95944"/>
        </w:tc>
        <w:tc>
          <w:tcPr>
            <w:tcW w:w="1813" w:type="dxa"/>
          </w:tcPr>
          <w:p w14:paraId="0E239BBF" w14:textId="77777777" w:rsidR="0083730B" w:rsidRDefault="0083730B" w:rsidP="00F95944">
            <w:r>
              <w:rPr>
                <w:rFonts w:hint="eastAsia"/>
              </w:rPr>
              <w:t>Credit</w:t>
            </w:r>
            <w:r>
              <w:t>s</w:t>
            </w:r>
          </w:p>
        </w:tc>
        <w:tc>
          <w:tcPr>
            <w:tcW w:w="1134" w:type="dxa"/>
          </w:tcPr>
          <w:p w14:paraId="071AB007" w14:textId="77777777" w:rsidR="0083730B" w:rsidRDefault="0083730B" w:rsidP="00F9594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992" w:type="dxa"/>
          </w:tcPr>
          <w:p w14:paraId="25DFB484" w14:textId="77777777" w:rsidR="0083730B" w:rsidRDefault="0083730B" w:rsidP="00F95944"/>
        </w:tc>
        <w:tc>
          <w:tcPr>
            <w:tcW w:w="1276" w:type="dxa"/>
          </w:tcPr>
          <w:p w14:paraId="121CF9BB" w14:textId="77777777" w:rsidR="0083730B" w:rsidRDefault="0083730B" w:rsidP="00F95944"/>
        </w:tc>
        <w:tc>
          <w:tcPr>
            <w:tcW w:w="1134" w:type="dxa"/>
          </w:tcPr>
          <w:p w14:paraId="7CA5433C" w14:textId="77777777" w:rsidR="0083730B" w:rsidRDefault="0083730B" w:rsidP="00F95944">
            <w:r>
              <w:rPr>
                <w:rFonts w:hint="eastAsia"/>
              </w:rPr>
              <w:t>抵扣</w:t>
            </w:r>
            <w:r>
              <w:t>学分</w:t>
            </w:r>
          </w:p>
        </w:tc>
        <w:tc>
          <w:tcPr>
            <w:tcW w:w="1328" w:type="dxa"/>
          </w:tcPr>
          <w:p w14:paraId="6B115FDD" w14:textId="77777777" w:rsidR="0083730B" w:rsidRDefault="0083730B" w:rsidP="00F95944"/>
        </w:tc>
      </w:tr>
      <w:tr w:rsidR="00FC186A" w14:paraId="450DCBD5" w14:textId="77777777" w:rsidTr="00F95944">
        <w:tc>
          <w:tcPr>
            <w:tcW w:w="847" w:type="dxa"/>
          </w:tcPr>
          <w:p w14:paraId="13134419" w14:textId="77777777" w:rsidR="00FC186A" w:rsidRDefault="00FC186A" w:rsidP="00F95944"/>
        </w:tc>
        <w:tc>
          <w:tcPr>
            <w:tcW w:w="1813" w:type="dxa"/>
          </w:tcPr>
          <w:p w14:paraId="652831DF" w14:textId="77777777" w:rsidR="00FC186A" w:rsidRDefault="00FC186A" w:rsidP="00F95944">
            <w:r>
              <w:t>PE</w:t>
            </w: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14:paraId="520E1A18" w14:textId="77777777" w:rsidR="00FC186A" w:rsidRDefault="00FC186A" w:rsidP="00F9594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020BDBA5" w14:textId="77777777" w:rsidR="00FC186A" w:rsidRDefault="00FC186A" w:rsidP="00F95944"/>
        </w:tc>
        <w:tc>
          <w:tcPr>
            <w:tcW w:w="1276" w:type="dxa"/>
          </w:tcPr>
          <w:p w14:paraId="1BF60303" w14:textId="77777777" w:rsidR="00FC186A" w:rsidRDefault="00FC186A" w:rsidP="00F95944"/>
        </w:tc>
        <w:tc>
          <w:tcPr>
            <w:tcW w:w="1134" w:type="dxa"/>
          </w:tcPr>
          <w:p w14:paraId="47DE5B2A" w14:textId="77777777" w:rsidR="00FC186A" w:rsidRDefault="00FC186A" w:rsidP="00F95944">
            <w:r>
              <w:rPr>
                <w:rFonts w:hint="eastAsia"/>
              </w:rPr>
              <w:t>类型</w:t>
            </w:r>
          </w:p>
        </w:tc>
        <w:tc>
          <w:tcPr>
            <w:tcW w:w="1328" w:type="dxa"/>
          </w:tcPr>
          <w:p w14:paraId="385C3945" w14:textId="77777777" w:rsidR="00FC186A" w:rsidRDefault="00FC186A" w:rsidP="00F95944">
            <w:r>
              <w:rPr>
                <w:rFonts w:hint="eastAsia"/>
              </w:rPr>
              <w:t>外键表</w:t>
            </w:r>
          </w:p>
        </w:tc>
      </w:tr>
      <w:tr w:rsidR="0033660F" w14:paraId="007009E5" w14:textId="77777777" w:rsidTr="00F95944">
        <w:tc>
          <w:tcPr>
            <w:tcW w:w="847" w:type="dxa"/>
          </w:tcPr>
          <w:p w14:paraId="3D5173F5" w14:textId="77777777" w:rsidR="0033660F" w:rsidRDefault="0033660F" w:rsidP="00F95944"/>
        </w:tc>
        <w:tc>
          <w:tcPr>
            <w:tcW w:w="1813" w:type="dxa"/>
          </w:tcPr>
          <w:p w14:paraId="78DA6613" w14:textId="77777777" w:rsidR="0033660F" w:rsidRDefault="0033660F" w:rsidP="00F95944">
            <w:r>
              <w:rPr>
                <w:rFonts w:hint="eastAsia"/>
              </w:rPr>
              <w:t>Creater</w:t>
            </w:r>
          </w:p>
        </w:tc>
        <w:tc>
          <w:tcPr>
            <w:tcW w:w="1134" w:type="dxa"/>
          </w:tcPr>
          <w:p w14:paraId="6D8AF291" w14:textId="77777777" w:rsidR="0033660F" w:rsidRDefault="0033660F" w:rsidP="00F9594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068894B3" w14:textId="77777777" w:rsidR="0033660F" w:rsidRDefault="0033660F" w:rsidP="00F95944"/>
        </w:tc>
        <w:tc>
          <w:tcPr>
            <w:tcW w:w="1276" w:type="dxa"/>
          </w:tcPr>
          <w:p w14:paraId="40BD396B" w14:textId="77777777" w:rsidR="0033660F" w:rsidRDefault="0033660F" w:rsidP="00F95944"/>
        </w:tc>
        <w:tc>
          <w:tcPr>
            <w:tcW w:w="1134" w:type="dxa"/>
          </w:tcPr>
          <w:p w14:paraId="3650A606" w14:textId="77777777" w:rsidR="0033660F" w:rsidRDefault="0033660F" w:rsidP="00F95944">
            <w:r>
              <w:rPr>
                <w:rFonts w:hint="eastAsia"/>
              </w:rPr>
              <w:t>发起人</w:t>
            </w:r>
            <w:r>
              <w:t>Id</w:t>
            </w:r>
          </w:p>
        </w:tc>
        <w:tc>
          <w:tcPr>
            <w:tcW w:w="1328" w:type="dxa"/>
          </w:tcPr>
          <w:p w14:paraId="4EFDFA16" w14:textId="77777777" w:rsidR="0033660F" w:rsidRDefault="0033660F" w:rsidP="00F95944"/>
        </w:tc>
      </w:tr>
      <w:tr w:rsidR="0033660F" w14:paraId="5630AB58" w14:textId="77777777" w:rsidTr="00F95944">
        <w:tc>
          <w:tcPr>
            <w:tcW w:w="847" w:type="dxa"/>
          </w:tcPr>
          <w:p w14:paraId="653838E2" w14:textId="77777777" w:rsidR="0033660F" w:rsidRDefault="0033660F" w:rsidP="00F95944"/>
        </w:tc>
        <w:tc>
          <w:tcPr>
            <w:tcW w:w="1813" w:type="dxa"/>
          </w:tcPr>
          <w:p w14:paraId="38EB13C4" w14:textId="77777777" w:rsidR="0033660F" w:rsidRDefault="0033660F" w:rsidP="00F95944">
            <w:r>
              <w:rPr>
                <w:rFonts w:hint="eastAsia"/>
              </w:rPr>
              <w:t>AccountId</w:t>
            </w:r>
          </w:p>
        </w:tc>
        <w:tc>
          <w:tcPr>
            <w:tcW w:w="1134" w:type="dxa"/>
          </w:tcPr>
          <w:p w14:paraId="2D620718" w14:textId="77777777" w:rsidR="0033660F" w:rsidRDefault="0033660F" w:rsidP="00F9594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4B6E2BC" w14:textId="77777777" w:rsidR="0033660F" w:rsidRDefault="0033660F" w:rsidP="00F95944"/>
        </w:tc>
        <w:tc>
          <w:tcPr>
            <w:tcW w:w="1276" w:type="dxa"/>
          </w:tcPr>
          <w:p w14:paraId="172516EC" w14:textId="77777777" w:rsidR="0033660F" w:rsidRDefault="0033660F" w:rsidP="00F95944"/>
        </w:tc>
        <w:tc>
          <w:tcPr>
            <w:tcW w:w="1134" w:type="dxa"/>
          </w:tcPr>
          <w:p w14:paraId="04ED204C" w14:textId="77777777" w:rsidR="0033660F" w:rsidRDefault="0033660F" w:rsidP="00F95944">
            <w:r>
              <w:rPr>
                <w:rFonts w:hint="eastAsia"/>
              </w:rPr>
              <w:t>用户</w:t>
            </w:r>
            <w:r>
              <w:t>自身发起的帐号</w:t>
            </w:r>
          </w:p>
        </w:tc>
        <w:tc>
          <w:tcPr>
            <w:tcW w:w="1328" w:type="dxa"/>
          </w:tcPr>
          <w:p w14:paraId="17FCBECE" w14:textId="77777777" w:rsidR="0033660F" w:rsidRDefault="0033660F" w:rsidP="00F95944"/>
        </w:tc>
      </w:tr>
      <w:tr w:rsidR="0033660F" w14:paraId="005BBE21" w14:textId="77777777" w:rsidTr="00F95944">
        <w:tc>
          <w:tcPr>
            <w:tcW w:w="847" w:type="dxa"/>
          </w:tcPr>
          <w:p w14:paraId="242A25E3" w14:textId="77777777" w:rsidR="0033660F" w:rsidRDefault="0033660F" w:rsidP="00F95944">
            <w:pPr>
              <w:ind w:left="210" w:right="210"/>
            </w:pPr>
          </w:p>
        </w:tc>
        <w:tc>
          <w:tcPr>
            <w:tcW w:w="1813" w:type="dxa"/>
          </w:tcPr>
          <w:p w14:paraId="7FFC43E9" w14:textId="77777777" w:rsidR="0033660F" w:rsidRDefault="0033660F" w:rsidP="00F95944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0BC648AB" w14:textId="77777777" w:rsidR="0033660F" w:rsidRDefault="0033660F" w:rsidP="00F95944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50DE87E2" w14:textId="77777777" w:rsidR="0033660F" w:rsidRDefault="0033660F" w:rsidP="00F95944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040FD90C" w14:textId="77777777" w:rsidR="0033660F" w:rsidRDefault="0033660F" w:rsidP="00F95944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F066312" w14:textId="77777777" w:rsidR="0033660F" w:rsidRDefault="0033660F" w:rsidP="00F95944">
            <w:pPr>
              <w:ind w:right="210"/>
            </w:pPr>
          </w:p>
        </w:tc>
        <w:tc>
          <w:tcPr>
            <w:tcW w:w="1328" w:type="dxa"/>
          </w:tcPr>
          <w:p w14:paraId="63138ED7" w14:textId="77777777" w:rsidR="0033660F" w:rsidRDefault="0033660F" w:rsidP="00F95944">
            <w:pPr>
              <w:ind w:left="210" w:right="210"/>
            </w:pPr>
          </w:p>
        </w:tc>
      </w:tr>
      <w:tr w:rsidR="0033660F" w14:paraId="26A175D1" w14:textId="77777777" w:rsidTr="00F95944">
        <w:tc>
          <w:tcPr>
            <w:tcW w:w="847" w:type="dxa"/>
          </w:tcPr>
          <w:p w14:paraId="5A999A4E" w14:textId="77777777" w:rsidR="0033660F" w:rsidRDefault="0033660F" w:rsidP="00F95944">
            <w:pPr>
              <w:ind w:left="210" w:right="210"/>
            </w:pPr>
          </w:p>
        </w:tc>
        <w:tc>
          <w:tcPr>
            <w:tcW w:w="1813" w:type="dxa"/>
          </w:tcPr>
          <w:p w14:paraId="51C18385" w14:textId="77777777" w:rsidR="0033660F" w:rsidRDefault="0033660F" w:rsidP="00F95944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07DF5DBC" w14:textId="77777777" w:rsidR="0033660F" w:rsidRDefault="0033660F" w:rsidP="00F95944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1F1BB5AA" w14:textId="77777777" w:rsidR="0033660F" w:rsidRDefault="0033660F" w:rsidP="00F95944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0514EF5D" w14:textId="77777777" w:rsidR="0033660F" w:rsidRDefault="0033660F" w:rsidP="00F95944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0F2F6388" w14:textId="77777777" w:rsidR="0033660F" w:rsidRDefault="0033660F" w:rsidP="00F95944">
            <w:pPr>
              <w:ind w:right="210"/>
            </w:pPr>
          </w:p>
        </w:tc>
        <w:tc>
          <w:tcPr>
            <w:tcW w:w="1328" w:type="dxa"/>
          </w:tcPr>
          <w:p w14:paraId="280A1A58" w14:textId="77777777" w:rsidR="0033660F" w:rsidRDefault="0033660F" w:rsidP="00F95944">
            <w:pPr>
              <w:ind w:left="210" w:right="210"/>
            </w:pPr>
          </w:p>
        </w:tc>
      </w:tr>
    </w:tbl>
    <w:p w14:paraId="1B319038" w14:textId="77777777" w:rsidR="0033660F" w:rsidRDefault="0033660F" w:rsidP="0033660F">
      <w:r>
        <w:rPr>
          <w:rFonts w:hint="eastAsia"/>
        </w:rPr>
        <w:t>|</w:t>
      </w:r>
    </w:p>
    <w:p w14:paraId="57767E26" w14:textId="77777777" w:rsidR="0033660F" w:rsidRDefault="0033660F" w:rsidP="0033660F"/>
    <w:p w14:paraId="77D24E6B" w14:textId="77777777" w:rsidR="002601A1" w:rsidRPr="00751B9A" w:rsidRDefault="002601A1" w:rsidP="002013CD"/>
    <w:p w14:paraId="5A175E2C" w14:textId="77777777" w:rsidR="005B59CA" w:rsidRPr="005B59CA" w:rsidRDefault="00293212" w:rsidP="00D86DC6">
      <w:pPr>
        <w:pStyle w:val="a"/>
      </w:pPr>
      <w:bookmarkStart w:id="65" w:name="_Toc427236684"/>
      <w:bookmarkStart w:id="66" w:name="_Toc430249254"/>
      <w:r>
        <w:rPr>
          <w:rFonts w:hint="eastAsia"/>
        </w:rPr>
        <w:t>培训计划</w:t>
      </w:r>
      <w:bookmarkEnd w:id="65"/>
      <w:bookmarkEnd w:id="66"/>
    </w:p>
    <w:p w14:paraId="4D84AF33" w14:textId="77777777" w:rsidR="0040202E" w:rsidRDefault="0040202E" w:rsidP="00910626">
      <w:pPr>
        <w:pStyle w:val="a0"/>
      </w:pPr>
      <w:bookmarkStart w:id="67" w:name="_Toc427236685"/>
      <w:bookmarkStart w:id="68" w:name="_Toc430249255"/>
      <w:r>
        <w:rPr>
          <w:rFonts w:hint="eastAsia"/>
        </w:rPr>
        <w:t>培训</w:t>
      </w:r>
      <w:r>
        <w:t>计划表（</w:t>
      </w:r>
      <w:r>
        <w:rPr>
          <w:rFonts w:hint="eastAsia"/>
        </w:rPr>
        <w:t>学期表</w:t>
      </w:r>
      <w:r>
        <w:t>）</w:t>
      </w:r>
      <w:bookmarkEnd w:id="67"/>
      <w:bookmarkEnd w:id="68"/>
    </w:p>
    <w:p w14:paraId="764222F9" w14:textId="77777777" w:rsidR="00910626" w:rsidRPr="00A94602" w:rsidRDefault="00910626" w:rsidP="00910626">
      <w:r>
        <w:rPr>
          <w:rFonts w:hint="eastAsia"/>
        </w:rPr>
        <w:t>*</w:t>
      </w:r>
      <w:r>
        <w:t>Training_Plan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842"/>
        <w:gridCol w:w="709"/>
        <w:gridCol w:w="1276"/>
        <w:gridCol w:w="850"/>
        <w:gridCol w:w="1610"/>
      </w:tblGrid>
      <w:tr w:rsidR="00910626" w14:paraId="7D003082" w14:textId="77777777" w:rsidTr="00DD156F">
        <w:tc>
          <w:tcPr>
            <w:tcW w:w="1101" w:type="dxa"/>
          </w:tcPr>
          <w:p w14:paraId="6244966D" w14:textId="77777777" w:rsidR="00910626" w:rsidRPr="002177A0" w:rsidRDefault="00910626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134" w:type="dxa"/>
          </w:tcPr>
          <w:p w14:paraId="7C4BCA0E" w14:textId="77777777" w:rsidR="00910626" w:rsidRPr="002177A0" w:rsidRDefault="00910626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</w:tcPr>
          <w:p w14:paraId="029381F6" w14:textId="77777777" w:rsidR="00910626" w:rsidRPr="002177A0" w:rsidRDefault="00910626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</w:tcPr>
          <w:p w14:paraId="6FED6C0B" w14:textId="77777777" w:rsidR="00910626" w:rsidRPr="002177A0" w:rsidRDefault="00910626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0256CC40" w14:textId="77777777" w:rsidR="00910626" w:rsidRPr="002177A0" w:rsidRDefault="00910626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</w:tcPr>
          <w:p w14:paraId="56E66D2B" w14:textId="77777777" w:rsidR="00910626" w:rsidRPr="002177A0" w:rsidRDefault="00910626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610" w:type="dxa"/>
          </w:tcPr>
          <w:p w14:paraId="60F6F41F" w14:textId="77777777" w:rsidR="00910626" w:rsidRPr="002177A0" w:rsidRDefault="00910626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910626" w14:paraId="06D235BF" w14:textId="77777777" w:rsidTr="00DD156F">
        <w:tc>
          <w:tcPr>
            <w:tcW w:w="1101" w:type="dxa"/>
          </w:tcPr>
          <w:p w14:paraId="0B51F6F9" w14:textId="77777777" w:rsidR="00910626" w:rsidRDefault="00910626" w:rsidP="00DD156F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27C58CA" w14:textId="77777777" w:rsidR="00910626" w:rsidRDefault="00910626" w:rsidP="00DD156F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14:paraId="57672F46" w14:textId="77777777" w:rsidR="00910626" w:rsidRDefault="00910626" w:rsidP="00DD156F"/>
        </w:tc>
        <w:tc>
          <w:tcPr>
            <w:tcW w:w="709" w:type="dxa"/>
          </w:tcPr>
          <w:p w14:paraId="2C8D6DDE" w14:textId="77777777" w:rsidR="00910626" w:rsidRDefault="00910626" w:rsidP="00DD156F"/>
        </w:tc>
        <w:tc>
          <w:tcPr>
            <w:tcW w:w="1276" w:type="dxa"/>
          </w:tcPr>
          <w:p w14:paraId="48BCA488" w14:textId="77777777" w:rsidR="00910626" w:rsidRDefault="00910626" w:rsidP="00DD156F"/>
        </w:tc>
        <w:tc>
          <w:tcPr>
            <w:tcW w:w="850" w:type="dxa"/>
          </w:tcPr>
          <w:p w14:paraId="0800C8CE" w14:textId="77777777" w:rsidR="00910626" w:rsidRDefault="00910626" w:rsidP="00DD156F">
            <w:r>
              <w:rPr>
                <w:rFonts w:hint="eastAsia"/>
              </w:rPr>
              <w:t>编号</w:t>
            </w:r>
          </w:p>
        </w:tc>
        <w:tc>
          <w:tcPr>
            <w:tcW w:w="1610" w:type="dxa"/>
          </w:tcPr>
          <w:p w14:paraId="212440AF" w14:textId="77777777" w:rsidR="00910626" w:rsidRDefault="00910626" w:rsidP="00DD156F"/>
        </w:tc>
      </w:tr>
      <w:tr w:rsidR="00910626" w14:paraId="54D93226" w14:textId="77777777" w:rsidTr="00DD156F">
        <w:tc>
          <w:tcPr>
            <w:tcW w:w="1101" w:type="dxa"/>
          </w:tcPr>
          <w:p w14:paraId="49648E64" w14:textId="77777777" w:rsidR="00910626" w:rsidRDefault="00910626" w:rsidP="00DD156F"/>
        </w:tc>
        <w:tc>
          <w:tcPr>
            <w:tcW w:w="1134" w:type="dxa"/>
          </w:tcPr>
          <w:p w14:paraId="31B78066" w14:textId="77777777" w:rsidR="00910626" w:rsidRDefault="00910626" w:rsidP="00DD156F">
            <w:pPr>
              <w:ind w:right="210"/>
            </w:pPr>
            <w:r>
              <w:t>PartitionId</w:t>
            </w:r>
          </w:p>
        </w:tc>
        <w:tc>
          <w:tcPr>
            <w:tcW w:w="1842" w:type="dxa"/>
          </w:tcPr>
          <w:p w14:paraId="67C59C5F" w14:textId="77777777" w:rsidR="00910626" w:rsidRDefault="00910626" w:rsidP="00DD156F">
            <w:pPr>
              <w:ind w:right="210"/>
            </w:pPr>
            <w:r>
              <w:t>Int</w:t>
            </w:r>
          </w:p>
        </w:tc>
        <w:tc>
          <w:tcPr>
            <w:tcW w:w="709" w:type="dxa"/>
          </w:tcPr>
          <w:p w14:paraId="230CE81E" w14:textId="77777777" w:rsidR="00910626" w:rsidRDefault="00910626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41318730" w14:textId="77777777" w:rsidR="00910626" w:rsidRDefault="00910626" w:rsidP="00DD156F">
            <w:pPr>
              <w:ind w:right="210"/>
            </w:pPr>
          </w:p>
        </w:tc>
        <w:tc>
          <w:tcPr>
            <w:tcW w:w="850" w:type="dxa"/>
          </w:tcPr>
          <w:p w14:paraId="241C106F" w14:textId="77777777" w:rsidR="00910626" w:rsidRDefault="00910626" w:rsidP="00DD156F">
            <w:r>
              <w:rPr>
                <w:rFonts w:hint="eastAsia"/>
              </w:rPr>
              <w:t>数据</w:t>
            </w:r>
            <w:r>
              <w:t>哪个分区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610" w:type="dxa"/>
          </w:tcPr>
          <w:p w14:paraId="63AF3D8D" w14:textId="77777777" w:rsidR="00910626" w:rsidRDefault="00910626" w:rsidP="00DD156F"/>
        </w:tc>
      </w:tr>
      <w:tr w:rsidR="00910626" w14:paraId="5ED0B47A" w14:textId="77777777" w:rsidTr="00DD156F">
        <w:tc>
          <w:tcPr>
            <w:tcW w:w="1101" w:type="dxa"/>
          </w:tcPr>
          <w:p w14:paraId="2B65B32C" w14:textId="77777777" w:rsidR="00910626" w:rsidRDefault="00910626" w:rsidP="00DD156F"/>
        </w:tc>
        <w:tc>
          <w:tcPr>
            <w:tcW w:w="1134" w:type="dxa"/>
          </w:tcPr>
          <w:p w14:paraId="779770E1" w14:textId="77777777" w:rsidR="00910626" w:rsidRDefault="00910626" w:rsidP="00DD156F">
            <w:r>
              <w:t>Title</w:t>
            </w:r>
          </w:p>
        </w:tc>
        <w:tc>
          <w:tcPr>
            <w:tcW w:w="1842" w:type="dxa"/>
          </w:tcPr>
          <w:p w14:paraId="07D25609" w14:textId="77777777" w:rsidR="00910626" w:rsidRDefault="00910626" w:rsidP="00DD156F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709" w:type="dxa"/>
          </w:tcPr>
          <w:p w14:paraId="2B3B5922" w14:textId="77777777" w:rsidR="00910626" w:rsidRDefault="00910626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1ED73A3B" w14:textId="77777777" w:rsidR="00910626" w:rsidRDefault="00910626" w:rsidP="00DD156F"/>
        </w:tc>
        <w:tc>
          <w:tcPr>
            <w:tcW w:w="850" w:type="dxa"/>
          </w:tcPr>
          <w:p w14:paraId="41E1AAD9" w14:textId="77777777" w:rsidR="00910626" w:rsidRDefault="00910626" w:rsidP="00DD156F">
            <w:r>
              <w:rPr>
                <w:rFonts w:hint="eastAsia"/>
              </w:rPr>
              <w:t>计划名</w:t>
            </w:r>
          </w:p>
        </w:tc>
        <w:tc>
          <w:tcPr>
            <w:tcW w:w="1610" w:type="dxa"/>
          </w:tcPr>
          <w:p w14:paraId="09641044" w14:textId="77777777" w:rsidR="00910626" w:rsidRDefault="00910626" w:rsidP="00DD156F"/>
        </w:tc>
      </w:tr>
      <w:tr w:rsidR="001A2EEE" w14:paraId="4210CCC0" w14:textId="77777777" w:rsidTr="00DD156F">
        <w:tc>
          <w:tcPr>
            <w:tcW w:w="1101" w:type="dxa"/>
          </w:tcPr>
          <w:p w14:paraId="07A899DF" w14:textId="77777777" w:rsidR="001A2EEE" w:rsidRDefault="001A2EEE" w:rsidP="00DD156F"/>
        </w:tc>
        <w:tc>
          <w:tcPr>
            <w:tcW w:w="1134" w:type="dxa"/>
          </w:tcPr>
          <w:p w14:paraId="6A23A28D" w14:textId="77777777" w:rsidR="001A2EEE" w:rsidRDefault="008D123E" w:rsidP="00DD156F">
            <w:r>
              <w:t>IsOpen</w:t>
            </w:r>
          </w:p>
        </w:tc>
        <w:tc>
          <w:tcPr>
            <w:tcW w:w="1842" w:type="dxa"/>
          </w:tcPr>
          <w:p w14:paraId="741FF14F" w14:textId="77777777" w:rsidR="001A2EEE" w:rsidRDefault="008D123E" w:rsidP="00DD156F">
            <w:r>
              <w:t>Bit</w:t>
            </w:r>
          </w:p>
        </w:tc>
        <w:tc>
          <w:tcPr>
            <w:tcW w:w="709" w:type="dxa"/>
          </w:tcPr>
          <w:p w14:paraId="087947BB" w14:textId="77777777" w:rsidR="001A2EEE" w:rsidRDefault="001A2EEE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FC1974B" w14:textId="77777777" w:rsidR="001A2EEE" w:rsidRDefault="008D123E" w:rsidP="00DD156F"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30D5E13A" w14:textId="77777777" w:rsidR="001A2EEE" w:rsidRDefault="008D123E" w:rsidP="00DD156F">
            <w:r>
              <w:rPr>
                <w:rFonts w:hint="eastAsia"/>
              </w:rPr>
              <w:t>是否开启</w:t>
            </w:r>
          </w:p>
        </w:tc>
        <w:tc>
          <w:tcPr>
            <w:tcW w:w="1610" w:type="dxa"/>
          </w:tcPr>
          <w:p w14:paraId="182E44C4" w14:textId="77777777" w:rsidR="001A2EEE" w:rsidRDefault="008D123E" w:rsidP="00DD156F">
            <w:r>
              <w:rPr>
                <w:rFonts w:hint="eastAsia"/>
              </w:rPr>
              <w:t>同时</w:t>
            </w:r>
            <w:r>
              <w:t>一个分区只能有一个计划开启</w:t>
            </w:r>
          </w:p>
        </w:tc>
      </w:tr>
      <w:tr w:rsidR="00226429" w14:paraId="7C22FD37" w14:textId="77777777" w:rsidTr="00DD156F">
        <w:tc>
          <w:tcPr>
            <w:tcW w:w="1101" w:type="dxa"/>
          </w:tcPr>
          <w:p w14:paraId="198BA869" w14:textId="77777777" w:rsidR="00226429" w:rsidRDefault="00226429" w:rsidP="00226429">
            <w:pPr>
              <w:ind w:left="210" w:right="210"/>
            </w:pPr>
          </w:p>
        </w:tc>
        <w:tc>
          <w:tcPr>
            <w:tcW w:w="1134" w:type="dxa"/>
          </w:tcPr>
          <w:p w14:paraId="1DC882A3" w14:textId="77777777" w:rsidR="00226429" w:rsidRDefault="00226429" w:rsidP="00226429">
            <w:pPr>
              <w:ind w:right="210"/>
            </w:pPr>
            <w:r>
              <w:t>SignUpStartTime</w:t>
            </w:r>
          </w:p>
        </w:tc>
        <w:tc>
          <w:tcPr>
            <w:tcW w:w="1842" w:type="dxa"/>
          </w:tcPr>
          <w:p w14:paraId="30486D6D" w14:textId="77777777" w:rsidR="00226429" w:rsidRDefault="00226429" w:rsidP="00226429">
            <w:pPr>
              <w:ind w:right="210"/>
            </w:pPr>
            <w:r>
              <w:t>Datetime</w:t>
            </w:r>
          </w:p>
        </w:tc>
        <w:tc>
          <w:tcPr>
            <w:tcW w:w="709" w:type="dxa"/>
          </w:tcPr>
          <w:p w14:paraId="659AA9A4" w14:textId="77777777" w:rsidR="00226429" w:rsidRDefault="00226429" w:rsidP="00226429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96AD782" w14:textId="77777777" w:rsidR="00226429" w:rsidRDefault="00226429" w:rsidP="00226429">
            <w:pPr>
              <w:ind w:right="210"/>
            </w:pPr>
          </w:p>
        </w:tc>
        <w:tc>
          <w:tcPr>
            <w:tcW w:w="850" w:type="dxa"/>
          </w:tcPr>
          <w:p w14:paraId="12DA9BC0" w14:textId="77777777" w:rsidR="00226429" w:rsidRDefault="00226429" w:rsidP="00226429">
            <w:pPr>
              <w:ind w:right="210"/>
            </w:pPr>
            <w:r>
              <w:rPr>
                <w:rFonts w:hint="eastAsia"/>
              </w:rPr>
              <w:t>开始报名时间</w:t>
            </w:r>
          </w:p>
        </w:tc>
        <w:tc>
          <w:tcPr>
            <w:tcW w:w="1610" w:type="dxa"/>
          </w:tcPr>
          <w:p w14:paraId="6795E299" w14:textId="77777777" w:rsidR="00226429" w:rsidRDefault="00226429" w:rsidP="00226429">
            <w:pPr>
              <w:ind w:left="210" w:right="210"/>
            </w:pPr>
            <w:r>
              <w:rPr>
                <w:rFonts w:hint="eastAsia"/>
              </w:rPr>
              <w:t>大于</w:t>
            </w:r>
            <w:r>
              <w:t>等于该事件</w:t>
            </w:r>
            <w:r>
              <w:rPr>
                <w:rFonts w:hint="eastAsia"/>
              </w:rPr>
              <w:t>，</w:t>
            </w:r>
            <w:r>
              <w:t>该日期</w:t>
            </w:r>
            <w:r>
              <w:rPr>
                <w:rFonts w:hint="eastAsia"/>
              </w:rPr>
              <w:t>的</w:t>
            </w:r>
            <w:r>
              <w:t>时分秒部分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应当</w:t>
            </w:r>
            <w:r>
              <w:t>保存为</w:t>
            </w:r>
            <w:r>
              <w:rPr>
                <w:rFonts w:hint="eastAsia"/>
              </w:rPr>
              <w:t>0:00:00</w:t>
            </w:r>
          </w:p>
        </w:tc>
      </w:tr>
      <w:tr w:rsidR="00226429" w14:paraId="2A72505E" w14:textId="77777777" w:rsidTr="00DD156F">
        <w:tc>
          <w:tcPr>
            <w:tcW w:w="1101" w:type="dxa"/>
          </w:tcPr>
          <w:p w14:paraId="65592DED" w14:textId="77777777" w:rsidR="00226429" w:rsidRDefault="00226429" w:rsidP="00226429">
            <w:pPr>
              <w:ind w:left="210" w:right="210"/>
            </w:pPr>
          </w:p>
        </w:tc>
        <w:tc>
          <w:tcPr>
            <w:tcW w:w="1134" w:type="dxa"/>
          </w:tcPr>
          <w:p w14:paraId="2943BC2F" w14:textId="77777777" w:rsidR="00226429" w:rsidRDefault="00226429" w:rsidP="00226429">
            <w:pPr>
              <w:ind w:right="210"/>
            </w:pPr>
            <w:r>
              <w:rPr>
                <w:rFonts w:hint="eastAsia"/>
              </w:rPr>
              <w:t>SignUp</w:t>
            </w:r>
            <w:r>
              <w:t>EndTime</w:t>
            </w:r>
          </w:p>
        </w:tc>
        <w:tc>
          <w:tcPr>
            <w:tcW w:w="1842" w:type="dxa"/>
          </w:tcPr>
          <w:p w14:paraId="26971DCF" w14:textId="77777777" w:rsidR="00226429" w:rsidRDefault="00226429" w:rsidP="00226429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</w:tcPr>
          <w:p w14:paraId="0E5F53A9" w14:textId="77777777" w:rsidR="00226429" w:rsidRDefault="00226429" w:rsidP="00226429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A193C7A" w14:textId="77777777" w:rsidR="00226429" w:rsidRDefault="00226429" w:rsidP="00226429">
            <w:pPr>
              <w:ind w:right="210"/>
            </w:pPr>
          </w:p>
        </w:tc>
        <w:tc>
          <w:tcPr>
            <w:tcW w:w="850" w:type="dxa"/>
          </w:tcPr>
          <w:p w14:paraId="35321C77" w14:textId="77777777" w:rsidR="00226429" w:rsidRDefault="00226429" w:rsidP="00226429">
            <w:pPr>
              <w:ind w:right="210"/>
            </w:pPr>
            <w:r>
              <w:rPr>
                <w:rFonts w:hint="eastAsia"/>
              </w:rPr>
              <w:t>报名</w:t>
            </w:r>
            <w:r>
              <w:t>结束时间</w:t>
            </w:r>
          </w:p>
        </w:tc>
        <w:tc>
          <w:tcPr>
            <w:tcW w:w="1610" w:type="dxa"/>
          </w:tcPr>
          <w:p w14:paraId="5E7ADCB7" w14:textId="77777777" w:rsidR="00226429" w:rsidRDefault="00226429" w:rsidP="00226429">
            <w:pPr>
              <w:ind w:left="210" w:right="210"/>
            </w:pPr>
            <w:r>
              <w:rPr>
                <w:rFonts w:hint="eastAsia"/>
              </w:rPr>
              <w:t>小于</w:t>
            </w:r>
            <w:r>
              <w:t>等于</w:t>
            </w:r>
            <w:r>
              <w:rPr>
                <w:rFonts w:hint="eastAsia"/>
              </w:rPr>
              <w:t>该</w:t>
            </w:r>
            <w:r>
              <w:t>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该事件</w:t>
            </w:r>
            <w:r>
              <w:t>时分秒部分应当保存为</w:t>
            </w:r>
            <w:r>
              <w:rPr>
                <w:rFonts w:hint="eastAsia"/>
              </w:rPr>
              <w:t>23:59:59</w:t>
            </w:r>
          </w:p>
        </w:tc>
      </w:tr>
      <w:tr w:rsidR="00226429" w14:paraId="212414BD" w14:textId="77777777" w:rsidTr="00DD156F">
        <w:tc>
          <w:tcPr>
            <w:tcW w:w="1101" w:type="dxa"/>
          </w:tcPr>
          <w:p w14:paraId="7E81F199" w14:textId="77777777" w:rsidR="00226429" w:rsidRDefault="00226429" w:rsidP="00226429">
            <w:pPr>
              <w:ind w:left="210" w:right="210"/>
            </w:pPr>
          </w:p>
        </w:tc>
        <w:tc>
          <w:tcPr>
            <w:tcW w:w="1134" w:type="dxa"/>
          </w:tcPr>
          <w:p w14:paraId="5A1E7769" w14:textId="77777777" w:rsidR="00226429" w:rsidRDefault="00226429" w:rsidP="00226429">
            <w:pPr>
              <w:ind w:right="210"/>
            </w:pPr>
            <w:r>
              <w:rPr>
                <w:rFonts w:hint="eastAsia"/>
              </w:rPr>
              <w:t>Open</w:t>
            </w:r>
            <w:r>
              <w:t>ClassFrom</w:t>
            </w:r>
          </w:p>
        </w:tc>
        <w:tc>
          <w:tcPr>
            <w:tcW w:w="1842" w:type="dxa"/>
          </w:tcPr>
          <w:p w14:paraId="5DD7E8A9" w14:textId="77777777" w:rsidR="00226429" w:rsidRDefault="00226429" w:rsidP="00226429">
            <w:pPr>
              <w:ind w:right="21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709" w:type="dxa"/>
          </w:tcPr>
          <w:p w14:paraId="3F057C5A" w14:textId="77777777" w:rsidR="00226429" w:rsidRDefault="00226429" w:rsidP="00226429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5080642F" w14:textId="77777777" w:rsidR="00226429" w:rsidRDefault="00226429" w:rsidP="00226429">
            <w:pPr>
              <w:ind w:right="210"/>
            </w:pPr>
          </w:p>
        </w:tc>
        <w:tc>
          <w:tcPr>
            <w:tcW w:w="850" w:type="dxa"/>
          </w:tcPr>
          <w:p w14:paraId="68903098" w14:textId="77777777" w:rsidR="00226429" w:rsidRDefault="00226429" w:rsidP="00226429">
            <w:pPr>
              <w:ind w:right="210"/>
            </w:pPr>
            <w:r>
              <w:rPr>
                <w:rFonts w:hint="eastAsia"/>
              </w:rPr>
              <w:t>开班日期</w:t>
            </w:r>
          </w:p>
        </w:tc>
        <w:tc>
          <w:tcPr>
            <w:tcW w:w="1610" w:type="dxa"/>
          </w:tcPr>
          <w:p w14:paraId="7EA52908" w14:textId="77777777" w:rsidR="00226429" w:rsidRDefault="00226429" w:rsidP="00226429">
            <w:pPr>
              <w:ind w:left="210" w:right="210"/>
            </w:pPr>
            <w:r>
              <w:rPr>
                <w:rFonts w:hint="eastAsia"/>
              </w:rPr>
              <w:t>大于</w:t>
            </w:r>
            <w:r>
              <w:t>等于该事件</w:t>
            </w:r>
            <w:r>
              <w:rPr>
                <w:rFonts w:hint="eastAsia"/>
              </w:rPr>
              <w:t>，</w:t>
            </w:r>
            <w:r>
              <w:t>该日期</w:t>
            </w:r>
            <w:r>
              <w:rPr>
                <w:rFonts w:hint="eastAsia"/>
              </w:rPr>
              <w:t>的</w:t>
            </w:r>
            <w:r>
              <w:t>时分秒部分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应当</w:t>
            </w:r>
            <w:r>
              <w:t>保存为</w:t>
            </w:r>
            <w:r>
              <w:rPr>
                <w:rFonts w:hint="eastAsia"/>
              </w:rPr>
              <w:t>0:00:00</w:t>
            </w:r>
          </w:p>
        </w:tc>
      </w:tr>
      <w:tr w:rsidR="00226429" w14:paraId="463E09D3" w14:textId="77777777" w:rsidTr="00DD156F">
        <w:tc>
          <w:tcPr>
            <w:tcW w:w="1101" w:type="dxa"/>
          </w:tcPr>
          <w:p w14:paraId="003C61D1" w14:textId="77777777" w:rsidR="00226429" w:rsidRDefault="00226429" w:rsidP="00226429">
            <w:pPr>
              <w:ind w:left="210" w:right="210"/>
            </w:pPr>
          </w:p>
        </w:tc>
        <w:tc>
          <w:tcPr>
            <w:tcW w:w="1134" w:type="dxa"/>
          </w:tcPr>
          <w:p w14:paraId="27814986" w14:textId="77777777" w:rsidR="00226429" w:rsidRDefault="00226429" w:rsidP="00226429">
            <w:pPr>
              <w:ind w:right="210"/>
            </w:pPr>
            <w:r>
              <w:rPr>
                <w:rFonts w:hint="eastAsia"/>
              </w:rPr>
              <w:t>Open</w:t>
            </w:r>
            <w:r>
              <w:t>ClassTo</w:t>
            </w:r>
          </w:p>
        </w:tc>
        <w:tc>
          <w:tcPr>
            <w:tcW w:w="1842" w:type="dxa"/>
          </w:tcPr>
          <w:p w14:paraId="25EE4ECF" w14:textId="77777777" w:rsidR="00226429" w:rsidRDefault="00226429" w:rsidP="00226429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</w:tcPr>
          <w:p w14:paraId="425214BF" w14:textId="77777777" w:rsidR="00226429" w:rsidRDefault="00226429" w:rsidP="00226429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61F2AA0B" w14:textId="77777777" w:rsidR="00226429" w:rsidRDefault="00226429" w:rsidP="00226429">
            <w:pPr>
              <w:ind w:right="210"/>
            </w:pPr>
          </w:p>
        </w:tc>
        <w:tc>
          <w:tcPr>
            <w:tcW w:w="850" w:type="dxa"/>
          </w:tcPr>
          <w:p w14:paraId="35724CDA" w14:textId="77777777" w:rsidR="00226429" w:rsidRDefault="00226429" w:rsidP="00226429">
            <w:pPr>
              <w:ind w:right="210"/>
            </w:pPr>
            <w:r>
              <w:rPr>
                <w:rFonts w:hint="eastAsia"/>
              </w:rPr>
              <w:t>开班日期</w:t>
            </w:r>
          </w:p>
        </w:tc>
        <w:tc>
          <w:tcPr>
            <w:tcW w:w="1610" w:type="dxa"/>
          </w:tcPr>
          <w:p w14:paraId="7CFB0D66" w14:textId="77777777" w:rsidR="00226429" w:rsidRDefault="00226429" w:rsidP="00226429">
            <w:pPr>
              <w:ind w:left="210" w:right="210"/>
            </w:pPr>
            <w:r>
              <w:rPr>
                <w:rFonts w:hint="eastAsia"/>
              </w:rPr>
              <w:t>小于</w:t>
            </w:r>
            <w:r>
              <w:t>等于</w:t>
            </w:r>
            <w:r>
              <w:rPr>
                <w:rFonts w:hint="eastAsia"/>
              </w:rPr>
              <w:t>该</w:t>
            </w:r>
            <w:r>
              <w:t>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该事件</w:t>
            </w:r>
            <w:r>
              <w:t>时分秒部分应当保存为</w:t>
            </w:r>
            <w:r>
              <w:rPr>
                <w:rFonts w:hint="eastAsia"/>
              </w:rPr>
              <w:t>23:59:59</w:t>
            </w:r>
          </w:p>
        </w:tc>
      </w:tr>
      <w:tr w:rsidR="00AC2780" w14:paraId="508A8983" w14:textId="77777777" w:rsidTr="00DD156F">
        <w:tc>
          <w:tcPr>
            <w:tcW w:w="1101" w:type="dxa"/>
          </w:tcPr>
          <w:p w14:paraId="550BC296" w14:textId="77777777" w:rsidR="00AC2780" w:rsidRDefault="00AC2780" w:rsidP="00DD156F"/>
        </w:tc>
        <w:tc>
          <w:tcPr>
            <w:tcW w:w="1134" w:type="dxa"/>
          </w:tcPr>
          <w:p w14:paraId="3F34D3A7" w14:textId="77777777" w:rsidR="00AC2780" w:rsidRDefault="00AC2780" w:rsidP="00DD156F">
            <w:r>
              <w:rPr>
                <w:rFonts w:hint="eastAsia"/>
              </w:rPr>
              <w:t>Sort</w:t>
            </w:r>
          </w:p>
        </w:tc>
        <w:tc>
          <w:tcPr>
            <w:tcW w:w="1842" w:type="dxa"/>
          </w:tcPr>
          <w:p w14:paraId="68A87B5E" w14:textId="77777777" w:rsidR="00AC2780" w:rsidRDefault="00AC2780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14:paraId="2291ACDA" w14:textId="77777777" w:rsidR="00AC2780" w:rsidRDefault="00AC2780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49A0E9A8" w14:textId="77777777" w:rsidR="00AC2780" w:rsidRDefault="001A2EEE" w:rsidP="00DD156F">
            <w:r>
              <w:rPr>
                <w:rFonts w:hint="eastAsia"/>
              </w:rPr>
              <w:t>50</w:t>
            </w:r>
          </w:p>
        </w:tc>
        <w:tc>
          <w:tcPr>
            <w:tcW w:w="850" w:type="dxa"/>
          </w:tcPr>
          <w:p w14:paraId="3D30B04B" w14:textId="77777777" w:rsidR="00AC2780" w:rsidRDefault="00AC2780" w:rsidP="00DD156F"/>
        </w:tc>
        <w:tc>
          <w:tcPr>
            <w:tcW w:w="1610" w:type="dxa"/>
          </w:tcPr>
          <w:p w14:paraId="0FE7F40E" w14:textId="77777777" w:rsidR="00AC2780" w:rsidRDefault="00AC2780" w:rsidP="00DD156F"/>
        </w:tc>
      </w:tr>
      <w:tr w:rsidR="00AC2780" w14:paraId="37C87F7A" w14:textId="77777777" w:rsidTr="00DD156F">
        <w:tc>
          <w:tcPr>
            <w:tcW w:w="1101" w:type="dxa"/>
          </w:tcPr>
          <w:p w14:paraId="6DCA4AEB" w14:textId="77777777" w:rsidR="00AC2780" w:rsidRDefault="00AC2780" w:rsidP="00AC2780"/>
        </w:tc>
        <w:tc>
          <w:tcPr>
            <w:tcW w:w="1134" w:type="dxa"/>
          </w:tcPr>
          <w:p w14:paraId="04A8FB88" w14:textId="77777777" w:rsidR="00AC2780" w:rsidRDefault="00AC2780" w:rsidP="00AC2780">
            <w:r>
              <w:rPr>
                <w:rFonts w:hint="eastAsia"/>
              </w:rPr>
              <w:t>Display</w:t>
            </w:r>
          </w:p>
        </w:tc>
        <w:tc>
          <w:tcPr>
            <w:tcW w:w="1842" w:type="dxa"/>
          </w:tcPr>
          <w:p w14:paraId="61C64215" w14:textId="77777777" w:rsidR="00AC2780" w:rsidRDefault="00AC2780" w:rsidP="00AC278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709" w:type="dxa"/>
          </w:tcPr>
          <w:p w14:paraId="0DE209E1" w14:textId="77777777" w:rsidR="00AC2780" w:rsidRDefault="00AC2780" w:rsidP="00AC2780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33A1C5F2" w14:textId="77777777" w:rsidR="00AC2780" w:rsidRDefault="00AC2780" w:rsidP="00AC278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60339A25" w14:textId="77777777" w:rsidR="00AC2780" w:rsidRDefault="00AC2780" w:rsidP="00AC2780">
            <w:pPr>
              <w:ind w:right="210"/>
            </w:pPr>
          </w:p>
        </w:tc>
        <w:tc>
          <w:tcPr>
            <w:tcW w:w="1610" w:type="dxa"/>
          </w:tcPr>
          <w:p w14:paraId="36AD775A" w14:textId="77777777" w:rsidR="00AC2780" w:rsidRDefault="00AC2780" w:rsidP="00AC2780">
            <w:pPr>
              <w:ind w:left="210" w:right="210"/>
            </w:pPr>
          </w:p>
        </w:tc>
      </w:tr>
      <w:tr w:rsidR="00AC2780" w14:paraId="6C6CF832" w14:textId="77777777" w:rsidTr="00DD156F">
        <w:tc>
          <w:tcPr>
            <w:tcW w:w="1101" w:type="dxa"/>
          </w:tcPr>
          <w:p w14:paraId="21CF459C" w14:textId="77777777" w:rsidR="00AC2780" w:rsidRDefault="00AC2780" w:rsidP="00AC2780">
            <w:pPr>
              <w:ind w:left="210" w:right="210"/>
            </w:pPr>
          </w:p>
        </w:tc>
        <w:tc>
          <w:tcPr>
            <w:tcW w:w="1134" w:type="dxa"/>
          </w:tcPr>
          <w:p w14:paraId="27AE46CB" w14:textId="77777777" w:rsidR="00AC2780" w:rsidRDefault="00AC2780" w:rsidP="00AC278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842" w:type="dxa"/>
          </w:tcPr>
          <w:p w14:paraId="63DE9A68" w14:textId="77777777" w:rsidR="00AC2780" w:rsidRDefault="00AC2780" w:rsidP="00AC278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709" w:type="dxa"/>
          </w:tcPr>
          <w:p w14:paraId="6DD67E9D" w14:textId="77777777" w:rsidR="00AC2780" w:rsidRDefault="00AC2780" w:rsidP="00AC2780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58C45062" w14:textId="77777777" w:rsidR="00AC2780" w:rsidRDefault="00AC2780" w:rsidP="00AC278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7E4CA979" w14:textId="77777777" w:rsidR="00AC2780" w:rsidRDefault="00AC2780" w:rsidP="00AC2780">
            <w:pPr>
              <w:ind w:right="210"/>
            </w:pPr>
          </w:p>
        </w:tc>
        <w:tc>
          <w:tcPr>
            <w:tcW w:w="1610" w:type="dxa"/>
          </w:tcPr>
          <w:p w14:paraId="5E0E7A0C" w14:textId="77777777" w:rsidR="00AC2780" w:rsidRDefault="00AC2780" w:rsidP="00AC2780">
            <w:pPr>
              <w:ind w:left="210" w:right="210"/>
            </w:pPr>
          </w:p>
        </w:tc>
      </w:tr>
      <w:tr w:rsidR="00AC2780" w14:paraId="7CE544C0" w14:textId="77777777" w:rsidTr="00DD156F">
        <w:tc>
          <w:tcPr>
            <w:tcW w:w="1101" w:type="dxa"/>
          </w:tcPr>
          <w:p w14:paraId="2B7A8E33" w14:textId="77777777" w:rsidR="00AC2780" w:rsidRDefault="00AC2780" w:rsidP="00AC2780">
            <w:pPr>
              <w:ind w:left="210" w:right="210"/>
            </w:pPr>
          </w:p>
        </w:tc>
        <w:tc>
          <w:tcPr>
            <w:tcW w:w="1134" w:type="dxa"/>
          </w:tcPr>
          <w:p w14:paraId="17AE1412" w14:textId="77777777" w:rsidR="00AC2780" w:rsidRDefault="00AC2780" w:rsidP="00AC278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842" w:type="dxa"/>
          </w:tcPr>
          <w:p w14:paraId="0C44AC57" w14:textId="77777777" w:rsidR="00AC2780" w:rsidRDefault="00AC2780" w:rsidP="00AC278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</w:tcPr>
          <w:p w14:paraId="4194491E" w14:textId="77777777" w:rsidR="00AC2780" w:rsidRDefault="00AC2780" w:rsidP="00AC2780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70C5D09F" w14:textId="77777777" w:rsidR="00AC2780" w:rsidRDefault="00AC2780" w:rsidP="00AC278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0" w:type="dxa"/>
          </w:tcPr>
          <w:p w14:paraId="6FE163F6" w14:textId="77777777" w:rsidR="00AC2780" w:rsidRDefault="00AC2780" w:rsidP="00AC2780">
            <w:pPr>
              <w:ind w:right="210"/>
            </w:pPr>
          </w:p>
        </w:tc>
        <w:tc>
          <w:tcPr>
            <w:tcW w:w="1610" w:type="dxa"/>
          </w:tcPr>
          <w:p w14:paraId="34C4CC7A" w14:textId="77777777" w:rsidR="00AC2780" w:rsidRDefault="00AC2780" w:rsidP="00AC2780">
            <w:pPr>
              <w:ind w:left="210" w:right="210"/>
            </w:pPr>
          </w:p>
        </w:tc>
      </w:tr>
    </w:tbl>
    <w:p w14:paraId="028B7131" w14:textId="77777777" w:rsidR="00910626" w:rsidRDefault="00910626" w:rsidP="00D86DC6">
      <w:r>
        <w:rPr>
          <w:rFonts w:hint="eastAsia"/>
        </w:rPr>
        <w:t>|</w:t>
      </w:r>
    </w:p>
    <w:p w14:paraId="3A820698" w14:textId="77777777" w:rsidR="00910626" w:rsidRDefault="00910626" w:rsidP="00D86DC6"/>
    <w:p w14:paraId="2943CBFD" w14:textId="77777777" w:rsidR="007D36D5" w:rsidRDefault="007D36D5" w:rsidP="00592CA8">
      <w:pPr>
        <w:pStyle w:val="a0"/>
      </w:pPr>
      <w:bookmarkStart w:id="69" w:name="_Toc427236686"/>
      <w:bookmarkStart w:id="70" w:name="_Toc430249256"/>
      <w:r>
        <w:rPr>
          <w:rFonts w:hint="eastAsia"/>
        </w:rPr>
        <w:t>学时</w:t>
      </w:r>
      <w:r>
        <w:t>标准</w:t>
      </w:r>
      <w:bookmarkEnd w:id="69"/>
      <w:bookmarkEnd w:id="70"/>
    </w:p>
    <w:p w14:paraId="28F5806E" w14:textId="77777777" w:rsidR="00592CA8" w:rsidRPr="00A94602" w:rsidRDefault="00592CA8" w:rsidP="00592CA8">
      <w:r>
        <w:rPr>
          <w:rFonts w:hint="eastAsia"/>
        </w:rPr>
        <w:t>*</w:t>
      </w:r>
      <w:r>
        <w:t>Training_</w:t>
      </w:r>
      <w:r w:rsidR="004C31A1">
        <w:t>Credits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842"/>
        <w:gridCol w:w="709"/>
        <w:gridCol w:w="1276"/>
        <w:gridCol w:w="850"/>
        <w:gridCol w:w="1610"/>
      </w:tblGrid>
      <w:tr w:rsidR="00592CA8" w14:paraId="2910B142" w14:textId="77777777" w:rsidTr="00DD156F">
        <w:tc>
          <w:tcPr>
            <w:tcW w:w="1101" w:type="dxa"/>
          </w:tcPr>
          <w:p w14:paraId="6D4CB56E" w14:textId="77777777" w:rsidR="00592CA8" w:rsidRPr="002177A0" w:rsidRDefault="00592CA8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134" w:type="dxa"/>
          </w:tcPr>
          <w:p w14:paraId="32D92304" w14:textId="77777777" w:rsidR="00592CA8" w:rsidRPr="002177A0" w:rsidRDefault="00592CA8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842" w:type="dxa"/>
          </w:tcPr>
          <w:p w14:paraId="4F211337" w14:textId="77777777" w:rsidR="00592CA8" w:rsidRPr="002177A0" w:rsidRDefault="00592CA8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</w:tcPr>
          <w:p w14:paraId="42EAF8C0" w14:textId="77777777" w:rsidR="00592CA8" w:rsidRPr="002177A0" w:rsidRDefault="00592CA8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4B55BA70" w14:textId="77777777" w:rsidR="00592CA8" w:rsidRPr="002177A0" w:rsidRDefault="00592CA8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</w:tcPr>
          <w:p w14:paraId="32DE289D" w14:textId="77777777" w:rsidR="00592CA8" w:rsidRPr="002177A0" w:rsidRDefault="00592CA8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610" w:type="dxa"/>
          </w:tcPr>
          <w:p w14:paraId="0FC8E548" w14:textId="77777777" w:rsidR="00592CA8" w:rsidRPr="002177A0" w:rsidRDefault="00592CA8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592CA8" w14:paraId="0149196E" w14:textId="77777777" w:rsidTr="00DD156F">
        <w:tc>
          <w:tcPr>
            <w:tcW w:w="1101" w:type="dxa"/>
          </w:tcPr>
          <w:p w14:paraId="006CEA00" w14:textId="77777777" w:rsidR="00592CA8" w:rsidRDefault="00592CA8" w:rsidP="00DD156F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D59BE3D" w14:textId="77777777" w:rsidR="00592CA8" w:rsidRDefault="00592CA8" w:rsidP="00DD156F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14:paraId="26E42BDD" w14:textId="77777777" w:rsidR="00592CA8" w:rsidRDefault="00592CA8" w:rsidP="00DD156F"/>
        </w:tc>
        <w:tc>
          <w:tcPr>
            <w:tcW w:w="709" w:type="dxa"/>
          </w:tcPr>
          <w:p w14:paraId="1A738C7D" w14:textId="77777777" w:rsidR="00592CA8" w:rsidRDefault="00592CA8" w:rsidP="00DD156F"/>
        </w:tc>
        <w:tc>
          <w:tcPr>
            <w:tcW w:w="1276" w:type="dxa"/>
          </w:tcPr>
          <w:p w14:paraId="5DE14AA9" w14:textId="77777777" w:rsidR="00592CA8" w:rsidRDefault="00592CA8" w:rsidP="00DD156F"/>
        </w:tc>
        <w:tc>
          <w:tcPr>
            <w:tcW w:w="850" w:type="dxa"/>
          </w:tcPr>
          <w:p w14:paraId="26FA1887" w14:textId="77777777" w:rsidR="00592CA8" w:rsidRDefault="00592CA8" w:rsidP="00DD156F">
            <w:r>
              <w:rPr>
                <w:rFonts w:hint="eastAsia"/>
              </w:rPr>
              <w:t>编号</w:t>
            </w:r>
          </w:p>
        </w:tc>
        <w:tc>
          <w:tcPr>
            <w:tcW w:w="1610" w:type="dxa"/>
          </w:tcPr>
          <w:p w14:paraId="638BB26E" w14:textId="77777777" w:rsidR="00592CA8" w:rsidRDefault="00592CA8" w:rsidP="00DD156F"/>
        </w:tc>
      </w:tr>
      <w:tr w:rsidR="00592CA8" w14:paraId="79CC59E3" w14:textId="77777777" w:rsidTr="00DD156F">
        <w:tc>
          <w:tcPr>
            <w:tcW w:w="1101" w:type="dxa"/>
          </w:tcPr>
          <w:p w14:paraId="6C6140EA" w14:textId="77777777" w:rsidR="00592CA8" w:rsidRDefault="00592CA8" w:rsidP="00DD156F"/>
        </w:tc>
        <w:tc>
          <w:tcPr>
            <w:tcW w:w="1134" w:type="dxa"/>
          </w:tcPr>
          <w:p w14:paraId="6A043470" w14:textId="77777777" w:rsidR="00592CA8" w:rsidRDefault="00592CA8" w:rsidP="00DD156F">
            <w:pPr>
              <w:ind w:right="210"/>
            </w:pPr>
            <w:r>
              <w:t>PlanId</w:t>
            </w:r>
          </w:p>
        </w:tc>
        <w:tc>
          <w:tcPr>
            <w:tcW w:w="1842" w:type="dxa"/>
          </w:tcPr>
          <w:p w14:paraId="3E5C9391" w14:textId="77777777" w:rsidR="00592CA8" w:rsidRDefault="00592CA8" w:rsidP="00DD156F">
            <w:pPr>
              <w:ind w:right="210"/>
            </w:pPr>
            <w:r>
              <w:t>Int</w:t>
            </w:r>
          </w:p>
        </w:tc>
        <w:tc>
          <w:tcPr>
            <w:tcW w:w="709" w:type="dxa"/>
          </w:tcPr>
          <w:p w14:paraId="0095E437" w14:textId="77777777" w:rsidR="00592CA8" w:rsidRDefault="00592CA8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1160D0D9" w14:textId="77777777" w:rsidR="00592CA8" w:rsidRDefault="00592CA8" w:rsidP="00DD156F">
            <w:pPr>
              <w:ind w:right="210"/>
            </w:pPr>
          </w:p>
        </w:tc>
        <w:tc>
          <w:tcPr>
            <w:tcW w:w="850" w:type="dxa"/>
          </w:tcPr>
          <w:p w14:paraId="4A38D785" w14:textId="77777777" w:rsidR="00592CA8" w:rsidRDefault="00592CA8" w:rsidP="00DD156F">
            <w:r>
              <w:rPr>
                <w:rFonts w:hint="eastAsia"/>
              </w:rPr>
              <w:t>计划</w:t>
            </w:r>
            <w:r>
              <w:t>id</w:t>
            </w:r>
          </w:p>
        </w:tc>
        <w:tc>
          <w:tcPr>
            <w:tcW w:w="1610" w:type="dxa"/>
          </w:tcPr>
          <w:p w14:paraId="01B0E1A0" w14:textId="77777777" w:rsidR="00592CA8" w:rsidRDefault="00592CA8" w:rsidP="00DD156F"/>
        </w:tc>
      </w:tr>
      <w:tr w:rsidR="00592CA8" w14:paraId="180C01C8" w14:textId="77777777" w:rsidTr="00DD156F">
        <w:tc>
          <w:tcPr>
            <w:tcW w:w="1101" w:type="dxa"/>
          </w:tcPr>
          <w:p w14:paraId="2FA16476" w14:textId="77777777" w:rsidR="00592CA8" w:rsidRDefault="00592CA8" w:rsidP="00DD156F"/>
        </w:tc>
        <w:tc>
          <w:tcPr>
            <w:tcW w:w="1134" w:type="dxa"/>
          </w:tcPr>
          <w:p w14:paraId="5D97CB2C" w14:textId="77777777" w:rsidR="00592CA8" w:rsidRDefault="00AA5C80" w:rsidP="00DD156F">
            <w:r>
              <w:t>TraningFie</w:t>
            </w:r>
            <w:r>
              <w:lastRenderedPageBreak/>
              <w:t>ld</w:t>
            </w:r>
          </w:p>
        </w:tc>
        <w:tc>
          <w:tcPr>
            <w:tcW w:w="1842" w:type="dxa"/>
          </w:tcPr>
          <w:p w14:paraId="235A3BB1" w14:textId="77777777" w:rsidR="00592CA8" w:rsidRDefault="00592CA8" w:rsidP="00DD156F">
            <w:r>
              <w:lastRenderedPageBreak/>
              <w:t>Int</w:t>
            </w:r>
          </w:p>
        </w:tc>
        <w:tc>
          <w:tcPr>
            <w:tcW w:w="709" w:type="dxa"/>
          </w:tcPr>
          <w:p w14:paraId="57B0AD92" w14:textId="77777777" w:rsidR="00592CA8" w:rsidRDefault="00592CA8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FFFA3B0" w14:textId="77777777" w:rsidR="00592CA8" w:rsidRDefault="00592CA8" w:rsidP="00DD156F"/>
        </w:tc>
        <w:tc>
          <w:tcPr>
            <w:tcW w:w="850" w:type="dxa"/>
          </w:tcPr>
          <w:p w14:paraId="7D37751E" w14:textId="77777777" w:rsidR="00592CA8" w:rsidRDefault="00AA5C80" w:rsidP="00DD156F">
            <w:r>
              <w:rPr>
                <w:rFonts w:hint="eastAsia"/>
              </w:rPr>
              <w:t>课程大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1610" w:type="dxa"/>
          </w:tcPr>
          <w:p w14:paraId="53950C77" w14:textId="77777777" w:rsidR="00592CA8" w:rsidRDefault="00766053" w:rsidP="00DD156F">
            <w:r>
              <w:rPr>
                <w:rFonts w:hint="eastAsia"/>
              </w:rPr>
              <w:lastRenderedPageBreak/>
              <w:t>总分为</w:t>
            </w:r>
            <w:r>
              <w:t>-1</w:t>
            </w:r>
          </w:p>
        </w:tc>
      </w:tr>
      <w:tr w:rsidR="00592CA8" w14:paraId="4DC74F77" w14:textId="77777777" w:rsidTr="00DD156F">
        <w:tc>
          <w:tcPr>
            <w:tcW w:w="1101" w:type="dxa"/>
          </w:tcPr>
          <w:p w14:paraId="1FAD1340" w14:textId="77777777" w:rsidR="00592CA8" w:rsidRDefault="00592CA8" w:rsidP="00DD156F"/>
        </w:tc>
        <w:tc>
          <w:tcPr>
            <w:tcW w:w="1134" w:type="dxa"/>
          </w:tcPr>
          <w:p w14:paraId="4DC83D90" w14:textId="77777777" w:rsidR="00592CA8" w:rsidRDefault="00592CA8" w:rsidP="00DD156F">
            <w:r>
              <w:t>Level</w:t>
            </w:r>
          </w:p>
        </w:tc>
        <w:tc>
          <w:tcPr>
            <w:tcW w:w="1842" w:type="dxa"/>
          </w:tcPr>
          <w:p w14:paraId="15EEA9D0" w14:textId="77777777" w:rsidR="00592CA8" w:rsidRDefault="00592CA8" w:rsidP="00DD156F">
            <w:r>
              <w:t>Int</w:t>
            </w:r>
          </w:p>
        </w:tc>
        <w:tc>
          <w:tcPr>
            <w:tcW w:w="709" w:type="dxa"/>
          </w:tcPr>
          <w:p w14:paraId="7FF544A2" w14:textId="77777777" w:rsidR="00592CA8" w:rsidRDefault="00592CA8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F570444" w14:textId="77777777" w:rsidR="00592CA8" w:rsidRDefault="00592CA8" w:rsidP="00DD156F"/>
        </w:tc>
        <w:tc>
          <w:tcPr>
            <w:tcW w:w="850" w:type="dxa"/>
          </w:tcPr>
          <w:p w14:paraId="484BAA00" w14:textId="77777777" w:rsidR="00592CA8" w:rsidRDefault="00592CA8" w:rsidP="00DD156F">
            <w:r>
              <w:rPr>
                <w:rFonts w:hint="eastAsia"/>
              </w:rPr>
              <w:t>级别</w:t>
            </w:r>
          </w:p>
        </w:tc>
        <w:tc>
          <w:tcPr>
            <w:tcW w:w="1610" w:type="dxa"/>
          </w:tcPr>
          <w:p w14:paraId="19C5A13D" w14:textId="77777777" w:rsidR="00592CA8" w:rsidRDefault="00592CA8" w:rsidP="00DD156F">
            <w:r>
              <w:rPr>
                <w:rFonts w:hint="eastAsia"/>
              </w:rPr>
              <w:t>1</w:t>
            </w:r>
            <w:r>
              <w:t>市级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无上级</w:t>
            </w:r>
            <w:r>
              <w:t>机构的</w:t>
            </w:r>
            <w:r>
              <w:rPr>
                <w:rFonts w:hint="eastAsia"/>
              </w:rPr>
              <w:t>)</w:t>
            </w:r>
            <w:r>
              <w:t>2</w:t>
            </w:r>
            <w:r>
              <w:t>区级</w:t>
            </w:r>
            <w:r>
              <w:rPr>
                <w:rFonts w:hint="eastAsia"/>
              </w:rPr>
              <w:t>（有</w:t>
            </w:r>
            <w:r>
              <w:t>上级机构的）</w:t>
            </w:r>
          </w:p>
        </w:tc>
      </w:tr>
      <w:tr w:rsidR="00AC2F36" w14:paraId="207196E3" w14:textId="77777777" w:rsidTr="00DD156F">
        <w:tc>
          <w:tcPr>
            <w:tcW w:w="1101" w:type="dxa"/>
          </w:tcPr>
          <w:p w14:paraId="72406BCF" w14:textId="77777777" w:rsidR="00AC2F36" w:rsidRDefault="00AC2F36" w:rsidP="00DD156F"/>
        </w:tc>
        <w:tc>
          <w:tcPr>
            <w:tcW w:w="1134" w:type="dxa"/>
          </w:tcPr>
          <w:p w14:paraId="2C74CD66" w14:textId="77777777" w:rsidR="00AC2F36" w:rsidRDefault="00AC2F36" w:rsidP="00DD156F">
            <w:r>
              <w:rPr>
                <w:rFonts w:hint="eastAsia"/>
              </w:rPr>
              <w:t>Or</w:t>
            </w:r>
            <w:r>
              <w:t>ganId</w:t>
            </w:r>
          </w:p>
        </w:tc>
        <w:tc>
          <w:tcPr>
            <w:tcW w:w="1842" w:type="dxa"/>
          </w:tcPr>
          <w:p w14:paraId="17F89CCC" w14:textId="77777777" w:rsidR="00AC2F36" w:rsidRDefault="00AC2F36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14:paraId="37A3F050" w14:textId="77777777" w:rsidR="00AC2F36" w:rsidRDefault="00AC2F36" w:rsidP="00DD156F"/>
        </w:tc>
        <w:tc>
          <w:tcPr>
            <w:tcW w:w="1276" w:type="dxa"/>
          </w:tcPr>
          <w:p w14:paraId="2746FB5D" w14:textId="77777777" w:rsidR="00AC2F36" w:rsidRDefault="00AC2F36" w:rsidP="00DD156F"/>
        </w:tc>
        <w:tc>
          <w:tcPr>
            <w:tcW w:w="850" w:type="dxa"/>
          </w:tcPr>
          <w:p w14:paraId="6925F181" w14:textId="77777777" w:rsidR="00AC2F36" w:rsidRDefault="00AC2F36" w:rsidP="00DD156F">
            <w:r>
              <w:rPr>
                <w:rFonts w:hint="eastAsia"/>
              </w:rPr>
              <w:t>所属</w:t>
            </w:r>
            <w:r>
              <w:t>组织</w:t>
            </w:r>
          </w:p>
        </w:tc>
        <w:tc>
          <w:tcPr>
            <w:tcW w:w="1610" w:type="dxa"/>
          </w:tcPr>
          <w:p w14:paraId="6FAED015" w14:textId="77777777" w:rsidR="00AC2F36" w:rsidRDefault="00AC2F36" w:rsidP="00DD156F">
            <w:r>
              <w:rPr>
                <w:rFonts w:hint="eastAsia"/>
              </w:rPr>
              <w:t>如果</w:t>
            </w:r>
            <w:r>
              <w:t>是区级标准则需要填写。</w:t>
            </w:r>
          </w:p>
        </w:tc>
      </w:tr>
      <w:tr w:rsidR="008B223B" w14:paraId="114776CD" w14:textId="77777777" w:rsidTr="00DD156F">
        <w:tc>
          <w:tcPr>
            <w:tcW w:w="1101" w:type="dxa"/>
          </w:tcPr>
          <w:p w14:paraId="40B6539D" w14:textId="77777777" w:rsidR="008B223B" w:rsidRDefault="008B223B" w:rsidP="00DD156F"/>
        </w:tc>
        <w:tc>
          <w:tcPr>
            <w:tcW w:w="1134" w:type="dxa"/>
          </w:tcPr>
          <w:p w14:paraId="2DB27D03" w14:textId="77777777" w:rsidR="008B223B" w:rsidRDefault="008B223B" w:rsidP="00DD156F">
            <w:r>
              <w:rPr>
                <w:rFonts w:hint="eastAsia"/>
              </w:rPr>
              <w:t>MinValue</w:t>
            </w:r>
          </w:p>
        </w:tc>
        <w:tc>
          <w:tcPr>
            <w:tcW w:w="1842" w:type="dxa"/>
          </w:tcPr>
          <w:p w14:paraId="3372A0CD" w14:textId="77777777" w:rsidR="008B223B" w:rsidRDefault="008B223B" w:rsidP="00DD156F">
            <w:r>
              <w:t>Float</w:t>
            </w:r>
          </w:p>
        </w:tc>
        <w:tc>
          <w:tcPr>
            <w:tcW w:w="709" w:type="dxa"/>
          </w:tcPr>
          <w:p w14:paraId="4F8FA19A" w14:textId="77777777" w:rsidR="008B223B" w:rsidRDefault="008B223B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54377593" w14:textId="77777777" w:rsidR="008B223B" w:rsidRDefault="008B223B" w:rsidP="00DD156F"/>
        </w:tc>
        <w:tc>
          <w:tcPr>
            <w:tcW w:w="850" w:type="dxa"/>
          </w:tcPr>
          <w:p w14:paraId="6EA66011" w14:textId="77777777" w:rsidR="008B223B" w:rsidRDefault="008B223B" w:rsidP="004C31A1">
            <w:r>
              <w:rPr>
                <w:rFonts w:hint="eastAsia"/>
              </w:rPr>
              <w:t>最低标准</w:t>
            </w:r>
            <w:r w:rsidR="004C31A1">
              <w:rPr>
                <w:rFonts w:hint="eastAsia"/>
              </w:rPr>
              <w:t>学时</w:t>
            </w:r>
          </w:p>
        </w:tc>
        <w:tc>
          <w:tcPr>
            <w:tcW w:w="1610" w:type="dxa"/>
          </w:tcPr>
          <w:p w14:paraId="7FC059F1" w14:textId="77777777" w:rsidR="008B223B" w:rsidRDefault="008B223B" w:rsidP="00DD156F"/>
        </w:tc>
      </w:tr>
      <w:tr w:rsidR="00C26486" w14:paraId="478DEDCF" w14:textId="77777777" w:rsidTr="00DD156F">
        <w:tc>
          <w:tcPr>
            <w:tcW w:w="1101" w:type="dxa"/>
          </w:tcPr>
          <w:p w14:paraId="7DA560DF" w14:textId="77777777" w:rsidR="00C26486" w:rsidRDefault="00C26486" w:rsidP="00C26486"/>
        </w:tc>
        <w:tc>
          <w:tcPr>
            <w:tcW w:w="1134" w:type="dxa"/>
          </w:tcPr>
          <w:p w14:paraId="4C825960" w14:textId="77777777" w:rsidR="00C26486" w:rsidRDefault="00C26486" w:rsidP="00C26486">
            <w:r>
              <w:t>Max</w:t>
            </w:r>
            <w:r>
              <w:rPr>
                <w:rFonts w:hint="eastAsia"/>
              </w:rPr>
              <w:t>Value</w:t>
            </w:r>
          </w:p>
        </w:tc>
        <w:tc>
          <w:tcPr>
            <w:tcW w:w="1842" w:type="dxa"/>
          </w:tcPr>
          <w:p w14:paraId="3FAB9636" w14:textId="77777777" w:rsidR="00C26486" w:rsidRDefault="00C26486" w:rsidP="00C26486">
            <w:r>
              <w:t>Float</w:t>
            </w:r>
          </w:p>
        </w:tc>
        <w:tc>
          <w:tcPr>
            <w:tcW w:w="709" w:type="dxa"/>
          </w:tcPr>
          <w:p w14:paraId="34AE6365" w14:textId="77777777" w:rsidR="00C26486" w:rsidRDefault="00C26486" w:rsidP="00C26486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127E200" w14:textId="77777777" w:rsidR="00C26486" w:rsidRDefault="00C26486" w:rsidP="00C26486"/>
        </w:tc>
        <w:tc>
          <w:tcPr>
            <w:tcW w:w="850" w:type="dxa"/>
          </w:tcPr>
          <w:p w14:paraId="1215D858" w14:textId="77777777" w:rsidR="00C26486" w:rsidRDefault="00C26486" w:rsidP="004C31A1">
            <w:r>
              <w:rPr>
                <w:rFonts w:hint="eastAsia"/>
              </w:rPr>
              <w:t>最高</w:t>
            </w:r>
            <w:r>
              <w:t>标准</w:t>
            </w:r>
            <w:r w:rsidR="004C31A1">
              <w:rPr>
                <w:rFonts w:hint="eastAsia"/>
              </w:rPr>
              <w:t>学士</w:t>
            </w:r>
          </w:p>
        </w:tc>
        <w:tc>
          <w:tcPr>
            <w:tcW w:w="1610" w:type="dxa"/>
          </w:tcPr>
          <w:p w14:paraId="6B19603D" w14:textId="77777777" w:rsidR="00C26486" w:rsidRDefault="00C26486" w:rsidP="00C26486"/>
        </w:tc>
      </w:tr>
      <w:tr w:rsidR="00C26486" w14:paraId="7A44239C" w14:textId="77777777" w:rsidTr="00DD156F">
        <w:tc>
          <w:tcPr>
            <w:tcW w:w="1101" w:type="dxa"/>
          </w:tcPr>
          <w:p w14:paraId="2AE8FC89" w14:textId="77777777" w:rsidR="00C26486" w:rsidRDefault="00C26486" w:rsidP="00C26486"/>
        </w:tc>
        <w:tc>
          <w:tcPr>
            <w:tcW w:w="1134" w:type="dxa"/>
          </w:tcPr>
          <w:p w14:paraId="472CE18C" w14:textId="77777777" w:rsidR="00C26486" w:rsidRDefault="00C26486" w:rsidP="00C26486">
            <w:r>
              <w:rPr>
                <w:rFonts w:hint="eastAsia"/>
              </w:rPr>
              <w:t>Sort</w:t>
            </w:r>
          </w:p>
        </w:tc>
        <w:tc>
          <w:tcPr>
            <w:tcW w:w="1842" w:type="dxa"/>
          </w:tcPr>
          <w:p w14:paraId="1FD5802B" w14:textId="77777777" w:rsidR="00C26486" w:rsidRDefault="00C26486" w:rsidP="00C2648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14:paraId="5CA2AFF6" w14:textId="77777777" w:rsidR="00C26486" w:rsidRDefault="00C26486" w:rsidP="00C26486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68454F00" w14:textId="77777777" w:rsidR="00C26486" w:rsidRDefault="00C26486" w:rsidP="00C26486">
            <w:r>
              <w:rPr>
                <w:rFonts w:hint="eastAsia"/>
              </w:rPr>
              <w:t>50</w:t>
            </w:r>
          </w:p>
        </w:tc>
        <w:tc>
          <w:tcPr>
            <w:tcW w:w="850" w:type="dxa"/>
          </w:tcPr>
          <w:p w14:paraId="45F49CA6" w14:textId="77777777" w:rsidR="00C26486" w:rsidRDefault="00C26486" w:rsidP="00C26486">
            <w:r>
              <w:rPr>
                <w:rFonts w:hint="eastAsia"/>
              </w:rPr>
              <w:t>排序</w:t>
            </w:r>
          </w:p>
        </w:tc>
        <w:tc>
          <w:tcPr>
            <w:tcW w:w="1610" w:type="dxa"/>
          </w:tcPr>
          <w:p w14:paraId="542A6A7D" w14:textId="77777777" w:rsidR="00C26486" w:rsidRDefault="00C26486" w:rsidP="00C26486">
            <w:r>
              <w:rPr>
                <w:rFonts w:hint="eastAsia"/>
              </w:rPr>
              <w:t>降序</w:t>
            </w:r>
          </w:p>
        </w:tc>
      </w:tr>
      <w:tr w:rsidR="00C26486" w14:paraId="4AB04078" w14:textId="77777777" w:rsidTr="00DD156F">
        <w:tc>
          <w:tcPr>
            <w:tcW w:w="1101" w:type="dxa"/>
          </w:tcPr>
          <w:p w14:paraId="23170E96" w14:textId="77777777" w:rsidR="00C26486" w:rsidRDefault="00C26486" w:rsidP="00C26486">
            <w:pPr>
              <w:ind w:left="210" w:right="210"/>
            </w:pPr>
          </w:p>
        </w:tc>
        <w:tc>
          <w:tcPr>
            <w:tcW w:w="1134" w:type="dxa"/>
          </w:tcPr>
          <w:p w14:paraId="46974E28" w14:textId="77777777" w:rsidR="00C26486" w:rsidRDefault="00C26486" w:rsidP="00C26486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842" w:type="dxa"/>
          </w:tcPr>
          <w:p w14:paraId="359E412E" w14:textId="77777777" w:rsidR="00C26486" w:rsidRDefault="00C26486" w:rsidP="00C26486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709" w:type="dxa"/>
          </w:tcPr>
          <w:p w14:paraId="133743BA" w14:textId="77777777" w:rsidR="00C26486" w:rsidRDefault="00C26486" w:rsidP="00C26486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4A2DEB05" w14:textId="77777777" w:rsidR="00C26486" w:rsidRDefault="00C26486" w:rsidP="00C26486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14:paraId="5E9DFE59" w14:textId="77777777" w:rsidR="00C26486" w:rsidRDefault="00C26486" w:rsidP="00C26486">
            <w:pPr>
              <w:ind w:right="210"/>
            </w:pPr>
          </w:p>
        </w:tc>
        <w:tc>
          <w:tcPr>
            <w:tcW w:w="1610" w:type="dxa"/>
          </w:tcPr>
          <w:p w14:paraId="6E338CDF" w14:textId="77777777" w:rsidR="00C26486" w:rsidRDefault="00C26486" w:rsidP="00C26486">
            <w:pPr>
              <w:ind w:left="210" w:right="210"/>
            </w:pPr>
          </w:p>
        </w:tc>
      </w:tr>
      <w:tr w:rsidR="00C26486" w14:paraId="4883D922" w14:textId="77777777" w:rsidTr="00DD156F">
        <w:tc>
          <w:tcPr>
            <w:tcW w:w="1101" w:type="dxa"/>
          </w:tcPr>
          <w:p w14:paraId="66A6265D" w14:textId="77777777" w:rsidR="00C26486" w:rsidRDefault="00C26486" w:rsidP="00C26486">
            <w:pPr>
              <w:ind w:left="210" w:right="210"/>
            </w:pPr>
          </w:p>
        </w:tc>
        <w:tc>
          <w:tcPr>
            <w:tcW w:w="1134" w:type="dxa"/>
          </w:tcPr>
          <w:p w14:paraId="0F1AB7C6" w14:textId="77777777" w:rsidR="00C26486" w:rsidRDefault="00C26486" w:rsidP="00C26486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842" w:type="dxa"/>
          </w:tcPr>
          <w:p w14:paraId="0F08CF52" w14:textId="77777777" w:rsidR="00C26486" w:rsidRDefault="00C26486" w:rsidP="00C26486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</w:tcPr>
          <w:p w14:paraId="60062C97" w14:textId="77777777" w:rsidR="00C26486" w:rsidRDefault="00C26486" w:rsidP="00C26486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67E998B6" w14:textId="77777777" w:rsidR="00C26486" w:rsidRDefault="00C26486" w:rsidP="00C26486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0" w:type="dxa"/>
          </w:tcPr>
          <w:p w14:paraId="079461A0" w14:textId="77777777" w:rsidR="00C26486" w:rsidRDefault="00C26486" w:rsidP="00C26486">
            <w:pPr>
              <w:ind w:right="210"/>
            </w:pPr>
          </w:p>
        </w:tc>
        <w:tc>
          <w:tcPr>
            <w:tcW w:w="1610" w:type="dxa"/>
          </w:tcPr>
          <w:p w14:paraId="6271F2FE" w14:textId="77777777" w:rsidR="00C26486" w:rsidRDefault="00C26486" w:rsidP="00C26486">
            <w:pPr>
              <w:ind w:left="210" w:right="210"/>
            </w:pPr>
          </w:p>
        </w:tc>
      </w:tr>
    </w:tbl>
    <w:p w14:paraId="052DC58C" w14:textId="77777777" w:rsidR="00592CA8" w:rsidRDefault="00592CA8" w:rsidP="00592CA8">
      <w:r>
        <w:rPr>
          <w:rFonts w:hint="eastAsia"/>
        </w:rPr>
        <w:t>|</w:t>
      </w:r>
    </w:p>
    <w:p w14:paraId="48003751" w14:textId="77777777" w:rsidR="00592CA8" w:rsidRDefault="00592CA8" w:rsidP="00592CA8"/>
    <w:p w14:paraId="4B5705C0" w14:textId="77777777" w:rsidR="00592CA8" w:rsidRDefault="00592CA8" w:rsidP="00592CA8"/>
    <w:p w14:paraId="64848318" w14:textId="77777777" w:rsidR="005B59CA" w:rsidRDefault="0042290B" w:rsidP="0042290B">
      <w:pPr>
        <w:pStyle w:val="a"/>
      </w:pPr>
      <w:bookmarkStart w:id="71" w:name="_Toc427236687"/>
      <w:bookmarkStart w:id="72" w:name="_Toc430249257"/>
      <w:r>
        <w:rPr>
          <w:rFonts w:hint="eastAsia"/>
        </w:rPr>
        <w:t>课程（</w:t>
      </w:r>
      <w:r>
        <w:t>课程制作平台）</w:t>
      </w:r>
      <w:bookmarkEnd w:id="71"/>
      <w:bookmarkEnd w:id="72"/>
    </w:p>
    <w:p w14:paraId="4AA62295" w14:textId="77777777" w:rsidR="001A2EEE" w:rsidRDefault="001A2EEE" w:rsidP="001A2EEE">
      <w:pPr>
        <w:pStyle w:val="a0"/>
      </w:pPr>
      <w:bookmarkStart w:id="73" w:name="_Toc421172868"/>
      <w:bookmarkStart w:id="74" w:name="_Toc427236688"/>
      <w:bookmarkStart w:id="75" w:name="_Toc430249258"/>
      <w:r>
        <w:rPr>
          <w:rFonts w:hint="eastAsia"/>
        </w:rPr>
        <w:t>课程信息表</w:t>
      </w:r>
      <w:bookmarkEnd w:id="73"/>
      <w:bookmarkEnd w:id="74"/>
      <w:bookmarkEnd w:id="75"/>
    </w:p>
    <w:p w14:paraId="6289996D" w14:textId="77777777" w:rsidR="001A2EEE" w:rsidRDefault="001A2EEE" w:rsidP="001A2EEE">
      <w:r>
        <w:rPr>
          <w:rFonts w:hint="eastAsia"/>
        </w:rPr>
        <w:t>*</w:t>
      </w:r>
      <w:r w:rsidRPr="000379E1">
        <w:t>Course_</w:t>
      </w:r>
      <w:r>
        <w:t>Detail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31"/>
        <w:gridCol w:w="1729"/>
        <w:gridCol w:w="1701"/>
        <w:gridCol w:w="850"/>
        <w:gridCol w:w="993"/>
        <w:gridCol w:w="992"/>
        <w:gridCol w:w="1326"/>
      </w:tblGrid>
      <w:tr w:rsidR="001A2EEE" w14:paraId="6B07AE49" w14:textId="77777777" w:rsidTr="00DD156F">
        <w:tc>
          <w:tcPr>
            <w:tcW w:w="931" w:type="dxa"/>
          </w:tcPr>
          <w:p w14:paraId="53CFC8A2" w14:textId="77777777" w:rsidR="001A2EEE" w:rsidRPr="002177A0" w:rsidRDefault="001A2EEE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29" w:type="dxa"/>
          </w:tcPr>
          <w:p w14:paraId="6550C71D" w14:textId="77777777" w:rsidR="001A2EEE" w:rsidRPr="002177A0" w:rsidRDefault="001A2EEE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701" w:type="dxa"/>
          </w:tcPr>
          <w:p w14:paraId="66F3A2B0" w14:textId="77777777" w:rsidR="001A2EEE" w:rsidRPr="002177A0" w:rsidRDefault="001A2EEE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</w:tcPr>
          <w:p w14:paraId="2BB51D25" w14:textId="77777777" w:rsidR="001A2EEE" w:rsidRPr="002177A0" w:rsidRDefault="001A2EEE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993" w:type="dxa"/>
          </w:tcPr>
          <w:p w14:paraId="5E2BDACC" w14:textId="77777777" w:rsidR="001A2EEE" w:rsidRPr="002177A0" w:rsidRDefault="001A2EEE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992" w:type="dxa"/>
          </w:tcPr>
          <w:p w14:paraId="5375B374" w14:textId="77777777" w:rsidR="001A2EEE" w:rsidRPr="002177A0" w:rsidRDefault="001A2EEE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65723FD5" w14:textId="77777777" w:rsidR="001A2EEE" w:rsidRPr="002177A0" w:rsidRDefault="001A2EEE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1A2EEE" w14:paraId="29758189" w14:textId="77777777" w:rsidTr="00DD156F">
        <w:tc>
          <w:tcPr>
            <w:tcW w:w="931" w:type="dxa"/>
          </w:tcPr>
          <w:p w14:paraId="20B6138B" w14:textId="77777777" w:rsidR="001A2EEE" w:rsidRDefault="001A2EEE" w:rsidP="00DD156F">
            <w:pPr>
              <w:ind w:left="210"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</w:tcPr>
          <w:p w14:paraId="04187A11" w14:textId="77777777" w:rsidR="001A2EEE" w:rsidRDefault="001A2EEE" w:rsidP="00DD156F">
            <w:pPr>
              <w:ind w:right="210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3A0F84FD" w14:textId="77777777" w:rsidR="001A2EEE" w:rsidRDefault="001A2EEE" w:rsidP="00DD156F">
            <w:pPr>
              <w:ind w:right="210"/>
            </w:pPr>
          </w:p>
        </w:tc>
        <w:tc>
          <w:tcPr>
            <w:tcW w:w="850" w:type="dxa"/>
          </w:tcPr>
          <w:p w14:paraId="006DBB33" w14:textId="77777777" w:rsidR="001A2EEE" w:rsidRDefault="001A2EEE" w:rsidP="00DD156F">
            <w:pPr>
              <w:ind w:right="210"/>
            </w:pPr>
          </w:p>
        </w:tc>
        <w:tc>
          <w:tcPr>
            <w:tcW w:w="993" w:type="dxa"/>
          </w:tcPr>
          <w:p w14:paraId="0CB34C7A" w14:textId="77777777" w:rsidR="001A2EEE" w:rsidRDefault="001A2EEE" w:rsidP="00DD156F">
            <w:pPr>
              <w:ind w:right="210"/>
            </w:pPr>
          </w:p>
        </w:tc>
        <w:tc>
          <w:tcPr>
            <w:tcW w:w="992" w:type="dxa"/>
          </w:tcPr>
          <w:p w14:paraId="55899998" w14:textId="77777777" w:rsidR="001A2EEE" w:rsidRDefault="001A2EEE" w:rsidP="00DD156F">
            <w:pPr>
              <w:ind w:right="210"/>
            </w:pPr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1AD6472E" w14:textId="77777777" w:rsidR="001A2EEE" w:rsidRDefault="001A2EEE" w:rsidP="00DD156F">
            <w:pPr>
              <w:ind w:left="210" w:right="210"/>
            </w:pPr>
          </w:p>
        </w:tc>
      </w:tr>
      <w:tr w:rsidR="00B2272D" w:rsidRPr="00CD63BA" w14:paraId="69D70919" w14:textId="77777777" w:rsidTr="00DD156F">
        <w:tc>
          <w:tcPr>
            <w:tcW w:w="931" w:type="dxa"/>
          </w:tcPr>
          <w:p w14:paraId="1BF725BC" w14:textId="77777777" w:rsidR="003F7AD0" w:rsidRPr="00CD63BA" w:rsidRDefault="003F7AD0" w:rsidP="00D06C87">
            <w:pPr>
              <w:rPr>
                <w:strike/>
                <w:color w:val="FF0000"/>
              </w:rPr>
            </w:pPr>
          </w:p>
        </w:tc>
        <w:tc>
          <w:tcPr>
            <w:tcW w:w="1729" w:type="dxa"/>
          </w:tcPr>
          <w:p w14:paraId="736F6347" w14:textId="77777777" w:rsidR="003F7AD0" w:rsidRPr="00CD63BA" w:rsidRDefault="003F7AD0" w:rsidP="003F7AD0">
            <w:pPr>
              <w:ind w:right="210"/>
              <w:rPr>
                <w:strike/>
                <w:color w:val="FF0000"/>
              </w:rPr>
            </w:pPr>
            <w:r w:rsidRPr="00CD63BA">
              <w:rPr>
                <w:strike/>
                <w:color w:val="FF0000"/>
              </w:rPr>
              <w:t>PartitionId</w:t>
            </w:r>
          </w:p>
        </w:tc>
        <w:tc>
          <w:tcPr>
            <w:tcW w:w="1701" w:type="dxa"/>
          </w:tcPr>
          <w:p w14:paraId="13408DA9" w14:textId="77777777" w:rsidR="003F7AD0" w:rsidRPr="00CD63BA" w:rsidRDefault="003F7AD0" w:rsidP="003F7AD0">
            <w:pPr>
              <w:ind w:right="210"/>
              <w:rPr>
                <w:strike/>
                <w:color w:val="FF0000"/>
              </w:rPr>
            </w:pPr>
            <w:r w:rsidRPr="00CD63BA">
              <w:rPr>
                <w:strike/>
                <w:color w:val="FF0000"/>
              </w:rPr>
              <w:t>Int</w:t>
            </w:r>
          </w:p>
        </w:tc>
        <w:tc>
          <w:tcPr>
            <w:tcW w:w="850" w:type="dxa"/>
          </w:tcPr>
          <w:p w14:paraId="2E875168" w14:textId="77777777" w:rsidR="003F7AD0" w:rsidRPr="00CD63BA" w:rsidRDefault="003F7AD0" w:rsidP="003F7AD0">
            <w:pPr>
              <w:ind w:right="210"/>
              <w:rPr>
                <w:strike/>
                <w:color w:val="FF0000"/>
              </w:rPr>
            </w:pPr>
            <w:r w:rsidRPr="00CD63BA">
              <w:rPr>
                <w:rFonts w:hint="eastAsia"/>
                <w:strike/>
                <w:color w:val="FF0000"/>
              </w:rPr>
              <w:t>y</w:t>
            </w:r>
          </w:p>
        </w:tc>
        <w:tc>
          <w:tcPr>
            <w:tcW w:w="993" w:type="dxa"/>
          </w:tcPr>
          <w:p w14:paraId="184AC16D" w14:textId="77777777" w:rsidR="003F7AD0" w:rsidRPr="00CD63BA" w:rsidRDefault="003F7AD0" w:rsidP="003F7AD0">
            <w:pPr>
              <w:ind w:right="210"/>
              <w:rPr>
                <w:strike/>
                <w:color w:val="FF0000"/>
              </w:rPr>
            </w:pPr>
          </w:p>
        </w:tc>
        <w:tc>
          <w:tcPr>
            <w:tcW w:w="992" w:type="dxa"/>
          </w:tcPr>
          <w:p w14:paraId="06EB2062" w14:textId="77777777" w:rsidR="003F7AD0" w:rsidRPr="00CD63BA" w:rsidRDefault="003F7AD0" w:rsidP="00D06C87">
            <w:pPr>
              <w:rPr>
                <w:strike/>
                <w:color w:val="FF0000"/>
              </w:rPr>
            </w:pPr>
            <w:r w:rsidRPr="00CD63BA">
              <w:rPr>
                <w:rFonts w:hint="eastAsia"/>
                <w:strike/>
                <w:color w:val="FF0000"/>
              </w:rPr>
              <w:t>数据</w:t>
            </w:r>
            <w:r w:rsidRPr="00CD63BA">
              <w:rPr>
                <w:strike/>
                <w:color w:val="FF0000"/>
              </w:rPr>
              <w:t>哪个分区</w:t>
            </w:r>
            <w:r w:rsidRPr="00CD63BA">
              <w:rPr>
                <w:rFonts w:hint="eastAsia"/>
                <w:strike/>
                <w:color w:val="FF0000"/>
              </w:rPr>
              <w:t>Id</w:t>
            </w:r>
          </w:p>
        </w:tc>
        <w:tc>
          <w:tcPr>
            <w:tcW w:w="1326" w:type="dxa"/>
          </w:tcPr>
          <w:p w14:paraId="05460268" w14:textId="77777777" w:rsidR="003F7AD0" w:rsidRPr="00CD63BA" w:rsidRDefault="003F7AD0" w:rsidP="00D06C87">
            <w:pPr>
              <w:rPr>
                <w:strike/>
                <w:color w:val="FF0000"/>
              </w:rPr>
            </w:pPr>
          </w:p>
        </w:tc>
      </w:tr>
      <w:tr w:rsidR="00B2272D" w:rsidRPr="00CD63BA" w14:paraId="444A9F70" w14:textId="77777777" w:rsidTr="00DD156F">
        <w:tc>
          <w:tcPr>
            <w:tcW w:w="931" w:type="dxa"/>
          </w:tcPr>
          <w:p w14:paraId="7985028F" w14:textId="77777777" w:rsidR="001A2EEE" w:rsidRPr="00CD63BA" w:rsidRDefault="001A2EEE" w:rsidP="00DD156F">
            <w:pPr>
              <w:ind w:left="210" w:right="210"/>
              <w:rPr>
                <w:strike/>
                <w:color w:val="FF0000"/>
              </w:rPr>
            </w:pPr>
          </w:p>
        </w:tc>
        <w:tc>
          <w:tcPr>
            <w:tcW w:w="1729" w:type="dxa"/>
          </w:tcPr>
          <w:p w14:paraId="7EC0192A" w14:textId="77777777" w:rsidR="001A2EEE" w:rsidRPr="00CD63BA" w:rsidRDefault="001A2EEE" w:rsidP="00DD156F">
            <w:pPr>
              <w:ind w:right="210"/>
              <w:rPr>
                <w:strike/>
                <w:color w:val="FF0000"/>
              </w:rPr>
            </w:pPr>
            <w:r w:rsidRPr="00CD63BA">
              <w:rPr>
                <w:rFonts w:hint="eastAsia"/>
                <w:strike/>
                <w:color w:val="FF0000"/>
              </w:rPr>
              <w:t>Title</w:t>
            </w:r>
          </w:p>
        </w:tc>
        <w:tc>
          <w:tcPr>
            <w:tcW w:w="1701" w:type="dxa"/>
          </w:tcPr>
          <w:p w14:paraId="2A924BC8" w14:textId="77777777" w:rsidR="001A2EEE" w:rsidRPr="00CD63BA" w:rsidRDefault="006B1F4F" w:rsidP="00DD156F">
            <w:pPr>
              <w:ind w:right="210"/>
              <w:rPr>
                <w:strike/>
                <w:color w:val="FF0000"/>
              </w:rPr>
            </w:pPr>
            <w:r w:rsidRPr="00CD63BA">
              <w:rPr>
                <w:strike/>
                <w:color w:val="FF0000"/>
              </w:rPr>
              <w:t>varchar</w:t>
            </w:r>
            <w:r w:rsidR="001A2EEE" w:rsidRPr="00CD63BA">
              <w:rPr>
                <w:rFonts w:hint="eastAsia"/>
                <w:strike/>
                <w:color w:val="FF0000"/>
              </w:rPr>
              <w:t>(</w:t>
            </w:r>
            <w:r w:rsidR="001A2EEE" w:rsidRPr="00CD63BA">
              <w:rPr>
                <w:strike/>
                <w:color w:val="FF0000"/>
              </w:rPr>
              <w:t>200)</w:t>
            </w:r>
          </w:p>
        </w:tc>
        <w:tc>
          <w:tcPr>
            <w:tcW w:w="850" w:type="dxa"/>
          </w:tcPr>
          <w:p w14:paraId="4972044F" w14:textId="77777777" w:rsidR="001A2EEE" w:rsidRPr="00CD63BA" w:rsidRDefault="001A2EEE" w:rsidP="00DD156F">
            <w:pPr>
              <w:ind w:right="210"/>
              <w:rPr>
                <w:strike/>
                <w:color w:val="FF0000"/>
              </w:rPr>
            </w:pPr>
            <w:r w:rsidRPr="00CD63BA">
              <w:rPr>
                <w:rFonts w:hint="eastAsia"/>
                <w:strike/>
                <w:color w:val="FF0000"/>
              </w:rPr>
              <w:t>y</w:t>
            </w:r>
          </w:p>
        </w:tc>
        <w:tc>
          <w:tcPr>
            <w:tcW w:w="993" w:type="dxa"/>
          </w:tcPr>
          <w:p w14:paraId="361C1D92" w14:textId="77777777" w:rsidR="001A2EEE" w:rsidRPr="00CD63BA" w:rsidRDefault="001A2EEE" w:rsidP="00DD156F">
            <w:pPr>
              <w:ind w:right="210"/>
              <w:rPr>
                <w:strike/>
                <w:color w:val="FF0000"/>
              </w:rPr>
            </w:pPr>
          </w:p>
        </w:tc>
        <w:tc>
          <w:tcPr>
            <w:tcW w:w="992" w:type="dxa"/>
          </w:tcPr>
          <w:p w14:paraId="6FA73FD4" w14:textId="77777777" w:rsidR="001A2EEE" w:rsidRPr="00CD63BA" w:rsidRDefault="001A2EEE" w:rsidP="00DD156F">
            <w:pPr>
              <w:ind w:right="210"/>
              <w:rPr>
                <w:strike/>
                <w:color w:val="FF0000"/>
              </w:rPr>
            </w:pPr>
            <w:r w:rsidRPr="00CD63BA">
              <w:rPr>
                <w:rFonts w:hint="eastAsia"/>
                <w:strike/>
                <w:color w:val="FF0000"/>
              </w:rPr>
              <w:t>标题</w:t>
            </w:r>
          </w:p>
        </w:tc>
        <w:tc>
          <w:tcPr>
            <w:tcW w:w="1326" w:type="dxa"/>
          </w:tcPr>
          <w:p w14:paraId="7E48A764" w14:textId="77777777" w:rsidR="001A2EEE" w:rsidRPr="00CD63BA" w:rsidRDefault="001A2EEE" w:rsidP="00DD156F">
            <w:pPr>
              <w:ind w:left="210" w:right="210"/>
              <w:rPr>
                <w:strike/>
                <w:color w:val="FF0000"/>
              </w:rPr>
            </w:pPr>
          </w:p>
        </w:tc>
      </w:tr>
      <w:tr w:rsidR="00B2272D" w:rsidRPr="00CD63BA" w14:paraId="2FE4C1EF" w14:textId="77777777" w:rsidTr="00DD156F">
        <w:tc>
          <w:tcPr>
            <w:tcW w:w="931" w:type="dxa"/>
          </w:tcPr>
          <w:p w14:paraId="7DD36C1E" w14:textId="77777777" w:rsidR="001A2EEE" w:rsidRPr="00CD63BA" w:rsidRDefault="001A2EEE" w:rsidP="00DD156F">
            <w:pPr>
              <w:ind w:left="210" w:right="210"/>
              <w:rPr>
                <w:strike/>
                <w:color w:val="FF0000"/>
              </w:rPr>
            </w:pPr>
          </w:p>
        </w:tc>
        <w:tc>
          <w:tcPr>
            <w:tcW w:w="1729" w:type="dxa"/>
          </w:tcPr>
          <w:p w14:paraId="32E7B256" w14:textId="77777777" w:rsidR="001A2EEE" w:rsidRPr="00CD63BA" w:rsidRDefault="001A2EEE" w:rsidP="00DD156F">
            <w:pPr>
              <w:ind w:right="210"/>
              <w:rPr>
                <w:strike/>
                <w:color w:val="FF0000"/>
              </w:rPr>
            </w:pPr>
            <w:r w:rsidRPr="00CD63BA">
              <w:rPr>
                <w:rFonts w:hint="eastAsia"/>
                <w:strike/>
                <w:color w:val="FF0000"/>
              </w:rPr>
              <w:t>Content</w:t>
            </w:r>
          </w:p>
        </w:tc>
        <w:tc>
          <w:tcPr>
            <w:tcW w:w="1701" w:type="dxa"/>
          </w:tcPr>
          <w:p w14:paraId="7DB15565" w14:textId="77777777" w:rsidR="001A2EEE" w:rsidRPr="00CD63BA" w:rsidRDefault="001A2EEE" w:rsidP="00DD156F">
            <w:pPr>
              <w:ind w:right="210"/>
              <w:rPr>
                <w:strike/>
                <w:color w:val="FF0000"/>
              </w:rPr>
            </w:pPr>
            <w:r w:rsidRPr="00CD63BA">
              <w:rPr>
                <w:rFonts w:hint="eastAsia"/>
                <w:strike/>
                <w:color w:val="FF0000"/>
              </w:rPr>
              <w:t>varchar(</w:t>
            </w:r>
            <w:r w:rsidRPr="00CD63BA">
              <w:rPr>
                <w:strike/>
                <w:color w:val="FF0000"/>
              </w:rPr>
              <w:t>3000)</w:t>
            </w:r>
          </w:p>
        </w:tc>
        <w:tc>
          <w:tcPr>
            <w:tcW w:w="850" w:type="dxa"/>
          </w:tcPr>
          <w:p w14:paraId="172600D3" w14:textId="77777777" w:rsidR="001A2EEE" w:rsidRPr="00CD63BA" w:rsidRDefault="001A2EEE" w:rsidP="00DD156F">
            <w:pPr>
              <w:ind w:right="210"/>
              <w:rPr>
                <w:strike/>
                <w:color w:val="FF0000"/>
              </w:rPr>
            </w:pPr>
            <w:r w:rsidRPr="00CD63BA">
              <w:rPr>
                <w:rFonts w:hint="eastAsia"/>
                <w:strike/>
                <w:color w:val="FF0000"/>
              </w:rPr>
              <w:t>y</w:t>
            </w:r>
          </w:p>
        </w:tc>
        <w:tc>
          <w:tcPr>
            <w:tcW w:w="993" w:type="dxa"/>
          </w:tcPr>
          <w:p w14:paraId="27FA5F51" w14:textId="77777777" w:rsidR="001A2EEE" w:rsidRPr="00CD63BA" w:rsidRDefault="001A2EEE" w:rsidP="00DD156F">
            <w:pPr>
              <w:ind w:right="210"/>
              <w:rPr>
                <w:strike/>
                <w:color w:val="FF0000"/>
              </w:rPr>
            </w:pPr>
          </w:p>
        </w:tc>
        <w:tc>
          <w:tcPr>
            <w:tcW w:w="992" w:type="dxa"/>
          </w:tcPr>
          <w:p w14:paraId="4B2776E6" w14:textId="77777777" w:rsidR="001A2EEE" w:rsidRPr="00CD63BA" w:rsidRDefault="001A2EEE" w:rsidP="00DD156F">
            <w:pPr>
              <w:ind w:right="210"/>
              <w:rPr>
                <w:strike/>
                <w:color w:val="FF0000"/>
              </w:rPr>
            </w:pPr>
            <w:r w:rsidRPr="00CD63BA">
              <w:rPr>
                <w:rFonts w:hint="eastAsia"/>
                <w:strike/>
                <w:color w:val="FF0000"/>
              </w:rPr>
              <w:t>简介</w:t>
            </w:r>
          </w:p>
        </w:tc>
        <w:tc>
          <w:tcPr>
            <w:tcW w:w="1326" w:type="dxa"/>
          </w:tcPr>
          <w:p w14:paraId="4409328A" w14:textId="77777777" w:rsidR="001A2EEE" w:rsidRPr="00CD63BA" w:rsidRDefault="001A2EEE" w:rsidP="00DD156F">
            <w:pPr>
              <w:ind w:left="210" w:right="210"/>
              <w:rPr>
                <w:strike/>
                <w:color w:val="FF0000"/>
              </w:rPr>
            </w:pPr>
          </w:p>
        </w:tc>
      </w:tr>
      <w:tr w:rsidR="00B2272D" w:rsidRPr="00CD63BA" w14:paraId="5FB182D8" w14:textId="77777777" w:rsidTr="00DD156F">
        <w:tc>
          <w:tcPr>
            <w:tcW w:w="931" w:type="dxa"/>
          </w:tcPr>
          <w:p w14:paraId="75F0B394" w14:textId="77777777" w:rsidR="001A2EEE" w:rsidRPr="00CD63BA" w:rsidRDefault="001A2EEE" w:rsidP="00DD156F">
            <w:pPr>
              <w:ind w:left="210" w:right="210"/>
              <w:rPr>
                <w:strike/>
                <w:color w:val="FF0000"/>
              </w:rPr>
            </w:pPr>
          </w:p>
        </w:tc>
        <w:tc>
          <w:tcPr>
            <w:tcW w:w="1729" w:type="dxa"/>
          </w:tcPr>
          <w:p w14:paraId="2E263917" w14:textId="77777777" w:rsidR="001A2EEE" w:rsidRPr="00CD63BA" w:rsidRDefault="001A2EEE" w:rsidP="00DD156F">
            <w:pPr>
              <w:ind w:right="210"/>
              <w:rPr>
                <w:strike/>
                <w:color w:val="FF0000"/>
              </w:rPr>
            </w:pPr>
            <w:r w:rsidRPr="00CD63BA">
              <w:rPr>
                <w:strike/>
                <w:color w:val="FF0000"/>
              </w:rPr>
              <w:t>Pic</w:t>
            </w:r>
          </w:p>
        </w:tc>
        <w:tc>
          <w:tcPr>
            <w:tcW w:w="1701" w:type="dxa"/>
          </w:tcPr>
          <w:p w14:paraId="0B68F8CE" w14:textId="77777777" w:rsidR="001A2EEE" w:rsidRPr="00CD63BA" w:rsidRDefault="001A2EEE" w:rsidP="00DD156F">
            <w:pPr>
              <w:ind w:right="210"/>
              <w:rPr>
                <w:strike/>
                <w:color w:val="FF0000"/>
              </w:rPr>
            </w:pPr>
            <w:r w:rsidRPr="00CD63BA">
              <w:rPr>
                <w:rFonts w:hint="eastAsia"/>
                <w:strike/>
                <w:color w:val="FF0000"/>
              </w:rPr>
              <w:t>varchar(</w:t>
            </w:r>
            <w:r w:rsidRPr="00CD63BA">
              <w:rPr>
                <w:strike/>
                <w:color w:val="FF0000"/>
              </w:rPr>
              <w:t>200)</w:t>
            </w:r>
          </w:p>
        </w:tc>
        <w:tc>
          <w:tcPr>
            <w:tcW w:w="850" w:type="dxa"/>
          </w:tcPr>
          <w:p w14:paraId="551DBB52" w14:textId="77777777" w:rsidR="001A2EEE" w:rsidRPr="00CD63BA" w:rsidRDefault="001A2EEE" w:rsidP="00DD156F">
            <w:pPr>
              <w:ind w:right="210"/>
              <w:rPr>
                <w:strike/>
                <w:color w:val="FF0000"/>
              </w:rPr>
            </w:pPr>
          </w:p>
        </w:tc>
        <w:tc>
          <w:tcPr>
            <w:tcW w:w="993" w:type="dxa"/>
          </w:tcPr>
          <w:p w14:paraId="70A81360" w14:textId="77777777" w:rsidR="001A2EEE" w:rsidRPr="00CD63BA" w:rsidRDefault="001A2EEE" w:rsidP="00DD156F">
            <w:pPr>
              <w:ind w:right="210"/>
              <w:rPr>
                <w:strike/>
                <w:color w:val="FF0000"/>
              </w:rPr>
            </w:pPr>
          </w:p>
        </w:tc>
        <w:tc>
          <w:tcPr>
            <w:tcW w:w="992" w:type="dxa"/>
          </w:tcPr>
          <w:p w14:paraId="7AFC3ADD" w14:textId="77777777" w:rsidR="001A2EEE" w:rsidRPr="00CD63BA" w:rsidRDefault="001A2EEE" w:rsidP="00DD156F">
            <w:pPr>
              <w:ind w:right="210"/>
              <w:rPr>
                <w:strike/>
                <w:color w:val="FF0000"/>
              </w:rPr>
            </w:pPr>
            <w:r w:rsidRPr="00CD63BA">
              <w:rPr>
                <w:rFonts w:hint="eastAsia"/>
                <w:strike/>
                <w:color w:val="FF0000"/>
              </w:rPr>
              <w:t>图片</w:t>
            </w:r>
          </w:p>
        </w:tc>
        <w:tc>
          <w:tcPr>
            <w:tcW w:w="1326" w:type="dxa"/>
          </w:tcPr>
          <w:p w14:paraId="396B2D31" w14:textId="77777777" w:rsidR="001A2EEE" w:rsidRPr="00CD63BA" w:rsidRDefault="001A2EEE" w:rsidP="00DD156F">
            <w:pPr>
              <w:ind w:left="210" w:right="210"/>
              <w:rPr>
                <w:strike/>
                <w:color w:val="FF0000"/>
              </w:rPr>
            </w:pPr>
          </w:p>
        </w:tc>
      </w:tr>
      <w:tr w:rsidR="00046802" w:rsidRPr="00046802" w14:paraId="12F3FA98" w14:textId="77777777" w:rsidTr="00DD156F">
        <w:tc>
          <w:tcPr>
            <w:tcW w:w="931" w:type="dxa"/>
          </w:tcPr>
          <w:p w14:paraId="37F594B3" w14:textId="77777777" w:rsidR="002E6C00" w:rsidRPr="00046802" w:rsidRDefault="002E6C00" w:rsidP="00DD156F">
            <w:pPr>
              <w:ind w:left="210" w:right="210"/>
              <w:rPr>
                <w:color w:val="000000" w:themeColor="text1"/>
              </w:rPr>
            </w:pPr>
          </w:p>
        </w:tc>
        <w:tc>
          <w:tcPr>
            <w:tcW w:w="1729" w:type="dxa"/>
          </w:tcPr>
          <w:p w14:paraId="63567702" w14:textId="77777777" w:rsidR="002E6C00" w:rsidRPr="00046802" w:rsidRDefault="002E6C00" w:rsidP="00DD156F">
            <w:pPr>
              <w:ind w:right="210"/>
              <w:rPr>
                <w:color w:val="000000" w:themeColor="text1"/>
              </w:rPr>
            </w:pPr>
            <w:r w:rsidRPr="00046802">
              <w:rPr>
                <w:rFonts w:hint="eastAsia"/>
                <w:color w:val="000000" w:themeColor="text1"/>
              </w:rPr>
              <w:t>TrainingId</w:t>
            </w:r>
          </w:p>
        </w:tc>
        <w:tc>
          <w:tcPr>
            <w:tcW w:w="1701" w:type="dxa"/>
          </w:tcPr>
          <w:p w14:paraId="07207BB8" w14:textId="77777777" w:rsidR="002E6C00" w:rsidRPr="00046802" w:rsidRDefault="002E6C00" w:rsidP="00DD156F">
            <w:pPr>
              <w:ind w:right="210"/>
              <w:rPr>
                <w:color w:val="000000" w:themeColor="text1"/>
              </w:rPr>
            </w:pPr>
            <w:r w:rsidRPr="00046802">
              <w:rPr>
                <w:color w:val="000000" w:themeColor="text1"/>
              </w:rPr>
              <w:t>I</w:t>
            </w:r>
            <w:r w:rsidRPr="00046802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850" w:type="dxa"/>
          </w:tcPr>
          <w:p w14:paraId="0436FC38" w14:textId="77777777" w:rsidR="002E6C00" w:rsidRPr="00046802" w:rsidRDefault="002E6C00" w:rsidP="00DD156F">
            <w:pPr>
              <w:ind w:right="210"/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4C769090" w14:textId="77777777" w:rsidR="002E6C00" w:rsidRPr="00046802" w:rsidRDefault="002E6C00" w:rsidP="00DD156F">
            <w:pPr>
              <w:ind w:right="210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7B94C232" w14:textId="77777777" w:rsidR="002E6C00" w:rsidRPr="00046802" w:rsidRDefault="002E6C00" w:rsidP="00DD156F">
            <w:pPr>
              <w:ind w:right="210"/>
              <w:rPr>
                <w:color w:val="000000" w:themeColor="text1"/>
              </w:rPr>
            </w:pPr>
            <w:r w:rsidRPr="00046802">
              <w:rPr>
                <w:rFonts w:hint="eastAsia"/>
                <w:color w:val="000000" w:themeColor="text1"/>
              </w:rPr>
              <w:t>指定</w:t>
            </w:r>
            <w:r w:rsidRPr="00046802">
              <w:rPr>
                <w:color w:val="000000" w:themeColor="text1"/>
              </w:rPr>
              <w:t>该课程归属到哪一个培训课程</w:t>
            </w:r>
          </w:p>
        </w:tc>
        <w:tc>
          <w:tcPr>
            <w:tcW w:w="1326" w:type="dxa"/>
          </w:tcPr>
          <w:p w14:paraId="14EAE8DC" w14:textId="77777777" w:rsidR="002E6C00" w:rsidRPr="00046802" w:rsidRDefault="002E6C00" w:rsidP="00DD156F">
            <w:pPr>
              <w:ind w:left="210" w:right="210"/>
              <w:rPr>
                <w:color w:val="000000" w:themeColor="text1"/>
              </w:rPr>
            </w:pPr>
          </w:p>
        </w:tc>
      </w:tr>
      <w:tr w:rsidR="006A4A1F" w:rsidRPr="00046802" w14:paraId="3BB3CE42" w14:textId="77777777" w:rsidTr="00DD156F">
        <w:tc>
          <w:tcPr>
            <w:tcW w:w="931" w:type="dxa"/>
          </w:tcPr>
          <w:p w14:paraId="34E15550" w14:textId="77777777" w:rsidR="006A4A1F" w:rsidRPr="00046802" w:rsidRDefault="006A4A1F" w:rsidP="00DD156F">
            <w:pPr>
              <w:ind w:left="210" w:right="210"/>
              <w:rPr>
                <w:color w:val="000000" w:themeColor="text1"/>
              </w:rPr>
            </w:pPr>
          </w:p>
        </w:tc>
        <w:tc>
          <w:tcPr>
            <w:tcW w:w="1729" w:type="dxa"/>
          </w:tcPr>
          <w:p w14:paraId="4392AB77" w14:textId="77777777" w:rsidR="006A4A1F" w:rsidRPr="00046802" w:rsidRDefault="006A4A1F" w:rsidP="00DD156F">
            <w:pPr>
              <w:ind w:right="2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ReadingRate</w:t>
            </w:r>
          </w:p>
        </w:tc>
        <w:tc>
          <w:tcPr>
            <w:tcW w:w="1701" w:type="dxa"/>
          </w:tcPr>
          <w:p w14:paraId="6CC8C00E" w14:textId="77777777" w:rsidR="006A4A1F" w:rsidRPr="00046802" w:rsidRDefault="006A4A1F" w:rsidP="00DD156F">
            <w:pPr>
              <w:ind w:right="2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loat</w:t>
            </w:r>
          </w:p>
        </w:tc>
        <w:tc>
          <w:tcPr>
            <w:tcW w:w="850" w:type="dxa"/>
          </w:tcPr>
          <w:p w14:paraId="6C7CD264" w14:textId="77777777" w:rsidR="006A4A1F" w:rsidRPr="00046802" w:rsidRDefault="006A4A1F" w:rsidP="00DD156F">
            <w:pPr>
              <w:ind w:right="2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993" w:type="dxa"/>
          </w:tcPr>
          <w:p w14:paraId="0BA04988" w14:textId="77777777" w:rsidR="006A4A1F" w:rsidRPr="00046802" w:rsidRDefault="006A4A1F" w:rsidP="00DD156F">
            <w:pPr>
              <w:ind w:right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92" w:type="dxa"/>
          </w:tcPr>
          <w:p w14:paraId="1F319BFB" w14:textId="77777777" w:rsidR="006A4A1F" w:rsidRPr="00046802" w:rsidRDefault="006A4A1F" w:rsidP="00DD156F">
            <w:pPr>
              <w:ind w:right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阅读</w:t>
            </w:r>
            <w:r>
              <w:rPr>
                <w:rFonts w:hint="eastAsia"/>
                <w:color w:val="000000" w:themeColor="text1"/>
              </w:rPr>
              <w:lastRenderedPageBreak/>
              <w:t>比例</w:t>
            </w:r>
          </w:p>
        </w:tc>
        <w:tc>
          <w:tcPr>
            <w:tcW w:w="1326" w:type="dxa"/>
          </w:tcPr>
          <w:p w14:paraId="4D39C127" w14:textId="77777777" w:rsidR="006A4A1F" w:rsidRPr="00046802" w:rsidRDefault="006A4A1F" w:rsidP="00DD156F">
            <w:pPr>
              <w:ind w:left="210" w:right="210"/>
              <w:rPr>
                <w:color w:val="000000" w:themeColor="text1"/>
              </w:rPr>
            </w:pPr>
          </w:p>
        </w:tc>
      </w:tr>
      <w:tr w:rsidR="006A4A1F" w:rsidRPr="00046802" w14:paraId="3B40EDB0" w14:textId="77777777" w:rsidTr="00DD156F">
        <w:tc>
          <w:tcPr>
            <w:tcW w:w="931" w:type="dxa"/>
          </w:tcPr>
          <w:p w14:paraId="7BFC92B0" w14:textId="77777777" w:rsidR="006A4A1F" w:rsidRPr="00046802" w:rsidRDefault="006A4A1F" w:rsidP="006A4A1F">
            <w:pPr>
              <w:ind w:left="210" w:right="210"/>
              <w:rPr>
                <w:color w:val="000000" w:themeColor="text1"/>
              </w:rPr>
            </w:pPr>
          </w:p>
        </w:tc>
        <w:tc>
          <w:tcPr>
            <w:tcW w:w="1729" w:type="dxa"/>
          </w:tcPr>
          <w:p w14:paraId="23946C8A" w14:textId="77777777" w:rsidR="006A4A1F" w:rsidRDefault="001E1A2B" w:rsidP="006A4A1F">
            <w:pPr>
              <w:ind w:right="2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Disscus</w:t>
            </w:r>
            <w:r w:rsidR="006A4A1F">
              <w:rPr>
                <w:color w:val="000000" w:themeColor="text1"/>
              </w:rPr>
              <w:t>Rate</w:t>
            </w:r>
          </w:p>
        </w:tc>
        <w:tc>
          <w:tcPr>
            <w:tcW w:w="1701" w:type="dxa"/>
          </w:tcPr>
          <w:p w14:paraId="1014B4B1" w14:textId="77777777" w:rsidR="006A4A1F" w:rsidRDefault="006A4A1F" w:rsidP="006A4A1F">
            <w:pPr>
              <w:ind w:right="2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loat</w:t>
            </w:r>
          </w:p>
        </w:tc>
        <w:tc>
          <w:tcPr>
            <w:tcW w:w="850" w:type="dxa"/>
          </w:tcPr>
          <w:p w14:paraId="05649384" w14:textId="77777777" w:rsidR="006A4A1F" w:rsidRDefault="006A4A1F" w:rsidP="006A4A1F">
            <w:pPr>
              <w:ind w:right="2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993" w:type="dxa"/>
          </w:tcPr>
          <w:p w14:paraId="7E7BDEAE" w14:textId="77777777" w:rsidR="006A4A1F" w:rsidRDefault="006A4A1F" w:rsidP="006A4A1F">
            <w:pPr>
              <w:ind w:right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92" w:type="dxa"/>
          </w:tcPr>
          <w:p w14:paraId="711AAE19" w14:textId="77777777" w:rsidR="006A4A1F" w:rsidRDefault="006A4A1F" w:rsidP="006A4A1F">
            <w:pPr>
              <w:ind w:right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讨论</w:t>
            </w:r>
            <w:r>
              <w:rPr>
                <w:color w:val="000000" w:themeColor="text1"/>
              </w:rPr>
              <w:t>比例</w:t>
            </w:r>
          </w:p>
        </w:tc>
        <w:tc>
          <w:tcPr>
            <w:tcW w:w="1326" w:type="dxa"/>
          </w:tcPr>
          <w:p w14:paraId="2795DCB6" w14:textId="77777777" w:rsidR="006A4A1F" w:rsidRPr="00046802" w:rsidRDefault="006A4A1F" w:rsidP="006A4A1F">
            <w:pPr>
              <w:ind w:left="210" w:right="210"/>
              <w:rPr>
                <w:color w:val="000000" w:themeColor="text1"/>
              </w:rPr>
            </w:pPr>
          </w:p>
        </w:tc>
      </w:tr>
      <w:tr w:rsidR="006A4A1F" w:rsidRPr="00046802" w14:paraId="77E8AB62" w14:textId="77777777" w:rsidTr="00DD156F">
        <w:tc>
          <w:tcPr>
            <w:tcW w:w="931" w:type="dxa"/>
          </w:tcPr>
          <w:p w14:paraId="44EB3BEC" w14:textId="77777777" w:rsidR="006A4A1F" w:rsidRPr="00046802" w:rsidRDefault="006A4A1F" w:rsidP="006A4A1F">
            <w:pPr>
              <w:ind w:left="210" w:right="210"/>
              <w:rPr>
                <w:color w:val="000000" w:themeColor="text1"/>
              </w:rPr>
            </w:pPr>
          </w:p>
        </w:tc>
        <w:tc>
          <w:tcPr>
            <w:tcW w:w="1729" w:type="dxa"/>
          </w:tcPr>
          <w:p w14:paraId="0F66B56A" w14:textId="77777777" w:rsidR="006A4A1F" w:rsidRDefault="00A90DCC" w:rsidP="006A4A1F">
            <w:pPr>
              <w:ind w:right="2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HomeWork</w:t>
            </w:r>
            <w:r w:rsidR="006A4A1F">
              <w:rPr>
                <w:color w:val="000000" w:themeColor="text1"/>
              </w:rPr>
              <w:t>Rate</w:t>
            </w:r>
          </w:p>
        </w:tc>
        <w:tc>
          <w:tcPr>
            <w:tcW w:w="1701" w:type="dxa"/>
          </w:tcPr>
          <w:p w14:paraId="724A4D77" w14:textId="77777777" w:rsidR="006A4A1F" w:rsidRDefault="006A4A1F" w:rsidP="006A4A1F">
            <w:pPr>
              <w:ind w:right="2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loat</w:t>
            </w:r>
          </w:p>
        </w:tc>
        <w:tc>
          <w:tcPr>
            <w:tcW w:w="850" w:type="dxa"/>
          </w:tcPr>
          <w:p w14:paraId="278AC3A5" w14:textId="77777777" w:rsidR="006A4A1F" w:rsidRDefault="006A4A1F" w:rsidP="006A4A1F">
            <w:pPr>
              <w:ind w:right="2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993" w:type="dxa"/>
          </w:tcPr>
          <w:p w14:paraId="11805CB2" w14:textId="77777777" w:rsidR="006A4A1F" w:rsidRDefault="006A4A1F" w:rsidP="006A4A1F">
            <w:pPr>
              <w:ind w:right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92" w:type="dxa"/>
          </w:tcPr>
          <w:p w14:paraId="0470E4A5" w14:textId="77777777" w:rsidR="006A4A1F" w:rsidRDefault="00A90DCC" w:rsidP="006A4A1F">
            <w:pPr>
              <w:ind w:right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作业</w:t>
            </w:r>
            <w:r>
              <w:rPr>
                <w:color w:val="000000" w:themeColor="text1"/>
              </w:rPr>
              <w:t>比例</w:t>
            </w:r>
          </w:p>
        </w:tc>
        <w:tc>
          <w:tcPr>
            <w:tcW w:w="1326" w:type="dxa"/>
          </w:tcPr>
          <w:p w14:paraId="7A004875" w14:textId="77777777" w:rsidR="006A4A1F" w:rsidRPr="00046802" w:rsidRDefault="006A4A1F" w:rsidP="006A4A1F">
            <w:pPr>
              <w:ind w:left="210" w:right="210"/>
              <w:rPr>
                <w:color w:val="000000" w:themeColor="text1"/>
              </w:rPr>
            </w:pPr>
          </w:p>
        </w:tc>
      </w:tr>
      <w:tr w:rsidR="006A4A1F" w:rsidRPr="00046802" w14:paraId="3FB8A2C4" w14:textId="77777777" w:rsidTr="00DD156F">
        <w:tc>
          <w:tcPr>
            <w:tcW w:w="931" w:type="dxa"/>
          </w:tcPr>
          <w:p w14:paraId="3403CA9C" w14:textId="77777777" w:rsidR="006A4A1F" w:rsidRPr="00046802" w:rsidRDefault="006A4A1F" w:rsidP="006A4A1F">
            <w:pPr>
              <w:ind w:left="210" w:right="210"/>
              <w:rPr>
                <w:color w:val="000000" w:themeColor="text1"/>
              </w:rPr>
            </w:pPr>
          </w:p>
        </w:tc>
        <w:tc>
          <w:tcPr>
            <w:tcW w:w="1729" w:type="dxa"/>
          </w:tcPr>
          <w:p w14:paraId="10808DD4" w14:textId="77777777" w:rsidR="006A4A1F" w:rsidRDefault="001E1A2B" w:rsidP="006A4A1F">
            <w:pPr>
              <w:ind w:right="210"/>
              <w:rPr>
                <w:color w:val="000000" w:themeColor="text1"/>
              </w:rPr>
            </w:pPr>
            <w:r>
              <w:t>Q</w:t>
            </w:r>
            <w:r w:rsidRPr="00C346D5">
              <w:t>uestion</w:t>
            </w:r>
            <w:r w:rsidR="006A4A1F">
              <w:rPr>
                <w:color w:val="000000" w:themeColor="text1"/>
              </w:rPr>
              <w:t>Rate</w:t>
            </w:r>
          </w:p>
        </w:tc>
        <w:tc>
          <w:tcPr>
            <w:tcW w:w="1701" w:type="dxa"/>
          </w:tcPr>
          <w:p w14:paraId="2ECDB89C" w14:textId="77777777" w:rsidR="006A4A1F" w:rsidRDefault="006A4A1F" w:rsidP="006A4A1F">
            <w:pPr>
              <w:ind w:right="2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loat</w:t>
            </w:r>
          </w:p>
        </w:tc>
        <w:tc>
          <w:tcPr>
            <w:tcW w:w="850" w:type="dxa"/>
          </w:tcPr>
          <w:p w14:paraId="25301429" w14:textId="77777777" w:rsidR="006A4A1F" w:rsidRDefault="006A4A1F" w:rsidP="006A4A1F">
            <w:pPr>
              <w:ind w:right="2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993" w:type="dxa"/>
          </w:tcPr>
          <w:p w14:paraId="40823A6B" w14:textId="77777777" w:rsidR="006A4A1F" w:rsidRDefault="006A4A1F" w:rsidP="006A4A1F">
            <w:pPr>
              <w:ind w:right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92" w:type="dxa"/>
          </w:tcPr>
          <w:p w14:paraId="5F07E653" w14:textId="77777777" w:rsidR="006A4A1F" w:rsidRDefault="001E1A2B" w:rsidP="006A4A1F">
            <w:pPr>
              <w:ind w:right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</w:t>
            </w:r>
            <w:r w:rsidR="006A4A1F">
              <w:rPr>
                <w:rFonts w:hint="eastAsia"/>
                <w:color w:val="000000" w:themeColor="text1"/>
              </w:rPr>
              <w:t>比例</w:t>
            </w:r>
          </w:p>
        </w:tc>
        <w:tc>
          <w:tcPr>
            <w:tcW w:w="1326" w:type="dxa"/>
          </w:tcPr>
          <w:p w14:paraId="4D1BD49E" w14:textId="77777777" w:rsidR="006A4A1F" w:rsidRPr="00046802" w:rsidRDefault="006A4A1F" w:rsidP="006A4A1F">
            <w:pPr>
              <w:ind w:left="210" w:right="210"/>
              <w:rPr>
                <w:color w:val="000000" w:themeColor="text1"/>
              </w:rPr>
            </w:pPr>
          </w:p>
        </w:tc>
      </w:tr>
      <w:tr w:rsidR="006A4A1F" w:rsidRPr="00046802" w14:paraId="744AA93E" w14:textId="77777777" w:rsidTr="00DD156F">
        <w:tc>
          <w:tcPr>
            <w:tcW w:w="931" w:type="dxa"/>
          </w:tcPr>
          <w:p w14:paraId="29490C3A" w14:textId="77777777" w:rsidR="006A4A1F" w:rsidRPr="00046802" w:rsidRDefault="006A4A1F" w:rsidP="006A4A1F">
            <w:pPr>
              <w:ind w:left="210" w:right="210"/>
              <w:rPr>
                <w:color w:val="000000" w:themeColor="text1"/>
              </w:rPr>
            </w:pPr>
          </w:p>
        </w:tc>
        <w:tc>
          <w:tcPr>
            <w:tcW w:w="1729" w:type="dxa"/>
          </w:tcPr>
          <w:p w14:paraId="7266CA6F" w14:textId="77777777" w:rsidR="006A4A1F" w:rsidRDefault="001E1A2B" w:rsidP="006A4A1F">
            <w:pPr>
              <w:ind w:right="2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Testing</w:t>
            </w:r>
            <w:r w:rsidR="006A4A1F">
              <w:rPr>
                <w:color w:val="000000" w:themeColor="text1"/>
              </w:rPr>
              <w:t>Rate</w:t>
            </w:r>
          </w:p>
        </w:tc>
        <w:tc>
          <w:tcPr>
            <w:tcW w:w="1701" w:type="dxa"/>
          </w:tcPr>
          <w:p w14:paraId="6C70FB75" w14:textId="77777777" w:rsidR="006A4A1F" w:rsidRDefault="006A4A1F" w:rsidP="006A4A1F">
            <w:pPr>
              <w:ind w:right="2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loat</w:t>
            </w:r>
          </w:p>
        </w:tc>
        <w:tc>
          <w:tcPr>
            <w:tcW w:w="850" w:type="dxa"/>
          </w:tcPr>
          <w:p w14:paraId="456BB083" w14:textId="77777777" w:rsidR="006A4A1F" w:rsidRDefault="006A4A1F" w:rsidP="006A4A1F">
            <w:pPr>
              <w:ind w:right="2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993" w:type="dxa"/>
          </w:tcPr>
          <w:p w14:paraId="4F5F78EA" w14:textId="77777777" w:rsidR="006A4A1F" w:rsidRDefault="006A4A1F" w:rsidP="006A4A1F">
            <w:pPr>
              <w:ind w:right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92" w:type="dxa"/>
          </w:tcPr>
          <w:p w14:paraId="1CAE955B" w14:textId="77777777" w:rsidR="006A4A1F" w:rsidRDefault="001E1A2B" w:rsidP="006A4A1F">
            <w:pPr>
              <w:ind w:right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结业考试</w:t>
            </w:r>
            <w:r w:rsidR="006A4A1F">
              <w:rPr>
                <w:rFonts w:hint="eastAsia"/>
                <w:color w:val="000000" w:themeColor="text1"/>
              </w:rPr>
              <w:t>比例</w:t>
            </w:r>
          </w:p>
        </w:tc>
        <w:tc>
          <w:tcPr>
            <w:tcW w:w="1326" w:type="dxa"/>
          </w:tcPr>
          <w:p w14:paraId="70A4908F" w14:textId="77777777" w:rsidR="006A4A1F" w:rsidRPr="00046802" w:rsidRDefault="006A4A1F" w:rsidP="006A4A1F">
            <w:pPr>
              <w:ind w:left="210" w:right="210"/>
              <w:rPr>
                <w:color w:val="000000" w:themeColor="text1"/>
              </w:rPr>
            </w:pPr>
          </w:p>
        </w:tc>
      </w:tr>
      <w:tr w:rsidR="006A4A1F" w:rsidRPr="00046802" w14:paraId="32E174D3" w14:textId="77777777" w:rsidTr="00DD156F">
        <w:tc>
          <w:tcPr>
            <w:tcW w:w="931" w:type="dxa"/>
          </w:tcPr>
          <w:p w14:paraId="6F4BB3EB" w14:textId="77777777" w:rsidR="006A4A1F" w:rsidRPr="00046802" w:rsidRDefault="006A4A1F" w:rsidP="006A4A1F">
            <w:pPr>
              <w:ind w:left="210" w:right="210"/>
              <w:rPr>
                <w:color w:val="000000" w:themeColor="text1"/>
              </w:rPr>
            </w:pPr>
          </w:p>
        </w:tc>
        <w:tc>
          <w:tcPr>
            <w:tcW w:w="1729" w:type="dxa"/>
          </w:tcPr>
          <w:p w14:paraId="46423D13" w14:textId="77777777" w:rsidR="006A4A1F" w:rsidRDefault="001E1A2B" w:rsidP="006A4A1F">
            <w:pPr>
              <w:ind w:right="2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CommentRate</w:t>
            </w:r>
          </w:p>
        </w:tc>
        <w:tc>
          <w:tcPr>
            <w:tcW w:w="1701" w:type="dxa"/>
          </w:tcPr>
          <w:p w14:paraId="762DE1BC" w14:textId="77777777" w:rsidR="006A4A1F" w:rsidRDefault="006A4A1F" w:rsidP="006A4A1F">
            <w:pPr>
              <w:ind w:right="2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loat</w:t>
            </w:r>
          </w:p>
        </w:tc>
        <w:tc>
          <w:tcPr>
            <w:tcW w:w="850" w:type="dxa"/>
          </w:tcPr>
          <w:p w14:paraId="5939CF59" w14:textId="77777777" w:rsidR="006A4A1F" w:rsidRDefault="006A4A1F" w:rsidP="006A4A1F">
            <w:pPr>
              <w:ind w:right="2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993" w:type="dxa"/>
          </w:tcPr>
          <w:p w14:paraId="19D47276" w14:textId="77777777" w:rsidR="006A4A1F" w:rsidRDefault="006A4A1F" w:rsidP="006A4A1F">
            <w:pPr>
              <w:ind w:right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92" w:type="dxa"/>
          </w:tcPr>
          <w:p w14:paraId="0637C647" w14:textId="77777777" w:rsidR="006A4A1F" w:rsidRDefault="001E1A2B" w:rsidP="006A4A1F">
            <w:pPr>
              <w:ind w:right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评价</w:t>
            </w:r>
            <w:r w:rsidR="006A4A1F">
              <w:rPr>
                <w:rFonts w:hint="eastAsia"/>
                <w:color w:val="000000" w:themeColor="text1"/>
              </w:rPr>
              <w:t>比例</w:t>
            </w:r>
          </w:p>
        </w:tc>
        <w:tc>
          <w:tcPr>
            <w:tcW w:w="1326" w:type="dxa"/>
          </w:tcPr>
          <w:p w14:paraId="24BE481E" w14:textId="77777777" w:rsidR="006A4A1F" w:rsidRPr="00046802" w:rsidRDefault="006A4A1F" w:rsidP="006A4A1F">
            <w:pPr>
              <w:ind w:left="210" w:right="210"/>
              <w:rPr>
                <w:color w:val="000000" w:themeColor="text1"/>
              </w:rPr>
            </w:pPr>
          </w:p>
        </w:tc>
      </w:tr>
      <w:tr w:rsidR="006A4A1F" w14:paraId="23C4E353" w14:textId="77777777" w:rsidTr="00DD156F">
        <w:tc>
          <w:tcPr>
            <w:tcW w:w="931" w:type="dxa"/>
          </w:tcPr>
          <w:p w14:paraId="0E4B98E6" w14:textId="77777777" w:rsidR="006A4A1F" w:rsidRDefault="006A4A1F" w:rsidP="006A4A1F">
            <w:pPr>
              <w:ind w:left="210" w:right="210"/>
            </w:pPr>
          </w:p>
        </w:tc>
        <w:tc>
          <w:tcPr>
            <w:tcW w:w="1729" w:type="dxa"/>
          </w:tcPr>
          <w:p w14:paraId="053565A8" w14:textId="77777777" w:rsidR="006A4A1F" w:rsidRDefault="006A4A1F" w:rsidP="006A4A1F">
            <w:pPr>
              <w:ind w:right="210"/>
            </w:pPr>
            <w:r>
              <w:rPr>
                <w:rFonts w:hint="eastAsia"/>
              </w:rPr>
              <w:t>Account</w:t>
            </w:r>
            <w:r>
              <w:t>Id</w:t>
            </w:r>
          </w:p>
        </w:tc>
        <w:tc>
          <w:tcPr>
            <w:tcW w:w="1701" w:type="dxa"/>
          </w:tcPr>
          <w:p w14:paraId="6C89970D" w14:textId="77777777" w:rsidR="006A4A1F" w:rsidRDefault="006A4A1F" w:rsidP="006A4A1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7574B053" w14:textId="77777777" w:rsidR="006A4A1F" w:rsidRDefault="006A4A1F" w:rsidP="006A4A1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189D61DB" w14:textId="77777777" w:rsidR="006A4A1F" w:rsidRDefault="006A4A1F" w:rsidP="006A4A1F">
            <w:pPr>
              <w:ind w:right="210"/>
            </w:pPr>
          </w:p>
        </w:tc>
        <w:tc>
          <w:tcPr>
            <w:tcW w:w="992" w:type="dxa"/>
          </w:tcPr>
          <w:p w14:paraId="68BFD237" w14:textId="77777777" w:rsidR="006A4A1F" w:rsidRDefault="006A4A1F" w:rsidP="006A4A1F">
            <w:pPr>
              <w:ind w:right="21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326" w:type="dxa"/>
          </w:tcPr>
          <w:p w14:paraId="21F08902" w14:textId="77777777" w:rsidR="006A4A1F" w:rsidRDefault="006A4A1F" w:rsidP="006A4A1F">
            <w:pPr>
              <w:ind w:left="210" w:right="210"/>
            </w:pPr>
            <w:r>
              <w:rPr>
                <w:rFonts w:hint="eastAsia"/>
              </w:rPr>
              <w:t>如果</w:t>
            </w:r>
            <w:r>
              <w:t>有</w:t>
            </w:r>
          </w:p>
        </w:tc>
      </w:tr>
      <w:tr w:rsidR="006A4A1F" w14:paraId="0F581449" w14:textId="77777777" w:rsidTr="00DD156F">
        <w:tc>
          <w:tcPr>
            <w:tcW w:w="931" w:type="dxa"/>
          </w:tcPr>
          <w:p w14:paraId="5351B993" w14:textId="77777777" w:rsidR="006A4A1F" w:rsidRDefault="006A4A1F" w:rsidP="006A4A1F">
            <w:pPr>
              <w:ind w:left="210" w:right="210"/>
            </w:pPr>
          </w:p>
        </w:tc>
        <w:tc>
          <w:tcPr>
            <w:tcW w:w="1729" w:type="dxa"/>
          </w:tcPr>
          <w:p w14:paraId="01490EC1" w14:textId="77777777" w:rsidR="006A4A1F" w:rsidRDefault="006A4A1F" w:rsidP="006A4A1F">
            <w:pPr>
              <w:ind w:right="210"/>
            </w:pPr>
            <w:r>
              <w:rPr>
                <w:rFonts w:hint="eastAsia"/>
              </w:rPr>
              <w:t>OrganId</w:t>
            </w:r>
          </w:p>
        </w:tc>
        <w:tc>
          <w:tcPr>
            <w:tcW w:w="1701" w:type="dxa"/>
          </w:tcPr>
          <w:p w14:paraId="6AC7A720" w14:textId="77777777" w:rsidR="006A4A1F" w:rsidRDefault="006A4A1F" w:rsidP="006A4A1F">
            <w:pPr>
              <w:ind w:right="210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08636C7E" w14:textId="77777777" w:rsidR="006A4A1F" w:rsidRDefault="006A4A1F" w:rsidP="006A4A1F">
            <w:pPr>
              <w:ind w:right="210"/>
            </w:pPr>
          </w:p>
        </w:tc>
        <w:tc>
          <w:tcPr>
            <w:tcW w:w="993" w:type="dxa"/>
          </w:tcPr>
          <w:p w14:paraId="6945D225" w14:textId="77777777" w:rsidR="006A4A1F" w:rsidRDefault="006A4A1F" w:rsidP="006A4A1F">
            <w:pPr>
              <w:ind w:right="210"/>
            </w:pPr>
          </w:p>
        </w:tc>
        <w:tc>
          <w:tcPr>
            <w:tcW w:w="992" w:type="dxa"/>
          </w:tcPr>
          <w:p w14:paraId="369BD45F" w14:textId="77777777" w:rsidR="006A4A1F" w:rsidRDefault="006A4A1F" w:rsidP="006A4A1F">
            <w:pPr>
              <w:ind w:right="210"/>
            </w:pPr>
            <w:r>
              <w:rPr>
                <w:rFonts w:hint="eastAsia"/>
              </w:rPr>
              <w:t>课程</w:t>
            </w:r>
            <w:r>
              <w:t>创建组织</w:t>
            </w:r>
          </w:p>
        </w:tc>
        <w:tc>
          <w:tcPr>
            <w:tcW w:w="1326" w:type="dxa"/>
          </w:tcPr>
          <w:p w14:paraId="132F0ED1" w14:textId="77777777" w:rsidR="006A4A1F" w:rsidRDefault="006A4A1F" w:rsidP="006A4A1F">
            <w:pPr>
              <w:ind w:left="210" w:right="210"/>
            </w:pPr>
            <w:r>
              <w:rPr>
                <w:rFonts w:hint="eastAsia"/>
              </w:rPr>
              <w:t>如果</w:t>
            </w:r>
            <w:r>
              <w:t>有</w:t>
            </w:r>
          </w:p>
        </w:tc>
      </w:tr>
      <w:tr w:rsidR="006A4A1F" w14:paraId="678978C6" w14:textId="77777777" w:rsidTr="00DD156F">
        <w:tc>
          <w:tcPr>
            <w:tcW w:w="931" w:type="dxa"/>
          </w:tcPr>
          <w:p w14:paraId="410EFC60" w14:textId="77777777" w:rsidR="006A4A1F" w:rsidRDefault="006A4A1F" w:rsidP="006A4A1F">
            <w:pPr>
              <w:ind w:left="210" w:right="210"/>
            </w:pPr>
          </w:p>
        </w:tc>
        <w:tc>
          <w:tcPr>
            <w:tcW w:w="1729" w:type="dxa"/>
          </w:tcPr>
          <w:p w14:paraId="76F4D021" w14:textId="77777777" w:rsidR="006A4A1F" w:rsidRDefault="006A4A1F" w:rsidP="006A4A1F">
            <w:pPr>
              <w:ind w:right="210"/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14:paraId="28E1795A" w14:textId="77777777" w:rsidR="006A4A1F" w:rsidRDefault="006A4A1F" w:rsidP="006A4A1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6CF932CE" w14:textId="77777777" w:rsidR="006A4A1F" w:rsidRDefault="006A4A1F" w:rsidP="006A4A1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2F1F031F" w14:textId="77777777" w:rsidR="006A4A1F" w:rsidRDefault="006A4A1F" w:rsidP="006A4A1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53C78085" w14:textId="77777777" w:rsidR="006A4A1F" w:rsidRDefault="006A4A1F" w:rsidP="006A4A1F">
            <w:pPr>
              <w:ind w:right="210"/>
            </w:pPr>
            <w:r>
              <w:rPr>
                <w:rFonts w:hint="eastAsia"/>
              </w:rPr>
              <w:t>状态</w:t>
            </w:r>
          </w:p>
        </w:tc>
        <w:tc>
          <w:tcPr>
            <w:tcW w:w="1326" w:type="dxa"/>
          </w:tcPr>
          <w:p w14:paraId="279A5A5D" w14:textId="77777777" w:rsidR="006A4A1F" w:rsidRDefault="006A4A1F" w:rsidP="006A4A1F">
            <w:pPr>
              <w:ind w:left="210" w:right="210"/>
            </w:pPr>
            <w:r>
              <w:rPr>
                <w:rFonts w:hint="eastAsia"/>
              </w:rPr>
              <w:t>0</w:t>
            </w:r>
            <w:r>
              <w:t>草稿</w:t>
            </w:r>
            <w:r>
              <w:t>1</w:t>
            </w:r>
            <w:r>
              <w:rPr>
                <w:rFonts w:hint="eastAsia"/>
              </w:rPr>
              <w:t>上架</w:t>
            </w:r>
            <w:r>
              <w:t>2</w:t>
            </w:r>
            <w:r>
              <w:t>下架</w:t>
            </w:r>
          </w:p>
        </w:tc>
      </w:tr>
      <w:tr w:rsidR="006A4A1F" w:rsidRPr="00CD63BA" w14:paraId="48A667E2" w14:textId="77777777" w:rsidTr="00DD156F">
        <w:tc>
          <w:tcPr>
            <w:tcW w:w="931" w:type="dxa"/>
          </w:tcPr>
          <w:p w14:paraId="1FEB3FB7" w14:textId="77777777" w:rsidR="006A4A1F" w:rsidRPr="00CD63BA" w:rsidRDefault="006A4A1F" w:rsidP="006A4A1F">
            <w:pPr>
              <w:rPr>
                <w:strike/>
              </w:rPr>
            </w:pPr>
          </w:p>
        </w:tc>
        <w:tc>
          <w:tcPr>
            <w:tcW w:w="1729" w:type="dxa"/>
          </w:tcPr>
          <w:p w14:paraId="1EF805A8" w14:textId="77777777" w:rsidR="006A4A1F" w:rsidRPr="00CD63BA" w:rsidRDefault="006A4A1F" w:rsidP="006A4A1F">
            <w:pPr>
              <w:rPr>
                <w:strike/>
              </w:rPr>
            </w:pPr>
            <w:r w:rsidRPr="00CD63BA">
              <w:rPr>
                <w:rFonts w:hint="eastAsia"/>
                <w:strike/>
              </w:rPr>
              <w:t>Is</w:t>
            </w:r>
            <w:r w:rsidRPr="00CD63BA">
              <w:rPr>
                <w:strike/>
              </w:rPr>
              <w:t>Gen</w:t>
            </w:r>
          </w:p>
        </w:tc>
        <w:tc>
          <w:tcPr>
            <w:tcW w:w="1701" w:type="dxa"/>
          </w:tcPr>
          <w:p w14:paraId="2BFDBE06" w14:textId="77777777" w:rsidR="006A4A1F" w:rsidRPr="00CD63BA" w:rsidRDefault="006A4A1F" w:rsidP="006A4A1F">
            <w:pPr>
              <w:rPr>
                <w:strike/>
              </w:rPr>
            </w:pPr>
            <w:r w:rsidRPr="00CD63BA">
              <w:rPr>
                <w:strike/>
              </w:rPr>
              <w:t>B</w:t>
            </w:r>
            <w:r w:rsidRPr="00CD63BA">
              <w:rPr>
                <w:rFonts w:hint="eastAsia"/>
                <w:strike/>
              </w:rPr>
              <w:t>it</w:t>
            </w:r>
          </w:p>
        </w:tc>
        <w:tc>
          <w:tcPr>
            <w:tcW w:w="850" w:type="dxa"/>
          </w:tcPr>
          <w:p w14:paraId="406FA44D" w14:textId="77777777" w:rsidR="006A4A1F" w:rsidRPr="00CD63BA" w:rsidRDefault="006A4A1F" w:rsidP="006A4A1F">
            <w:pPr>
              <w:rPr>
                <w:strike/>
              </w:rPr>
            </w:pPr>
            <w:r w:rsidRPr="00CD63BA">
              <w:rPr>
                <w:strike/>
              </w:rPr>
              <w:t>Y</w:t>
            </w:r>
          </w:p>
        </w:tc>
        <w:tc>
          <w:tcPr>
            <w:tcW w:w="993" w:type="dxa"/>
          </w:tcPr>
          <w:p w14:paraId="15FEF9B0" w14:textId="77777777" w:rsidR="006A4A1F" w:rsidRPr="00CD63BA" w:rsidRDefault="006A4A1F" w:rsidP="006A4A1F">
            <w:pPr>
              <w:rPr>
                <w:strike/>
              </w:rPr>
            </w:pPr>
            <w:r w:rsidRPr="00CD63BA">
              <w:rPr>
                <w:rFonts w:hint="eastAsia"/>
                <w:strike/>
              </w:rPr>
              <w:t>0</w:t>
            </w:r>
          </w:p>
        </w:tc>
        <w:tc>
          <w:tcPr>
            <w:tcW w:w="992" w:type="dxa"/>
          </w:tcPr>
          <w:p w14:paraId="71BD9500" w14:textId="77777777" w:rsidR="006A4A1F" w:rsidRPr="00CD63BA" w:rsidRDefault="006A4A1F" w:rsidP="006A4A1F">
            <w:pPr>
              <w:rPr>
                <w:strike/>
              </w:rPr>
            </w:pPr>
            <w:r w:rsidRPr="00CD63BA">
              <w:rPr>
                <w:rFonts w:hint="eastAsia"/>
                <w:strike/>
              </w:rPr>
              <w:t>是否生成过静态</w:t>
            </w:r>
            <w:r w:rsidRPr="00CD63BA">
              <w:rPr>
                <w:strike/>
              </w:rPr>
              <w:t>文件</w:t>
            </w:r>
          </w:p>
        </w:tc>
        <w:tc>
          <w:tcPr>
            <w:tcW w:w="1326" w:type="dxa"/>
          </w:tcPr>
          <w:p w14:paraId="110A0675" w14:textId="77777777" w:rsidR="006A4A1F" w:rsidRPr="00CD63BA" w:rsidRDefault="006A4A1F" w:rsidP="006A4A1F">
            <w:pPr>
              <w:rPr>
                <w:strike/>
              </w:rPr>
            </w:pPr>
          </w:p>
        </w:tc>
      </w:tr>
      <w:tr w:rsidR="006A4A1F" w:rsidRPr="00CD63BA" w14:paraId="77C5E4B8" w14:textId="77777777" w:rsidTr="00DD156F">
        <w:tc>
          <w:tcPr>
            <w:tcW w:w="931" w:type="dxa"/>
          </w:tcPr>
          <w:p w14:paraId="32EC177A" w14:textId="77777777" w:rsidR="006A4A1F" w:rsidRPr="00CD63BA" w:rsidRDefault="006A4A1F" w:rsidP="006A4A1F">
            <w:pPr>
              <w:rPr>
                <w:strike/>
              </w:rPr>
            </w:pPr>
          </w:p>
        </w:tc>
        <w:tc>
          <w:tcPr>
            <w:tcW w:w="1729" w:type="dxa"/>
          </w:tcPr>
          <w:p w14:paraId="264D7D03" w14:textId="77777777" w:rsidR="006A4A1F" w:rsidRPr="00CD63BA" w:rsidRDefault="006A4A1F" w:rsidP="006A4A1F">
            <w:pPr>
              <w:rPr>
                <w:strike/>
              </w:rPr>
            </w:pPr>
            <w:r w:rsidRPr="00CD63BA">
              <w:rPr>
                <w:strike/>
              </w:rPr>
              <w:t>Gen</w:t>
            </w:r>
            <w:r w:rsidRPr="00CD63BA">
              <w:rPr>
                <w:rFonts w:hint="eastAsia"/>
                <w:strike/>
              </w:rPr>
              <w:t>Time</w:t>
            </w:r>
          </w:p>
        </w:tc>
        <w:tc>
          <w:tcPr>
            <w:tcW w:w="1701" w:type="dxa"/>
          </w:tcPr>
          <w:p w14:paraId="05C19FD4" w14:textId="77777777" w:rsidR="006A4A1F" w:rsidRPr="00CD63BA" w:rsidRDefault="006A4A1F" w:rsidP="006A4A1F">
            <w:pPr>
              <w:rPr>
                <w:strike/>
              </w:rPr>
            </w:pPr>
            <w:r w:rsidRPr="00CD63BA">
              <w:rPr>
                <w:strike/>
              </w:rPr>
              <w:t>D</w:t>
            </w:r>
            <w:r w:rsidRPr="00CD63BA">
              <w:rPr>
                <w:rFonts w:hint="eastAsia"/>
                <w:strike/>
              </w:rPr>
              <w:t>atetime</w:t>
            </w:r>
          </w:p>
        </w:tc>
        <w:tc>
          <w:tcPr>
            <w:tcW w:w="850" w:type="dxa"/>
          </w:tcPr>
          <w:p w14:paraId="701D4348" w14:textId="77777777" w:rsidR="006A4A1F" w:rsidRPr="00CD63BA" w:rsidRDefault="006A4A1F" w:rsidP="006A4A1F">
            <w:pPr>
              <w:rPr>
                <w:strike/>
              </w:rPr>
            </w:pPr>
          </w:p>
        </w:tc>
        <w:tc>
          <w:tcPr>
            <w:tcW w:w="993" w:type="dxa"/>
          </w:tcPr>
          <w:p w14:paraId="2DAB14FF" w14:textId="77777777" w:rsidR="006A4A1F" w:rsidRPr="00CD63BA" w:rsidRDefault="006A4A1F" w:rsidP="006A4A1F">
            <w:pPr>
              <w:rPr>
                <w:strike/>
              </w:rPr>
            </w:pPr>
          </w:p>
        </w:tc>
        <w:tc>
          <w:tcPr>
            <w:tcW w:w="992" w:type="dxa"/>
          </w:tcPr>
          <w:p w14:paraId="17514D96" w14:textId="77777777" w:rsidR="006A4A1F" w:rsidRPr="00CD63BA" w:rsidRDefault="006A4A1F" w:rsidP="006A4A1F">
            <w:pPr>
              <w:rPr>
                <w:strike/>
              </w:rPr>
            </w:pPr>
            <w:r w:rsidRPr="00CD63BA">
              <w:rPr>
                <w:rFonts w:hint="eastAsia"/>
                <w:strike/>
              </w:rPr>
              <w:t>最后一次</w:t>
            </w:r>
            <w:r w:rsidRPr="00CD63BA">
              <w:rPr>
                <w:strike/>
              </w:rPr>
              <w:t>生成静态文件时间</w:t>
            </w:r>
          </w:p>
        </w:tc>
        <w:tc>
          <w:tcPr>
            <w:tcW w:w="1326" w:type="dxa"/>
          </w:tcPr>
          <w:p w14:paraId="251A29E4" w14:textId="77777777" w:rsidR="006A4A1F" w:rsidRPr="00CD63BA" w:rsidRDefault="006A4A1F" w:rsidP="006A4A1F">
            <w:pPr>
              <w:rPr>
                <w:strike/>
              </w:rPr>
            </w:pPr>
          </w:p>
        </w:tc>
      </w:tr>
      <w:tr w:rsidR="006A4A1F" w:rsidRPr="00726BE2" w14:paraId="30910538" w14:textId="77777777" w:rsidTr="00DD156F">
        <w:tc>
          <w:tcPr>
            <w:tcW w:w="931" w:type="dxa"/>
          </w:tcPr>
          <w:p w14:paraId="7DE45F53" w14:textId="77777777" w:rsidR="006A4A1F" w:rsidRDefault="006A4A1F" w:rsidP="006A4A1F"/>
        </w:tc>
        <w:tc>
          <w:tcPr>
            <w:tcW w:w="1729" w:type="dxa"/>
          </w:tcPr>
          <w:p w14:paraId="3D29F65A" w14:textId="77777777" w:rsidR="006A4A1F" w:rsidRDefault="006A4A1F" w:rsidP="006A4A1F">
            <w:r>
              <w:rPr>
                <w:rFonts w:hint="eastAsia"/>
              </w:rPr>
              <w:t>Display</w:t>
            </w:r>
          </w:p>
        </w:tc>
        <w:tc>
          <w:tcPr>
            <w:tcW w:w="1701" w:type="dxa"/>
          </w:tcPr>
          <w:p w14:paraId="0DDCB6A3" w14:textId="77777777" w:rsidR="006A4A1F" w:rsidRDefault="006A4A1F" w:rsidP="006A4A1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850" w:type="dxa"/>
          </w:tcPr>
          <w:p w14:paraId="675739D1" w14:textId="77777777" w:rsidR="006A4A1F" w:rsidRDefault="006A4A1F" w:rsidP="006A4A1F"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18520662" w14:textId="77777777" w:rsidR="006A4A1F" w:rsidRDefault="006A4A1F" w:rsidP="006A4A1F">
            <w:r>
              <w:t>1</w:t>
            </w:r>
          </w:p>
        </w:tc>
        <w:tc>
          <w:tcPr>
            <w:tcW w:w="992" w:type="dxa"/>
          </w:tcPr>
          <w:p w14:paraId="1DCB8FF5" w14:textId="77777777" w:rsidR="006A4A1F" w:rsidRDefault="006A4A1F" w:rsidP="006A4A1F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6" w:type="dxa"/>
          </w:tcPr>
          <w:p w14:paraId="255E5FE1" w14:textId="77777777" w:rsidR="006A4A1F" w:rsidRDefault="006A4A1F" w:rsidP="006A4A1F"/>
        </w:tc>
      </w:tr>
      <w:tr w:rsidR="006A4A1F" w:rsidRPr="00726BE2" w14:paraId="73B590F2" w14:textId="77777777" w:rsidTr="00DD156F">
        <w:tc>
          <w:tcPr>
            <w:tcW w:w="931" w:type="dxa"/>
          </w:tcPr>
          <w:p w14:paraId="4681FDF3" w14:textId="77777777" w:rsidR="006A4A1F" w:rsidRDefault="006A4A1F" w:rsidP="006A4A1F"/>
        </w:tc>
        <w:tc>
          <w:tcPr>
            <w:tcW w:w="1729" w:type="dxa"/>
          </w:tcPr>
          <w:p w14:paraId="03F82D7F" w14:textId="77777777" w:rsidR="006A4A1F" w:rsidRDefault="006A4A1F" w:rsidP="006A4A1F">
            <w:r>
              <w:rPr>
                <w:rFonts w:hint="eastAsia"/>
              </w:rPr>
              <w:t>Sort</w:t>
            </w:r>
          </w:p>
        </w:tc>
        <w:tc>
          <w:tcPr>
            <w:tcW w:w="1701" w:type="dxa"/>
          </w:tcPr>
          <w:p w14:paraId="62F608EC" w14:textId="77777777" w:rsidR="006A4A1F" w:rsidRDefault="006A4A1F" w:rsidP="006A4A1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13C130E3" w14:textId="77777777" w:rsidR="006A4A1F" w:rsidRDefault="006A4A1F" w:rsidP="006A4A1F"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757D1E32" w14:textId="77777777" w:rsidR="006A4A1F" w:rsidRDefault="006A4A1F" w:rsidP="006A4A1F"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5BFC6B09" w14:textId="77777777" w:rsidR="006A4A1F" w:rsidRDefault="006A4A1F" w:rsidP="006A4A1F"/>
        </w:tc>
        <w:tc>
          <w:tcPr>
            <w:tcW w:w="1326" w:type="dxa"/>
          </w:tcPr>
          <w:p w14:paraId="7DA3104F" w14:textId="77777777" w:rsidR="006A4A1F" w:rsidRDefault="006A4A1F" w:rsidP="006A4A1F">
            <w:r>
              <w:rPr>
                <w:rFonts w:hint="eastAsia"/>
              </w:rPr>
              <w:t>降序</w:t>
            </w:r>
          </w:p>
        </w:tc>
      </w:tr>
      <w:tr w:rsidR="006A4A1F" w14:paraId="29980B25" w14:textId="77777777" w:rsidTr="00DD156F">
        <w:tc>
          <w:tcPr>
            <w:tcW w:w="931" w:type="dxa"/>
          </w:tcPr>
          <w:p w14:paraId="178683A3" w14:textId="77777777" w:rsidR="006A4A1F" w:rsidRDefault="006A4A1F" w:rsidP="006A4A1F">
            <w:pPr>
              <w:ind w:left="210" w:right="210"/>
            </w:pPr>
          </w:p>
        </w:tc>
        <w:tc>
          <w:tcPr>
            <w:tcW w:w="1729" w:type="dxa"/>
          </w:tcPr>
          <w:p w14:paraId="1E74B119" w14:textId="77777777" w:rsidR="006A4A1F" w:rsidRDefault="006A4A1F" w:rsidP="006A4A1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701" w:type="dxa"/>
          </w:tcPr>
          <w:p w14:paraId="7DBADE5A" w14:textId="77777777" w:rsidR="006A4A1F" w:rsidRDefault="006A4A1F" w:rsidP="006A4A1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850" w:type="dxa"/>
          </w:tcPr>
          <w:p w14:paraId="04F10D79" w14:textId="77777777" w:rsidR="006A4A1F" w:rsidRDefault="006A4A1F" w:rsidP="006A4A1F">
            <w:pPr>
              <w:ind w:right="210"/>
            </w:pPr>
            <w:r>
              <w:t>Y</w:t>
            </w:r>
          </w:p>
        </w:tc>
        <w:tc>
          <w:tcPr>
            <w:tcW w:w="993" w:type="dxa"/>
          </w:tcPr>
          <w:p w14:paraId="2E9E884A" w14:textId="77777777" w:rsidR="006A4A1F" w:rsidRDefault="006A4A1F" w:rsidP="006A4A1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12DF549B" w14:textId="77777777" w:rsidR="006A4A1F" w:rsidRDefault="006A4A1F" w:rsidP="006A4A1F">
            <w:pPr>
              <w:ind w:right="210"/>
            </w:pPr>
          </w:p>
        </w:tc>
        <w:tc>
          <w:tcPr>
            <w:tcW w:w="1326" w:type="dxa"/>
          </w:tcPr>
          <w:p w14:paraId="1CBD69FF" w14:textId="77777777" w:rsidR="006A4A1F" w:rsidRDefault="006A4A1F" w:rsidP="006A4A1F">
            <w:pPr>
              <w:ind w:left="210" w:right="210"/>
            </w:pPr>
          </w:p>
        </w:tc>
      </w:tr>
      <w:tr w:rsidR="006A4A1F" w14:paraId="1C462A61" w14:textId="77777777" w:rsidTr="00DD156F">
        <w:tc>
          <w:tcPr>
            <w:tcW w:w="931" w:type="dxa"/>
          </w:tcPr>
          <w:p w14:paraId="48F04410" w14:textId="77777777" w:rsidR="006A4A1F" w:rsidRDefault="006A4A1F" w:rsidP="006A4A1F">
            <w:pPr>
              <w:ind w:left="210" w:right="210"/>
            </w:pPr>
          </w:p>
        </w:tc>
        <w:tc>
          <w:tcPr>
            <w:tcW w:w="1729" w:type="dxa"/>
          </w:tcPr>
          <w:p w14:paraId="446FE770" w14:textId="77777777" w:rsidR="006A4A1F" w:rsidRDefault="006A4A1F" w:rsidP="006A4A1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701" w:type="dxa"/>
          </w:tcPr>
          <w:p w14:paraId="140E946C" w14:textId="77777777" w:rsidR="006A4A1F" w:rsidRDefault="006A4A1F" w:rsidP="006A4A1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</w:tcPr>
          <w:p w14:paraId="0E60B9D2" w14:textId="77777777" w:rsidR="006A4A1F" w:rsidRDefault="006A4A1F" w:rsidP="006A4A1F">
            <w:pPr>
              <w:ind w:right="210"/>
            </w:pPr>
            <w:r>
              <w:t>Y</w:t>
            </w:r>
          </w:p>
        </w:tc>
        <w:tc>
          <w:tcPr>
            <w:tcW w:w="993" w:type="dxa"/>
          </w:tcPr>
          <w:p w14:paraId="2FC564D0" w14:textId="77777777" w:rsidR="006A4A1F" w:rsidRDefault="006A4A1F" w:rsidP="006A4A1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992" w:type="dxa"/>
          </w:tcPr>
          <w:p w14:paraId="42B949E4" w14:textId="77777777" w:rsidR="006A4A1F" w:rsidRDefault="006A4A1F" w:rsidP="006A4A1F">
            <w:pPr>
              <w:ind w:right="210"/>
            </w:pPr>
          </w:p>
        </w:tc>
        <w:tc>
          <w:tcPr>
            <w:tcW w:w="1326" w:type="dxa"/>
          </w:tcPr>
          <w:p w14:paraId="595490DC" w14:textId="77777777" w:rsidR="006A4A1F" w:rsidRDefault="006A4A1F" w:rsidP="006A4A1F">
            <w:pPr>
              <w:ind w:left="210" w:right="210"/>
            </w:pPr>
          </w:p>
        </w:tc>
      </w:tr>
    </w:tbl>
    <w:p w14:paraId="4AD498A4" w14:textId="77777777" w:rsidR="001A2EEE" w:rsidRDefault="001A2EEE" w:rsidP="001A2EEE">
      <w:r>
        <w:rPr>
          <w:rFonts w:hint="eastAsia"/>
        </w:rPr>
        <w:t>|</w:t>
      </w:r>
    </w:p>
    <w:p w14:paraId="58F09768" w14:textId="77777777" w:rsidR="001A2EEE" w:rsidRDefault="001A2EEE" w:rsidP="001A2EEE"/>
    <w:p w14:paraId="20ED43BB" w14:textId="77777777" w:rsidR="00087D9D" w:rsidRDefault="00087D9D" w:rsidP="00D86DC6"/>
    <w:p w14:paraId="494C1355" w14:textId="77777777" w:rsidR="00D675DC" w:rsidRDefault="00D675DC" w:rsidP="009D4B08">
      <w:pPr>
        <w:pStyle w:val="a0"/>
      </w:pPr>
      <w:bookmarkStart w:id="76" w:name="_Toc427236689"/>
      <w:bookmarkStart w:id="77" w:name="_Toc430249259"/>
      <w:r>
        <w:rPr>
          <w:rFonts w:hint="eastAsia"/>
        </w:rPr>
        <w:t>课程</w:t>
      </w:r>
      <w:r>
        <w:t>单元表</w:t>
      </w:r>
      <w:bookmarkEnd w:id="76"/>
      <w:bookmarkEnd w:id="77"/>
    </w:p>
    <w:p w14:paraId="068E78C7" w14:textId="77777777" w:rsidR="009D4B08" w:rsidRDefault="009D4B08" w:rsidP="009D4B08">
      <w:r>
        <w:rPr>
          <w:rFonts w:hint="eastAsia"/>
        </w:rPr>
        <w:t>*</w:t>
      </w:r>
      <w:r w:rsidRPr="000379E1">
        <w:t>Course_</w:t>
      </w:r>
      <w:r>
        <w:t>UnitDetail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31"/>
        <w:gridCol w:w="1729"/>
        <w:gridCol w:w="1701"/>
        <w:gridCol w:w="850"/>
        <w:gridCol w:w="993"/>
        <w:gridCol w:w="992"/>
        <w:gridCol w:w="1326"/>
      </w:tblGrid>
      <w:tr w:rsidR="009D4B08" w14:paraId="7CBFD67C" w14:textId="77777777" w:rsidTr="00DD156F">
        <w:tc>
          <w:tcPr>
            <w:tcW w:w="931" w:type="dxa"/>
          </w:tcPr>
          <w:p w14:paraId="22BC160E" w14:textId="77777777" w:rsidR="009D4B08" w:rsidRPr="002177A0" w:rsidRDefault="009D4B08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29" w:type="dxa"/>
          </w:tcPr>
          <w:p w14:paraId="24A6CD90" w14:textId="77777777" w:rsidR="009D4B08" w:rsidRPr="002177A0" w:rsidRDefault="009D4B08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701" w:type="dxa"/>
          </w:tcPr>
          <w:p w14:paraId="2E28C2D0" w14:textId="77777777" w:rsidR="009D4B08" w:rsidRPr="002177A0" w:rsidRDefault="009D4B08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</w:tcPr>
          <w:p w14:paraId="6CC6738F" w14:textId="77777777" w:rsidR="009D4B08" w:rsidRPr="002177A0" w:rsidRDefault="009D4B08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993" w:type="dxa"/>
          </w:tcPr>
          <w:p w14:paraId="144C3887" w14:textId="77777777" w:rsidR="009D4B08" w:rsidRPr="002177A0" w:rsidRDefault="009D4B08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992" w:type="dxa"/>
          </w:tcPr>
          <w:p w14:paraId="4B214505" w14:textId="77777777" w:rsidR="009D4B08" w:rsidRPr="002177A0" w:rsidRDefault="009D4B08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5661B093" w14:textId="77777777" w:rsidR="009D4B08" w:rsidRPr="002177A0" w:rsidRDefault="009D4B08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9D4B08" w14:paraId="25316236" w14:textId="77777777" w:rsidTr="00DD156F">
        <w:tc>
          <w:tcPr>
            <w:tcW w:w="931" w:type="dxa"/>
          </w:tcPr>
          <w:p w14:paraId="66944024" w14:textId="77777777" w:rsidR="009D4B08" w:rsidRDefault="009D4B08" w:rsidP="00DD156F">
            <w:pPr>
              <w:ind w:left="210"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</w:tcPr>
          <w:p w14:paraId="606D90E6" w14:textId="77777777" w:rsidR="009D4B08" w:rsidRDefault="009D4B08" w:rsidP="00DD156F">
            <w:pPr>
              <w:ind w:right="210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665CB001" w14:textId="77777777" w:rsidR="009D4B08" w:rsidRDefault="009D4B08" w:rsidP="00DD156F">
            <w:pPr>
              <w:ind w:right="210"/>
            </w:pPr>
          </w:p>
        </w:tc>
        <w:tc>
          <w:tcPr>
            <w:tcW w:w="850" w:type="dxa"/>
          </w:tcPr>
          <w:p w14:paraId="0CD8F826" w14:textId="77777777" w:rsidR="009D4B08" w:rsidRDefault="009D4B08" w:rsidP="00DD156F">
            <w:pPr>
              <w:ind w:right="210"/>
            </w:pPr>
          </w:p>
        </w:tc>
        <w:tc>
          <w:tcPr>
            <w:tcW w:w="993" w:type="dxa"/>
          </w:tcPr>
          <w:p w14:paraId="7AB47EDA" w14:textId="77777777" w:rsidR="009D4B08" w:rsidRDefault="009D4B08" w:rsidP="00DD156F">
            <w:pPr>
              <w:ind w:right="210"/>
            </w:pPr>
          </w:p>
        </w:tc>
        <w:tc>
          <w:tcPr>
            <w:tcW w:w="992" w:type="dxa"/>
          </w:tcPr>
          <w:p w14:paraId="7973621C" w14:textId="77777777" w:rsidR="009D4B08" w:rsidRDefault="009D4B08" w:rsidP="00DD156F">
            <w:pPr>
              <w:ind w:right="210"/>
            </w:pPr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5A87C22F" w14:textId="77777777" w:rsidR="009D4B08" w:rsidRDefault="009D4B08" w:rsidP="00DD156F">
            <w:pPr>
              <w:ind w:left="210" w:right="210"/>
            </w:pPr>
          </w:p>
        </w:tc>
      </w:tr>
      <w:tr w:rsidR="007C2ED8" w14:paraId="47E4A799" w14:textId="77777777" w:rsidTr="00DD156F">
        <w:tc>
          <w:tcPr>
            <w:tcW w:w="931" w:type="dxa"/>
          </w:tcPr>
          <w:p w14:paraId="729182FD" w14:textId="77777777" w:rsidR="007C2ED8" w:rsidRPr="00D06C87" w:rsidRDefault="007C2ED8" w:rsidP="007C2ED8">
            <w:pPr>
              <w:ind w:left="210" w:right="210"/>
              <w:rPr>
                <w:color w:val="000000" w:themeColor="text1"/>
              </w:rPr>
            </w:pPr>
          </w:p>
        </w:tc>
        <w:tc>
          <w:tcPr>
            <w:tcW w:w="1729" w:type="dxa"/>
          </w:tcPr>
          <w:p w14:paraId="535B07CA" w14:textId="77777777" w:rsidR="007C2ED8" w:rsidRPr="00D06C87" w:rsidRDefault="007C2ED8" w:rsidP="007C2ED8">
            <w:pPr>
              <w:ind w:right="210"/>
              <w:rPr>
                <w:color w:val="000000" w:themeColor="text1"/>
              </w:rPr>
            </w:pPr>
            <w:r w:rsidRPr="00D06C87">
              <w:rPr>
                <w:rFonts w:hint="eastAsia"/>
                <w:color w:val="000000" w:themeColor="text1"/>
              </w:rPr>
              <w:t>TrainingId</w:t>
            </w:r>
          </w:p>
        </w:tc>
        <w:tc>
          <w:tcPr>
            <w:tcW w:w="1701" w:type="dxa"/>
          </w:tcPr>
          <w:p w14:paraId="6646AF2A" w14:textId="77777777" w:rsidR="007C2ED8" w:rsidRPr="00D06C87" w:rsidRDefault="007C2ED8" w:rsidP="007C2ED8">
            <w:pPr>
              <w:ind w:right="210"/>
              <w:rPr>
                <w:color w:val="000000" w:themeColor="text1"/>
              </w:rPr>
            </w:pPr>
            <w:r w:rsidRPr="00D06C87">
              <w:rPr>
                <w:color w:val="000000" w:themeColor="text1"/>
              </w:rPr>
              <w:t>I</w:t>
            </w:r>
            <w:r w:rsidRPr="00D06C87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850" w:type="dxa"/>
          </w:tcPr>
          <w:p w14:paraId="40BAD5D8" w14:textId="77777777" w:rsidR="007C2ED8" w:rsidRPr="00D06C87" w:rsidRDefault="007C2ED8" w:rsidP="007C2ED8">
            <w:pPr>
              <w:ind w:right="210"/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5AAA9569" w14:textId="77777777" w:rsidR="007C2ED8" w:rsidRPr="00D06C87" w:rsidRDefault="007C2ED8" w:rsidP="007C2ED8">
            <w:pPr>
              <w:ind w:right="210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D32C418" w14:textId="77777777" w:rsidR="007C2ED8" w:rsidRPr="00D06C87" w:rsidRDefault="007C2ED8" w:rsidP="007C2ED8">
            <w:pPr>
              <w:ind w:right="210"/>
              <w:rPr>
                <w:color w:val="000000" w:themeColor="text1"/>
              </w:rPr>
            </w:pPr>
            <w:r w:rsidRPr="00046802">
              <w:rPr>
                <w:rFonts w:hint="eastAsia"/>
                <w:color w:val="000000" w:themeColor="text1"/>
              </w:rPr>
              <w:t>指定</w:t>
            </w:r>
            <w:r w:rsidRPr="00046802">
              <w:rPr>
                <w:color w:val="000000" w:themeColor="text1"/>
              </w:rPr>
              <w:lastRenderedPageBreak/>
              <w:t>该</w:t>
            </w:r>
            <w:r w:rsidRPr="00D06C87">
              <w:rPr>
                <w:color w:val="000000" w:themeColor="text1"/>
              </w:rPr>
              <w:t>课程</w:t>
            </w:r>
            <w:r w:rsidRPr="00046802">
              <w:rPr>
                <w:color w:val="000000" w:themeColor="text1"/>
              </w:rPr>
              <w:t>归属到哪一个培训课程</w:t>
            </w:r>
          </w:p>
        </w:tc>
        <w:tc>
          <w:tcPr>
            <w:tcW w:w="1326" w:type="dxa"/>
          </w:tcPr>
          <w:p w14:paraId="7F99BC95" w14:textId="77777777" w:rsidR="007C2ED8" w:rsidRPr="00D06C87" w:rsidRDefault="007C2ED8" w:rsidP="007C2ED8">
            <w:pPr>
              <w:ind w:left="210" w:right="210"/>
              <w:rPr>
                <w:color w:val="000000" w:themeColor="text1"/>
              </w:rPr>
            </w:pPr>
          </w:p>
        </w:tc>
      </w:tr>
      <w:tr w:rsidR="009D4B08" w14:paraId="3E21CE29" w14:textId="77777777" w:rsidTr="00DD156F">
        <w:tc>
          <w:tcPr>
            <w:tcW w:w="931" w:type="dxa"/>
          </w:tcPr>
          <w:p w14:paraId="29FE8202" w14:textId="77777777" w:rsidR="009D4B08" w:rsidRDefault="009D4B08" w:rsidP="00DD156F">
            <w:pPr>
              <w:ind w:left="210" w:right="210"/>
            </w:pPr>
          </w:p>
        </w:tc>
        <w:tc>
          <w:tcPr>
            <w:tcW w:w="1729" w:type="dxa"/>
          </w:tcPr>
          <w:p w14:paraId="23CE5002" w14:textId="77777777" w:rsidR="009D4B08" w:rsidRDefault="009D4B08" w:rsidP="00DD156F">
            <w:pPr>
              <w:ind w:right="210"/>
            </w:pPr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14:paraId="3CE028EE" w14:textId="77777777" w:rsidR="009D4B08" w:rsidRDefault="006B1F4F" w:rsidP="00DD156F">
            <w:pPr>
              <w:ind w:right="210"/>
            </w:pPr>
            <w:r>
              <w:t>varchar</w:t>
            </w:r>
            <w:r w:rsidR="009D4B08">
              <w:rPr>
                <w:rFonts w:hint="eastAsia"/>
              </w:rPr>
              <w:t>(</w:t>
            </w:r>
            <w:r w:rsidR="009D4B08">
              <w:t>200)</w:t>
            </w:r>
          </w:p>
        </w:tc>
        <w:tc>
          <w:tcPr>
            <w:tcW w:w="850" w:type="dxa"/>
          </w:tcPr>
          <w:p w14:paraId="7E8F01E2" w14:textId="77777777" w:rsidR="009D4B08" w:rsidRDefault="009D4B08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4F48299F" w14:textId="77777777" w:rsidR="009D4B08" w:rsidRDefault="009D4B08" w:rsidP="00DD156F">
            <w:pPr>
              <w:ind w:right="210"/>
            </w:pPr>
          </w:p>
        </w:tc>
        <w:tc>
          <w:tcPr>
            <w:tcW w:w="992" w:type="dxa"/>
          </w:tcPr>
          <w:p w14:paraId="1E718F9B" w14:textId="77777777" w:rsidR="009D4B08" w:rsidRDefault="009D4B08" w:rsidP="00DD156F">
            <w:pPr>
              <w:ind w:right="210"/>
            </w:pPr>
            <w:r>
              <w:rPr>
                <w:rFonts w:hint="eastAsia"/>
              </w:rPr>
              <w:t>标题</w:t>
            </w:r>
          </w:p>
        </w:tc>
        <w:tc>
          <w:tcPr>
            <w:tcW w:w="1326" w:type="dxa"/>
          </w:tcPr>
          <w:p w14:paraId="059EF4CB" w14:textId="77777777" w:rsidR="009D4B08" w:rsidRDefault="009D4B08" w:rsidP="00DD156F">
            <w:pPr>
              <w:ind w:left="210" w:right="210"/>
            </w:pPr>
          </w:p>
        </w:tc>
      </w:tr>
      <w:tr w:rsidR="009D4B08" w14:paraId="28CAB1C2" w14:textId="77777777" w:rsidTr="00DD156F">
        <w:tc>
          <w:tcPr>
            <w:tcW w:w="931" w:type="dxa"/>
          </w:tcPr>
          <w:p w14:paraId="31EEE080" w14:textId="77777777" w:rsidR="009D4B08" w:rsidRDefault="009D4B08" w:rsidP="00DD156F">
            <w:pPr>
              <w:ind w:left="210" w:right="210"/>
            </w:pPr>
          </w:p>
        </w:tc>
        <w:tc>
          <w:tcPr>
            <w:tcW w:w="1729" w:type="dxa"/>
          </w:tcPr>
          <w:p w14:paraId="34274DAA" w14:textId="77777777" w:rsidR="009D4B08" w:rsidRDefault="009D4B08" w:rsidP="00DD156F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14:paraId="62DB5151" w14:textId="77777777" w:rsidR="009D4B08" w:rsidRDefault="009D4B08" w:rsidP="007A1181">
            <w:pPr>
              <w:ind w:right="210"/>
            </w:pPr>
            <w:r>
              <w:rPr>
                <w:rFonts w:hint="eastAsia"/>
              </w:rPr>
              <w:t>varchar(</w:t>
            </w:r>
            <w:r w:rsidR="007A1181">
              <w:t>max</w:t>
            </w:r>
            <w:r>
              <w:t>)</w:t>
            </w:r>
          </w:p>
        </w:tc>
        <w:tc>
          <w:tcPr>
            <w:tcW w:w="850" w:type="dxa"/>
          </w:tcPr>
          <w:p w14:paraId="12CB731C" w14:textId="77777777" w:rsidR="009D4B08" w:rsidRDefault="009D4B08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220BB51E" w14:textId="77777777" w:rsidR="009D4B08" w:rsidRDefault="009D4B08" w:rsidP="00DD156F">
            <w:pPr>
              <w:ind w:right="210"/>
            </w:pPr>
          </w:p>
        </w:tc>
        <w:tc>
          <w:tcPr>
            <w:tcW w:w="992" w:type="dxa"/>
          </w:tcPr>
          <w:p w14:paraId="362FFF5D" w14:textId="77777777" w:rsidR="009D4B08" w:rsidRDefault="009D4B08" w:rsidP="00DD156F">
            <w:pPr>
              <w:ind w:right="210"/>
            </w:pPr>
            <w:r>
              <w:rPr>
                <w:rFonts w:hint="eastAsia"/>
              </w:rPr>
              <w:t>简介</w:t>
            </w:r>
          </w:p>
        </w:tc>
        <w:tc>
          <w:tcPr>
            <w:tcW w:w="1326" w:type="dxa"/>
          </w:tcPr>
          <w:p w14:paraId="6A6466DA" w14:textId="77777777" w:rsidR="009D4B08" w:rsidRDefault="009D4B08" w:rsidP="00DD156F">
            <w:pPr>
              <w:ind w:left="210" w:right="210"/>
            </w:pPr>
          </w:p>
        </w:tc>
      </w:tr>
      <w:tr w:rsidR="009D4B08" w14:paraId="2E4C247A" w14:textId="77777777" w:rsidTr="00DD156F">
        <w:tc>
          <w:tcPr>
            <w:tcW w:w="931" w:type="dxa"/>
          </w:tcPr>
          <w:p w14:paraId="03121CEC" w14:textId="77777777" w:rsidR="009D4B08" w:rsidRDefault="009D4B08" w:rsidP="00DD156F">
            <w:pPr>
              <w:ind w:left="210" w:right="210"/>
            </w:pPr>
          </w:p>
        </w:tc>
        <w:tc>
          <w:tcPr>
            <w:tcW w:w="1729" w:type="dxa"/>
          </w:tcPr>
          <w:p w14:paraId="68EC3B1C" w14:textId="77777777" w:rsidR="009D4B08" w:rsidRDefault="00713A62" w:rsidP="00DD156F">
            <w:pPr>
              <w:ind w:right="210"/>
            </w:pPr>
            <w:r>
              <w:t>ParentId</w:t>
            </w:r>
          </w:p>
        </w:tc>
        <w:tc>
          <w:tcPr>
            <w:tcW w:w="1701" w:type="dxa"/>
          </w:tcPr>
          <w:p w14:paraId="49A495EA" w14:textId="77777777" w:rsidR="009D4B08" w:rsidRDefault="00713A62" w:rsidP="00DD156F">
            <w:pPr>
              <w:ind w:right="210"/>
            </w:pPr>
            <w:r>
              <w:t>Int</w:t>
            </w:r>
          </w:p>
        </w:tc>
        <w:tc>
          <w:tcPr>
            <w:tcW w:w="850" w:type="dxa"/>
          </w:tcPr>
          <w:p w14:paraId="4A17FC56" w14:textId="77777777" w:rsidR="009D4B08" w:rsidRDefault="009D4B08" w:rsidP="00DD156F">
            <w:pPr>
              <w:ind w:right="210"/>
            </w:pPr>
          </w:p>
        </w:tc>
        <w:tc>
          <w:tcPr>
            <w:tcW w:w="993" w:type="dxa"/>
          </w:tcPr>
          <w:p w14:paraId="15385047" w14:textId="77777777" w:rsidR="009D4B08" w:rsidRDefault="009D4B08" w:rsidP="00DD156F">
            <w:pPr>
              <w:ind w:right="210"/>
            </w:pPr>
          </w:p>
        </w:tc>
        <w:tc>
          <w:tcPr>
            <w:tcW w:w="992" w:type="dxa"/>
          </w:tcPr>
          <w:p w14:paraId="2C6C6FE3" w14:textId="77777777" w:rsidR="009D4B08" w:rsidRDefault="00713A62" w:rsidP="00DD156F">
            <w:pPr>
              <w:ind w:right="210"/>
            </w:pPr>
            <w:r>
              <w:rPr>
                <w:rFonts w:hint="eastAsia"/>
              </w:rPr>
              <w:t>上级</w:t>
            </w:r>
            <w:r>
              <w:t>节点</w:t>
            </w:r>
          </w:p>
        </w:tc>
        <w:tc>
          <w:tcPr>
            <w:tcW w:w="1326" w:type="dxa"/>
          </w:tcPr>
          <w:p w14:paraId="570D24DD" w14:textId="77777777" w:rsidR="009D4B08" w:rsidRPr="00713A62" w:rsidRDefault="00713A62" w:rsidP="00DD156F">
            <w:pPr>
              <w:ind w:left="210" w:right="210"/>
            </w:pPr>
            <w:r>
              <w:rPr>
                <w:rFonts w:hint="eastAsia"/>
              </w:rPr>
              <w:t>一共</w:t>
            </w:r>
            <w:r>
              <w:t>两级，为空表示</w:t>
            </w:r>
            <w:r>
              <w:t>“</w:t>
            </w:r>
            <w:r>
              <w:t>章</w:t>
            </w:r>
            <w:r>
              <w:t>”</w:t>
            </w:r>
            <w:r>
              <w:t>，不为空表示某一</w:t>
            </w:r>
            <w:r>
              <w:rPr>
                <w:rFonts w:hint="eastAsia"/>
              </w:rPr>
              <w:t>章</w:t>
            </w:r>
            <w:r>
              <w:t>的</w:t>
            </w:r>
            <w:r>
              <w:t>”</w:t>
            </w:r>
            <w:r>
              <w:rPr>
                <w:rFonts w:hint="eastAsia"/>
              </w:rPr>
              <w:t>节</w:t>
            </w:r>
            <w:r>
              <w:t>“</w:t>
            </w:r>
            <w:r>
              <w:t>。</w:t>
            </w:r>
          </w:p>
        </w:tc>
      </w:tr>
      <w:tr w:rsidR="009D4B08" w:rsidRPr="00726BE2" w14:paraId="41C9F85D" w14:textId="77777777" w:rsidTr="00DD156F">
        <w:tc>
          <w:tcPr>
            <w:tcW w:w="931" w:type="dxa"/>
          </w:tcPr>
          <w:p w14:paraId="3A202F44" w14:textId="77777777" w:rsidR="009D4B08" w:rsidRDefault="009D4B08" w:rsidP="00DD156F"/>
        </w:tc>
        <w:tc>
          <w:tcPr>
            <w:tcW w:w="1729" w:type="dxa"/>
          </w:tcPr>
          <w:p w14:paraId="7FC22076" w14:textId="77777777" w:rsidR="009D4B08" w:rsidRDefault="009D4B08" w:rsidP="00DD156F">
            <w:r>
              <w:rPr>
                <w:rFonts w:hint="eastAsia"/>
              </w:rPr>
              <w:t>Display</w:t>
            </w:r>
          </w:p>
        </w:tc>
        <w:tc>
          <w:tcPr>
            <w:tcW w:w="1701" w:type="dxa"/>
          </w:tcPr>
          <w:p w14:paraId="55644A20" w14:textId="77777777" w:rsidR="009D4B08" w:rsidRDefault="009D4B08" w:rsidP="00DD156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850" w:type="dxa"/>
          </w:tcPr>
          <w:p w14:paraId="037C7FD3" w14:textId="77777777" w:rsidR="009D4B08" w:rsidRDefault="009D4B08" w:rsidP="00DD156F"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5A407F18" w14:textId="77777777" w:rsidR="009D4B08" w:rsidRDefault="009D4B08" w:rsidP="00DD156F">
            <w:r>
              <w:t>1</w:t>
            </w:r>
          </w:p>
        </w:tc>
        <w:tc>
          <w:tcPr>
            <w:tcW w:w="992" w:type="dxa"/>
          </w:tcPr>
          <w:p w14:paraId="77589375" w14:textId="77777777" w:rsidR="009D4B08" w:rsidRDefault="009D4B08" w:rsidP="00DD156F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6" w:type="dxa"/>
          </w:tcPr>
          <w:p w14:paraId="1C1DE43F" w14:textId="77777777" w:rsidR="009D4B08" w:rsidRDefault="009D4B08" w:rsidP="00DD156F"/>
        </w:tc>
      </w:tr>
      <w:tr w:rsidR="009D4B08" w:rsidRPr="00726BE2" w14:paraId="1B5F7190" w14:textId="77777777" w:rsidTr="00DD156F">
        <w:tc>
          <w:tcPr>
            <w:tcW w:w="931" w:type="dxa"/>
          </w:tcPr>
          <w:p w14:paraId="7C49D974" w14:textId="77777777" w:rsidR="009D4B08" w:rsidRDefault="009D4B08" w:rsidP="00DD156F"/>
        </w:tc>
        <w:tc>
          <w:tcPr>
            <w:tcW w:w="1729" w:type="dxa"/>
          </w:tcPr>
          <w:p w14:paraId="382836E5" w14:textId="77777777" w:rsidR="009D4B08" w:rsidRDefault="009D4B08" w:rsidP="00DD156F">
            <w:r>
              <w:rPr>
                <w:rFonts w:hint="eastAsia"/>
              </w:rPr>
              <w:t>Sort</w:t>
            </w:r>
          </w:p>
        </w:tc>
        <w:tc>
          <w:tcPr>
            <w:tcW w:w="1701" w:type="dxa"/>
          </w:tcPr>
          <w:p w14:paraId="79CEBD7D" w14:textId="77777777" w:rsidR="009D4B08" w:rsidRDefault="009D4B08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0B485D7F" w14:textId="77777777" w:rsidR="009D4B08" w:rsidRDefault="009D4B08" w:rsidP="00DD156F"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723798FD" w14:textId="77777777" w:rsidR="009D4B08" w:rsidRDefault="009D4B08" w:rsidP="00DD156F"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59F52987" w14:textId="77777777" w:rsidR="009D4B08" w:rsidRDefault="009D4B08" w:rsidP="00DD156F"/>
        </w:tc>
        <w:tc>
          <w:tcPr>
            <w:tcW w:w="1326" w:type="dxa"/>
          </w:tcPr>
          <w:p w14:paraId="2D47178E" w14:textId="77777777" w:rsidR="009D4B08" w:rsidRDefault="00D05F7D" w:rsidP="00DD156F">
            <w:r>
              <w:rPr>
                <w:rFonts w:hint="eastAsia"/>
              </w:rPr>
              <w:t>升序</w:t>
            </w:r>
          </w:p>
        </w:tc>
      </w:tr>
      <w:tr w:rsidR="009D4B08" w14:paraId="5E5AD44A" w14:textId="77777777" w:rsidTr="00DD156F">
        <w:tc>
          <w:tcPr>
            <w:tcW w:w="931" w:type="dxa"/>
          </w:tcPr>
          <w:p w14:paraId="37946606" w14:textId="77777777" w:rsidR="009D4B08" w:rsidRDefault="009D4B08" w:rsidP="00DD156F">
            <w:pPr>
              <w:ind w:left="210" w:right="210"/>
            </w:pPr>
          </w:p>
        </w:tc>
        <w:tc>
          <w:tcPr>
            <w:tcW w:w="1729" w:type="dxa"/>
          </w:tcPr>
          <w:p w14:paraId="531ABD4F" w14:textId="77777777" w:rsidR="009D4B08" w:rsidRDefault="009D4B08" w:rsidP="00DD156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701" w:type="dxa"/>
          </w:tcPr>
          <w:p w14:paraId="43DD6454" w14:textId="77777777" w:rsidR="009D4B08" w:rsidRDefault="009D4B08" w:rsidP="00DD156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850" w:type="dxa"/>
          </w:tcPr>
          <w:p w14:paraId="1F5EC22F" w14:textId="77777777" w:rsidR="009D4B08" w:rsidRDefault="009D4B08" w:rsidP="00DD156F">
            <w:pPr>
              <w:ind w:right="210"/>
            </w:pPr>
            <w:r>
              <w:t>Y</w:t>
            </w:r>
          </w:p>
        </w:tc>
        <w:tc>
          <w:tcPr>
            <w:tcW w:w="993" w:type="dxa"/>
          </w:tcPr>
          <w:p w14:paraId="114C4C7C" w14:textId="77777777" w:rsidR="009D4B08" w:rsidRDefault="009D4B08" w:rsidP="00DD156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371EE87F" w14:textId="77777777" w:rsidR="009D4B08" w:rsidRDefault="009D4B08" w:rsidP="00DD156F">
            <w:pPr>
              <w:ind w:right="210"/>
            </w:pPr>
          </w:p>
        </w:tc>
        <w:tc>
          <w:tcPr>
            <w:tcW w:w="1326" w:type="dxa"/>
          </w:tcPr>
          <w:p w14:paraId="37CA1380" w14:textId="77777777" w:rsidR="009D4B08" w:rsidRDefault="009D4B08" w:rsidP="00DD156F">
            <w:pPr>
              <w:ind w:left="210" w:right="210"/>
            </w:pPr>
          </w:p>
        </w:tc>
      </w:tr>
      <w:tr w:rsidR="009D4B08" w14:paraId="69044587" w14:textId="77777777" w:rsidTr="00DD156F">
        <w:tc>
          <w:tcPr>
            <w:tcW w:w="931" w:type="dxa"/>
          </w:tcPr>
          <w:p w14:paraId="5D8EFCF6" w14:textId="77777777" w:rsidR="009D4B08" w:rsidRDefault="009D4B08" w:rsidP="00DD156F">
            <w:pPr>
              <w:ind w:left="210" w:right="210"/>
            </w:pPr>
          </w:p>
        </w:tc>
        <w:tc>
          <w:tcPr>
            <w:tcW w:w="1729" w:type="dxa"/>
          </w:tcPr>
          <w:p w14:paraId="518B60A7" w14:textId="77777777" w:rsidR="009D4B08" w:rsidRDefault="009D4B08" w:rsidP="00DD156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701" w:type="dxa"/>
          </w:tcPr>
          <w:p w14:paraId="6B07C719" w14:textId="77777777" w:rsidR="009D4B08" w:rsidRDefault="009D4B08" w:rsidP="00DD156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</w:tcPr>
          <w:p w14:paraId="246E0185" w14:textId="77777777" w:rsidR="009D4B08" w:rsidRDefault="009D4B08" w:rsidP="00DD156F">
            <w:pPr>
              <w:ind w:right="210"/>
            </w:pPr>
            <w:r>
              <w:t>Y</w:t>
            </w:r>
          </w:p>
        </w:tc>
        <w:tc>
          <w:tcPr>
            <w:tcW w:w="993" w:type="dxa"/>
          </w:tcPr>
          <w:p w14:paraId="2B3D1379" w14:textId="77777777" w:rsidR="009D4B08" w:rsidRDefault="009D4B08" w:rsidP="00DD156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992" w:type="dxa"/>
          </w:tcPr>
          <w:p w14:paraId="6120DFB9" w14:textId="77777777" w:rsidR="009D4B08" w:rsidRDefault="009D4B08" w:rsidP="00DD156F">
            <w:pPr>
              <w:ind w:right="210"/>
            </w:pPr>
          </w:p>
        </w:tc>
        <w:tc>
          <w:tcPr>
            <w:tcW w:w="1326" w:type="dxa"/>
          </w:tcPr>
          <w:p w14:paraId="4533A315" w14:textId="77777777" w:rsidR="009D4B08" w:rsidRDefault="009D4B08" w:rsidP="00DD156F">
            <w:pPr>
              <w:ind w:left="210" w:right="210"/>
            </w:pPr>
          </w:p>
        </w:tc>
      </w:tr>
    </w:tbl>
    <w:p w14:paraId="63EC3145" w14:textId="77777777" w:rsidR="009D4B08" w:rsidRDefault="009D4B08" w:rsidP="009D4B08">
      <w:r>
        <w:rPr>
          <w:rFonts w:hint="eastAsia"/>
        </w:rPr>
        <w:t>|</w:t>
      </w:r>
    </w:p>
    <w:p w14:paraId="772B0D1D" w14:textId="77777777" w:rsidR="009D4B08" w:rsidRDefault="009D4B08" w:rsidP="009D4B08"/>
    <w:p w14:paraId="49A304B3" w14:textId="77777777" w:rsidR="00226F10" w:rsidRDefault="00371979" w:rsidP="00226F10">
      <w:pPr>
        <w:pStyle w:val="a0"/>
      </w:pPr>
      <w:bookmarkStart w:id="78" w:name="_Toc427236690"/>
      <w:bookmarkStart w:id="79" w:name="_Toc430249260"/>
      <w:r>
        <w:rPr>
          <w:rFonts w:hint="eastAsia"/>
        </w:rPr>
        <w:t>单元活动</w:t>
      </w:r>
      <w:r w:rsidR="00226F10">
        <w:rPr>
          <w:rFonts w:hint="eastAsia"/>
        </w:rPr>
        <w:t>表</w:t>
      </w:r>
      <w:bookmarkEnd w:id="78"/>
      <w:bookmarkEnd w:id="79"/>
    </w:p>
    <w:p w14:paraId="0DF827EA" w14:textId="77777777" w:rsidR="00226F10" w:rsidRDefault="00226F10" w:rsidP="00226F10">
      <w:r>
        <w:rPr>
          <w:rFonts w:hint="eastAsia"/>
        </w:rPr>
        <w:t>*</w:t>
      </w:r>
      <w:r w:rsidRPr="000379E1">
        <w:t>Course_</w:t>
      </w:r>
      <w:r>
        <w:t>UnitContent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31"/>
        <w:gridCol w:w="1729"/>
        <w:gridCol w:w="1701"/>
        <w:gridCol w:w="850"/>
        <w:gridCol w:w="993"/>
        <w:gridCol w:w="992"/>
        <w:gridCol w:w="1326"/>
      </w:tblGrid>
      <w:tr w:rsidR="00226F10" w14:paraId="541D2109" w14:textId="77777777" w:rsidTr="00DD156F">
        <w:tc>
          <w:tcPr>
            <w:tcW w:w="931" w:type="dxa"/>
          </w:tcPr>
          <w:p w14:paraId="041FEA2B" w14:textId="77777777" w:rsidR="00226F10" w:rsidRPr="002177A0" w:rsidRDefault="00226F10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29" w:type="dxa"/>
          </w:tcPr>
          <w:p w14:paraId="576722E6" w14:textId="77777777" w:rsidR="00226F10" w:rsidRPr="002177A0" w:rsidRDefault="00226F10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701" w:type="dxa"/>
          </w:tcPr>
          <w:p w14:paraId="2AB2C2FF" w14:textId="77777777" w:rsidR="00226F10" w:rsidRPr="002177A0" w:rsidRDefault="00226F10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</w:tcPr>
          <w:p w14:paraId="26EF8AA1" w14:textId="77777777" w:rsidR="00226F10" w:rsidRPr="002177A0" w:rsidRDefault="00226F10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993" w:type="dxa"/>
          </w:tcPr>
          <w:p w14:paraId="4EA5FBBC" w14:textId="77777777" w:rsidR="00226F10" w:rsidRPr="002177A0" w:rsidRDefault="00226F10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992" w:type="dxa"/>
          </w:tcPr>
          <w:p w14:paraId="50B72C72" w14:textId="77777777" w:rsidR="00226F10" w:rsidRPr="002177A0" w:rsidRDefault="00226F10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1E30E064" w14:textId="77777777" w:rsidR="00226F10" w:rsidRPr="002177A0" w:rsidRDefault="00226F10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226F10" w14:paraId="76223D75" w14:textId="77777777" w:rsidTr="00DD156F">
        <w:tc>
          <w:tcPr>
            <w:tcW w:w="931" w:type="dxa"/>
          </w:tcPr>
          <w:p w14:paraId="7C8945C2" w14:textId="77777777" w:rsidR="00226F10" w:rsidRDefault="00226F10" w:rsidP="00DD156F">
            <w:pPr>
              <w:ind w:left="210"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</w:tcPr>
          <w:p w14:paraId="39462E78" w14:textId="77777777" w:rsidR="00226F10" w:rsidRDefault="00226F10" w:rsidP="00DD156F">
            <w:pPr>
              <w:ind w:right="210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54718955" w14:textId="77777777" w:rsidR="00226F10" w:rsidRDefault="00226F10" w:rsidP="00DD156F">
            <w:pPr>
              <w:ind w:right="210"/>
            </w:pPr>
          </w:p>
        </w:tc>
        <w:tc>
          <w:tcPr>
            <w:tcW w:w="850" w:type="dxa"/>
          </w:tcPr>
          <w:p w14:paraId="22AE769F" w14:textId="77777777" w:rsidR="00226F10" w:rsidRDefault="00226F10" w:rsidP="00DD156F">
            <w:pPr>
              <w:ind w:right="210"/>
            </w:pPr>
          </w:p>
        </w:tc>
        <w:tc>
          <w:tcPr>
            <w:tcW w:w="993" w:type="dxa"/>
          </w:tcPr>
          <w:p w14:paraId="1A096517" w14:textId="77777777" w:rsidR="00226F10" w:rsidRDefault="00226F10" w:rsidP="00DD156F">
            <w:pPr>
              <w:ind w:right="210"/>
            </w:pPr>
          </w:p>
        </w:tc>
        <w:tc>
          <w:tcPr>
            <w:tcW w:w="992" w:type="dxa"/>
          </w:tcPr>
          <w:p w14:paraId="7577E716" w14:textId="77777777" w:rsidR="00226F10" w:rsidRDefault="00226F10" w:rsidP="00DD156F">
            <w:pPr>
              <w:ind w:right="210"/>
            </w:pPr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13E93EFD" w14:textId="77777777" w:rsidR="00226F10" w:rsidRDefault="00226F10" w:rsidP="00DD156F">
            <w:pPr>
              <w:ind w:left="210" w:right="210"/>
            </w:pPr>
          </w:p>
        </w:tc>
      </w:tr>
      <w:tr w:rsidR="00226F10" w14:paraId="663E4F82" w14:textId="77777777" w:rsidTr="00DD156F">
        <w:tc>
          <w:tcPr>
            <w:tcW w:w="931" w:type="dxa"/>
          </w:tcPr>
          <w:p w14:paraId="1A9CB1A2" w14:textId="77777777" w:rsidR="00226F10" w:rsidRDefault="00226F10" w:rsidP="00DD156F">
            <w:pPr>
              <w:ind w:left="210" w:right="210"/>
            </w:pPr>
          </w:p>
        </w:tc>
        <w:tc>
          <w:tcPr>
            <w:tcW w:w="1729" w:type="dxa"/>
          </w:tcPr>
          <w:p w14:paraId="08575EB5" w14:textId="77777777" w:rsidR="00226F10" w:rsidRDefault="00226F10" w:rsidP="00DD156F">
            <w:pPr>
              <w:ind w:right="210"/>
            </w:pPr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14:paraId="1AD90AD7" w14:textId="77777777" w:rsidR="00226F10" w:rsidRDefault="006B1F4F" w:rsidP="00DD156F">
            <w:pPr>
              <w:ind w:right="210"/>
            </w:pPr>
            <w:r>
              <w:rPr>
                <w:rFonts w:hint="eastAsia"/>
              </w:rPr>
              <w:t>varchar</w:t>
            </w:r>
            <w:r w:rsidR="00226F10">
              <w:rPr>
                <w:rFonts w:hint="eastAsia"/>
              </w:rPr>
              <w:t>(</w:t>
            </w:r>
            <w:r w:rsidR="00226F10">
              <w:t>200)</w:t>
            </w:r>
          </w:p>
        </w:tc>
        <w:tc>
          <w:tcPr>
            <w:tcW w:w="850" w:type="dxa"/>
          </w:tcPr>
          <w:p w14:paraId="13819FB8" w14:textId="77777777" w:rsidR="00226F10" w:rsidRDefault="00226F10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6ED8FF80" w14:textId="77777777" w:rsidR="00226F10" w:rsidRDefault="00226F10" w:rsidP="00DD156F">
            <w:pPr>
              <w:ind w:right="210"/>
            </w:pPr>
          </w:p>
        </w:tc>
        <w:tc>
          <w:tcPr>
            <w:tcW w:w="992" w:type="dxa"/>
          </w:tcPr>
          <w:p w14:paraId="15CED168" w14:textId="77777777" w:rsidR="00226F10" w:rsidRDefault="00226F10" w:rsidP="00DD156F">
            <w:pPr>
              <w:ind w:right="210"/>
            </w:pPr>
            <w:r>
              <w:rPr>
                <w:rFonts w:hint="eastAsia"/>
              </w:rPr>
              <w:t>标题</w:t>
            </w:r>
          </w:p>
        </w:tc>
        <w:tc>
          <w:tcPr>
            <w:tcW w:w="1326" w:type="dxa"/>
          </w:tcPr>
          <w:p w14:paraId="3A4438A8" w14:textId="77777777" w:rsidR="00226F10" w:rsidRDefault="00226F10" w:rsidP="00DD156F">
            <w:pPr>
              <w:ind w:left="210" w:right="210"/>
            </w:pPr>
          </w:p>
        </w:tc>
      </w:tr>
      <w:tr w:rsidR="00226F10" w:rsidRPr="00496A78" w14:paraId="5C17495B" w14:textId="77777777" w:rsidTr="00DD156F">
        <w:tc>
          <w:tcPr>
            <w:tcW w:w="931" w:type="dxa"/>
          </w:tcPr>
          <w:p w14:paraId="7F7D1D31" w14:textId="77777777" w:rsidR="00226F10" w:rsidRDefault="00226F10" w:rsidP="00DD156F">
            <w:pPr>
              <w:ind w:left="210" w:right="210"/>
            </w:pPr>
          </w:p>
        </w:tc>
        <w:tc>
          <w:tcPr>
            <w:tcW w:w="1729" w:type="dxa"/>
          </w:tcPr>
          <w:p w14:paraId="7DD5E160" w14:textId="77777777" w:rsidR="00226F10" w:rsidRDefault="00226F10" w:rsidP="00DD156F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14:paraId="11341464" w14:textId="77777777" w:rsidR="00226F10" w:rsidRDefault="00226F10" w:rsidP="00EB6197">
            <w:pPr>
              <w:ind w:right="210"/>
            </w:pPr>
            <w:r>
              <w:rPr>
                <w:rFonts w:hint="eastAsia"/>
              </w:rPr>
              <w:t>varchar(</w:t>
            </w:r>
            <w:r w:rsidR="00EB6197">
              <w:t>max</w:t>
            </w:r>
            <w:r>
              <w:t>)</w:t>
            </w:r>
          </w:p>
        </w:tc>
        <w:tc>
          <w:tcPr>
            <w:tcW w:w="850" w:type="dxa"/>
          </w:tcPr>
          <w:p w14:paraId="15FF0531" w14:textId="77777777" w:rsidR="00226F10" w:rsidRDefault="00226F10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7376D980" w14:textId="77777777" w:rsidR="00226F10" w:rsidRDefault="00226F10" w:rsidP="00DD156F">
            <w:pPr>
              <w:ind w:right="210"/>
            </w:pPr>
          </w:p>
        </w:tc>
        <w:tc>
          <w:tcPr>
            <w:tcW w:w="992" w:type="dxa"/>
          </w:tcPr>
          <w:p w14:paraId="31830640" w14:textId="77777777" w:rsidR="00226F10" w:rsidRDefault="00755DF1" w:rsidP="00DD156F">
            <w:pPr>
              <w:ind w:right="210"/>
            </w:pPr>
            <w:r>
              <w:rPr>
                <w:rFonts w:hint="eastAsia"/>
              </w:rPr>
              <w:t>内容</w:t>
            </w:r>
          </w:p>
        </w:tc>
        <w:tc>
          <w:tcPr>
            <w:tcW w:w="1326" w:type="dxa"/>
          </w:tcPr>
          <w:p w14:paraId="0A939DBE" w14:textId="77777777" w:rsidR="00226F10" w:rsidRDefault="00755DF1" w:rsidP="00DD156F">
            <w:pPr>
              <w:ind w:left="210" w:right="210"/>
            </w:pPr>
            <w:r>
              <w:rPr>
                <w:rFonts w:hint="eastAsia"/>
              </w:rPr>
              <w:t>文本</w:t>
            </w:r>
            <w:r>
              <w:t>类型则显示文本，</w:t>
            </w:r>
            <w:r>
              <w:rPr>
                <w:rFonts w:hint="eastAsia"/>
              </w:rPr>
              <w:t>影音</w:t>
            </w:r>
            <w:r>
              <w:t>教材显示连接地址</w:t>
            </w:r>
            <w:r>
              <w:rPr>
                <w:rFonts w:hint="eastAsia"/>
              </w:rPr>
              <w:t>，</w:t>
            </w:r>
            <w:r>
              <w:t>讨论则显示讨论</w:t>
            </w:r>
            <w:r>
              <w:lastRenderedPageBreak/>
              <w:t>内容，</w:t>
            </w:r>
            <w:r>
              <w:rPr>
                <w:rFonts w:hint="eastAsia"/>
              </w:rPr>
              <w:t>作业</w:t>
            </w:r>
            <w:r>
              <w:t>则显示作业要求</w:t>
            </w:r>
            <w:r>
              <w:rPr>
                <w:rFonts w:hint="eastAsia"/>
              </w:rPr>
              <w:t>，测试</w:t>
            </w:r>
            <w:r>
              <w:t>和考试则显示测试要求。</w:t>
            </w:r>
          </w:p>
        </w:tc>
      </w:tr>
      <w:tr w:rsidR="00496A78" w:rsidRPr="00496A78" w14:paraId="5084CBE0" w14:textId="77777777" w:rsidTr="00DD156F">
        <w:tc>
          <w:tcPr>
            <w:tcW w:w="931" w:type="dxa"/>
          </w:tcPr>
          <w:p w14:paraId="6934974D" w14:textId="77777777" w:rsidR="00496A78" w:rsidRDefault="00496A78" w:rsidP="00DD156F">
            <w:pPr>
              <w:ind w:left="210" w:right="210"/>
            </w:pPr>
          </w:p>
        </w:tc>
        <w:tc>
          <w:tcPr>
            <w:tcW w:w="1729" w:type="dxa"/>
          </w:tcPr>
          <w:p w14:paraId="219D646E" w14:textId="76CC7DE5" w:rsidR="00496A78" w:rsidRDefault="00496A78" w:rsidP="00DD156F">
            <w:pPr>
              <w:ind w:right="210"/>
            </w:pPr>
            <w:r>
              <w:rPr>
                <w:rFonts w:hint="eastAsia"/>
              </w:rPr>
              <w:t>Content</w:t>
            </w:r>
            <w:r>
              <w:t>Type</w:t>
            </w:r>
          </w:p>
        </w:tc>
        <w:tc>
          <w:tcPr>
            <w:tcW w:w="1701" w:type="dxa"/>
          </w:tcPr>
          <w:p w14:paraId="2E228250" w14:textId="08F21450" w:rsidR="00496A78" w:rsidRDefault="00496A78" w:rsidP="00EB6197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7CEE134C" w14:textId="77777777" w:rsidR="00496A78" w:rsidRDefault="00496A78" w:rsidP="00DD156F">
            <w:pPr>
              <w:ind w:right="210"/>
            </w:pPr>
          </w:p>
        </w:tc>
        <w:tc>
          <w:tcPr>
            <w:tcW w:w="993" w:type="dxa"/>
          </w:tcPr>
          <w:p w14:paraId="54673B73" w14:textId="77777777" w:rsidR="00496A78" w:rsidRDefault="00496A78" w:rsidP="00DD156F">
            <w:pPr>
              <w:ind w:right="210"/>
            </w:pPr>
          </w:p>
        </w:tc>
        <w:tc>
          <w:tcPr>
            <w:tcW w:w="992" w:type="dxa"/>
          </w:tcPr>
          <w:p w14:paraId="176099E6" w14:textId="47FDF015" w:rsidR="00496A78" w:rsidRDefault="00496A78" w:rsidP="00DD156F">
            <w:pPr>
              <w:ind w:right="210"/>
            </w:pPr>
            <w:r>
              <w:rPr>
                <w:rFonts w:hint="eastAsia"/>
              </w:rPr>
              <w:t>内容</w:t>
            </w:r>
            <w:r>
              <w:t>类型</w:t>
            </w:r>
          </w:p>
        </w:tc>
        <w:tc>
          <w:tcPr>
            <w:tcW w:w="1326" w:type="dxa"/>
          </w:tcPr>
          <w:p w14:paraId="6FFCCE57" w14:textId="7507C3D3" w:rsidR="00496A78" w:rsidRDefault="00496A78" w:rsidP="00496A78">
            <w:pPr>
              <w:ind w:left="210" w:right="210"/>
            </w:pPr>
            <w:r>
              <w:rPr>
                <w:rFonts w:hint="eastAsia"/>
              </w:rPr>
              <w:t>在</w:t>
            </w:r>
            <w:r>
              <w:t>影音教材中</w:t>
            </w:r>
            <w:r>
              <w:rPr>
                <w:rFonts w:hint="eastAsia"/>
              </w:rPr>
              <w:t>1</w:t>
            </w:r>
            <w:r>
              <w:t>.mp4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2.</w:t>
            </w:r>
            <w:r>
              <w:t>flash,3.mp3</w:t>
            </w:r>
          </w:p>
        </w:tc>
      </w:tr>
      <w:tr w:rsidR="006C4FA0" w14:paraId="2DBA941D" w14:textId="77777777" w:rsidTr="00DD156F">
        <w:tc>
          <w:tcPr>
            <w:tcW w:w="931" w:type="dxa"/>
          </w:tcPr>
          <w:p w14:paraId="0465FEE8" w14:textId="77777777" w:rsidR="006C4FA0" w:rsidRDefault="006C4FA0" w:rsidP="00DD156F">
            <w:pPr>
              <w:ind w:left="210" w:right="210"/>
            </w:pPr>
          </w:p>
        </w:tc>
        <w:tc>
          <w:tcPr>
            <w:tcW w:w="1729" w:type="dxa"/>
          </w:tcPr>
          <w:p w14:paraId="57F0AB66" w14:textId="77777777" w:rsidR="006C4FA0" w:rsidRDefault="006C4FA0" w:rsidP="00DD156F">
            <w:pPr>
              <w:ind w:right="210"/>
            </w:pPr>
            <w:r>
              <w:rPr>
                <w:rFonts w:hint="eastAsia"/>
              </w:rPr>
              <w:t>UnitType</w:t>
            </w:r>
          </w:p>
        </w:tc>
        <w:tc>
          <w:tcPr>
            <w:tcW w:w="1701" w:type="dxa"/>
          </w:tcPr>
          <w:p w14:paraId="46EC4CD5" w14:textId="77777777" w:rsidR="006C4FA0" w:rsidRDefault="006C4FA0" w:rsidP="00EB6197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724C6CFB" w14:textId="77777777" w:rsidR="006C4FA0" w:rsidRDefault="006C4FA0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78FDBEB5" w14:textId="77777777" w:rsidR="006C4FA0" w:rsidRDefault="006C4FA0" w:rsidP="00DD156F">
            <w:pPr>
              <w:ind w:right="210"/>
            </w:pPr>
          </w:p>
        </w:tc>
        <w:tc>
          <w:tcPr>
            <w:tcW w:w="992" w:type="dxa"/>
          </w:tcPr>
          <w:p w14:paraId="398A2AC1" w14:textId="77777777" w:rsidR="006C4FA0" w:rsidRDefault="006C4FA0" w:rsidP="00DD156F">
            <w:pPr>
              <w:ind w:right="210"/>
            </w:pPr>
            <w:r>
              <w:rPr>
                <w:rFonts w:hint="eastAsia"/>
              </w:rPr>
              <w:t>内容</w:t>
            </w:r>
            <w:r>
              <w:t>类型</w:t>
            </w:r>
          </w:p>
        </w:tc>
        <w:tc>
          <w:tcPr>
            <w:tcW w:w="1326" w:type="dxa"/>
          </w:tcPr>
          <w:p w14:paraId="0496F17A" w14:textId="77777777" w:rsidR="006C4FA0" w:rsidRDefault="006C4FA0" w:rsidP="00DD156F">
            <w:pPr>
              <w:ind w:left="210" w:right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文本，</w:t>
            </w:r>
            <w:r>
              <w:t>2</w:t>
            </w:r>
            <w:r>
              <w:t>影音教材，</w:t>
            </w:r>
            <w:r>
              <w:rPr>
                <w:rFonts w:hint="eastAsia"/>
              </w:rPr>
              <w:t>3</w:t>
            </w:r>
            <w:r>
              <w:t>讨论，</w:t>
            </w:r>
            <w:r>
              <w:t>4</w:t>
            </w:r>
            <w:r>
              <w:rPr>
                <w:rFonts w:hint="eastAsia"/>
              </w:rPr>
              <w:t>作业</w:t>
            </w:r>
            <w:r>
              <w:t>5</w:t>
            </w:r>
            <w:r>
              <w:t>测试，</w:t>
            </w:r>
            <w:r>
              <w:t>6</w:t>
            </w:r>
            <w:r>
              <w:rPr>
                <w:rFonts w:hint="eastAsia"/>
              </w:rPr>
              <w:t>结业</w:t>
            </w:r>
            <w:r>
              <w:t>考试</w:t>
            </w:r>
          </w:p>
        </w:tc>
      </w:tr>
      <w:tr w:rsidR="005E2A43" w14:paraId="357E7845" w14:textId="77777777" w:rsidTr="00DD156F">
        <w:tc>
          <w:tcPr>
            <w:tcW w:w="931" w:type="dxa"/>
          </w:tcPr>
          <w:p w14:paraId="69D0D840" w14:textId="77777777" w:rsidR="005E2A43" w:rsidRDefault="005E2A43" w:rsidP="00DD156F">
            <w:pPr>
              <w:ind w:left="210" w:right="210"/>
            </w:pPr>
          </w:p>
        </w:tc>
        <w:tc>
          <w:tcPr>
            <w:tcW w:w="1729" w:type="dxa"/>
          </w:tcPr>
          <w:p w14:paraId="0C05068A" w14:textId="77777777" w:rsidR="005E2A43" w:rsidRDefault="005E2A43" w:rsidP="00DD156F">
            <w:pPr>
              <w:ind w:right="210"/>
            </w:pPr>
            <w:r>
              <w:rPr>
                <w:rFonts w:hint="eastAsia"/>
              </w:rPr>
              <w:t>Test</w:t>
            </w:r>
            <w:r>
              <w:t>Cnt</w:t>
            </w:r>
          </w:p>
        </w:tc>
        <w:tc>
          <w:tcPr>
            <w:tcW w:w="1701" w:type="dxa"/>
          </w:tcPr>
          <w:p w14:paraId="37D89634" w14:textId="77777777" w:rsidR="005E2A43" w:rsidRDefault="005E2A43" w:rsidP="00EB6197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0B0719F7" w14:textId="77777777" w:rsidR="005E2A43" w:rsidRDefault="005E2A43" w:rsidP="00DD156F">
            <w:pPr>
              <w:ind w:right="210"/>
            </w:pPr>
          </w:p>
        </w:tc>
        <w:tc>
          <w:tcPr>
            <w:tcW w:w="993" w:type="dxa"/>
          </w:tcPr>
          <w:p w14:paraId="2A7BE0BD" w14:textId="77777777" w:rsidR="005E2A43" w:rsidRDefault="005E2A43" w:rsidP="00DD156F">
            <w:pPr>
              <w:ind w:right="210"/>
            </w:pPr>
          </w:p>
        </w:tc>
        <w:tc>
          <w:tcPr>
            <w:tcW w:w="992" w:type="dxa"/>
          </w:tcPr>
          <w:p w14:paraId="6D697B7D" w14:textId="77777777" w:rsidR="005E2A43" w:rsidRDefault="005E2A43" w:rsidP="00DD156F">
            <w:pPr>
              <w:ind w:right="210"/>
            </w:pPr>
            <w:r>
              <w:rPr>
                <w:rFonts w:hint="eastAsia"/>
              </w:rPr>
              <w:t>参加</w:t>
            </w:r>
            <w:r>
              <w:t>次数</w:t>
            </w:r>
          </w:p>
        </w:tc>
        <w:tc>
          <w:tcPr>
            <w:tcW w:w="1326" w:type="dxa"/>
          </w:tcPr>
          <w:p w14:paraId="02B35988" w14:textId="77777777" w:rsidR="005E2A43" w:rsidRDefault="005E2A43" w:rsidP="00DD156F">
            <w:pPr>
              <w:ind w:left="210" w:right="210"/>
            </w:pPr>
            <w:r>
              <w:rPr>
                <w:rFonts w:hint="eastAsia"/>
              </w:rPr>
              <w:t>测试</w:t>
            </w:r>
            <w:r>
              <w:t>/</w:t>
            </w:r>
            <w:r>
              <w:t>结业考试</w:t>
            </w:r>
            <w:r>
              <w:rPr>
                <w:rFonts w:hint="eastAsia"/>
              </w:rPr>
              <w:t>，</w:t>
            </w:r>
            <w:r>
              <w:t>负数为不限制</w:t>
            </w:r>
          </w:p>
        </w:tc>
      </w:tr>
      <w:tr w:rsidR="005E2A43" w14:paraId="4F9B74A3" w14:textId="77777777" w:rsidTr="00DD156F">
        <w:tc>
          <w:tcPr>
            <w:tcW w:w="931" w:type="dxa"/>
          </w:tcPr>
          <w:p w14:paraId="4FD8BBF2" w14:textId="77777777" w:rsidR="005E2A43" w:rsidRDefault="005E2A43" w:rsidP="00DD156F">
            <w:pPr>
              <w:ind w:left="210" w:right="210"/>
            </w:pPr>
          </w:p>
        </w:tc>
        <w:tc>
          <w:tcPr>
            <w:tcW w:w="1729" w:type="dxa"/>
          </w:tcPr>
          <w:p w14:paraId="48AF0B54" w14:textId="77777777" w:rsidR="005E2A43" w:rsidRDefault="00736E08" w:rsidP="00DD156F">
            <w:pPr>
              <w:ind w:right="210"/>
            </w:pPr>
            <w:r>
              <w:rPr>
                <w:rFonts w:hint="eastAsia"/>
              </w:rPr>
              <w:t>Print</w:t>
            </w:r>
            <w:r>
              <w:t>Score</w:t>
            </w:r>
          </w:p>
        </w:tc>
        <w:tc>
          <w:tcPr>
            <w:tcW w:w="1701" w:type="dxa"/>
          </w:tcPr>
          <w:p w14:paraId="7E527C3D" w14:textId="77777777" w:rsidR="005E2A43" w:rsidRDefault="00736E08" w:rsidP="00EB6197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850" w:type="dxa"/>
          </w:tcPr>
          <w:p w14:paraId="3D75317D" w14:textId="77777777" w:rsidR="005E2A43" w:rsidRDefault="005E2A43" w:rsidP="00DD156F">
            <w:pPr>
              <w:ind w:right="210"/>
            </w:pPr>
          </w:p>
        </w:tc>
        <w:tc>
          <w:tcPr>
            <w:tcW w:w="993" w:type="dxa"/>
          </w:tcPr>
          <w:p w14:paraId="53F84FAB" w14:textId="77777777" w:rsidR="005E2A43" w:rsidRDefault="005E2A43" w:rsidP="00DD156F">
            <w:pPr>
              <w:ind w:right="210"/>
            </w:pPr>
          </w:p>
        </w:tc>
        <w:tc>
          <w:tcPr>
            <w:tcW w:w="992" w:type="dxa"/>
          </w:tcPr>
          <w:p w14:paraId="781522FE" w14:textId="77777777" w:rsidR="005E2A43" w:rsidRDefault="00736E08" w:rsidP="00DD156F">
            <w:pPr>
              <w:ind w:right="210"/>
            </w:pPr>
            <w:r>
              <w:rPr>
                <w:rFonts w:hint="eastAsia"/>
              </w:rPr>
              <w:t>是否</w:t>
            </w:r>
            <w:r>
              <w:t>显示成绩</w:t>
            </w:r>
          </w:p>
        </w:tc>
        <w:tc>
          <w:tcPr>
            <w:tcW w:w="1326" w:type="dxa"/>
          </w:tcPr>
          <w:p w14:paraId="5DEC5C3D" w14:textId="77777777" w:rsidR="005E2A43" w:rsidRDefault="00736E08" w:rsidP="008668D7">
            <w:pPr>
              <w:ind w:left="210" w:right="210"/>
            </w:pPr>
            <w:r>
              <w:rPr>
                <w:rFonts w:hint="eastAsia"/>
              </w:rPr>
              <w:t>测试</w:t>
            </w:r>
            <w:r>
              <w:t>/</w:t>
            </w:r>
            <w:r>
              <w:t>结业考试，</w:t>
            </w:r>
            <w:r>
              <w:t>1</w:t>
            </w:r>
            <w:r>
              <w:t>显示</w:t>
            </w:r>
            <w:r w:rsidR="008668D7">
              <w:t>0</w:t>
            </w:r>
            <w:r>
              <w:t>不显示</w:t>
            </w:r>
          </w:p>
        </w:tc>
      </w:tr>
      <w:tr w:rsidR="00D93BF2" w14:paraId="1CF9D3DF" w14:textId="77777777" w:rsidTr="00DD156F">
        <w:tc>
          <w:tcPr>
            <w:tcW w:w="931" w:type="dxa"/>
          </w:tcPr>
          <w:p w14:paraId="19D6814F" w14:textId="77777777" w:rsidR="00D93BF2" w:rsidRDefault="00D93BF2" w:rsidP="00DD156F">
            <w:pPr>
              <w:ind w:left="210" w:right="210"/>
            </w:pPr>
          </w:p>
        </w:tc>
        <w:tc>
          <w:tcPr>
            <w:tcW w:w="1729" w:type="dxa"/>
          </w:tcPr>
          <w:p w14:paraId="552B8359" w14:textId="77777777" w:rsidR="00D93BF2" w:rsidRDefault="00D93BF2" w:rsidP="00DD156F">
            <w:pPr>
              <w:ind w:right="210"/>
            </w:pPr>
            <w:r>
              <w:rPr>
                <w:rFonts w:hint="eastAsia"/>
              </w:rPr>
              <w:t>Time</w:t>
            </w:r>
            <w:r w:rsidR="00DC0B2C">
              <w:t>Li</w:t>
            </w:r>
            <w:r>
              <w:t>mit</w:t>
            </w:r>
          </w:p>
        </w:tc>
        <w:tc>
          <w:tcPr>
            <w:tcW w:w="1701" w:type="dxa"/>
          </w:tcPr>
          <w:p w14:paraId="015ACA66" w14:textId="77777777" w:rsidR="00D93BF2" w:rsidRDefault="00D93BF2" w:rsidP="00EB6197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13134F19" w14:textId="77777777" w:rsidR="00D93BF2" w:rsidRDefault="00D93BF2" w:rsidP="00DD156F">
            <w:pPr>
              <w:ind w:right="210"/>
            </w:pPr>
          </w:p>
        </w:tc>
        <w:tc>
          <w:tcPr>
            <w:tcW w:w="993" w:type="dxa"/>
          </w:tcPr>
          <w:p w14:paraId="66CE33B8" w14:textId="77777777" w:rsidR="00D93BF2" w:rsidRDefault="00D93BF2" w:rsidP="00DD156F">
            <w:pPr>
              <w:ind w:right="210"/>
            </w:pPr>
          </w:p>
        </w:tc>
        <w:tc>
          <w:tcPr>
            <w:tcW w:w="992" w:type="dxa"/>
          </w:tcPr>
          <w:p w14:paraId="0FA303AF" w14:textId="77777777" w:rsidR="00D93BF2" w:rsidRDefault="00D93BF2" w:rsidP="00DD156F">
            <w:pPr>
              <w:ind w:right="210"/>
            </w:pPr>
            <w:r>
              <w:rPr>
                <w:rFonts w:hint="eastAsia"/>
              </w:rPr>
              <w:t>测试</w:t>
            </w:r>
            <w:r>
              <w:t>和考试中用来限时</w:t>
            </w:r>
          </w:p>
        </w:tc>
        <w:tc>
          <w:tcPr>
            <w:tcW w:w="1326" w:type="dxa"/>
          </w:tcPr>
          <w:p w14:paraId="7BD106AB" w14:textId="77777777" w:rsidR="00D93BF2" w:rsidRPr="00D93BF2" w:rsidRDefault="00D93BF2" w:rsidP="00DD156F">
            <w:pPr>
              <w:ind w:left="210" w:right="210"/>
            </w:pPr>
            <w:r>
              <w:rPr>
                <w:rFonts w:hint="eastAsia"/>
              </w:rPr>
              <w:t>分钟</w:t>
            </w:r>
          </w:p>
        </w:tc>
      </w:tr>
      <w:tr w:rsidR="00DC0B2C" w14:paraId="6E2E53BC" w14:textId="77777777" w:rsidTr="00DD156F">
        <w:tc>
          <w:tcPr>
            <w:tcW w:w="931" w:type="dxa"/>
          </w:tcPr>
          <w:p w14:paraId="3741CE54" w14:textId="77777777" w:rsidR="00DC0B2C" w:rsidRDefault="00DC0B2C" w:rsidP="00DD156F">
            <w:pPr>
              <w:ind w:left="210" w:right="210"/>
            </w:pPr>
          </w:p>
        </w:tc>
        <w:tc>
          <w:tcPr>
            <w:tcW w:w="1729" w:type="dxa"/>
          </w:tcPr>
          <w:p w14:paraId="72954ED2" w14:textId="77777777" w:rsidR="00DC0B2C" w:rsidRDefault="00DC0B2C" w:rsidP="00DD156F">
            <w:pPr>
              <w:ind w:right="210"/>
            </w:pPr>
            <w:r>
              <w:rPr>
                <w:rFonts w:hint="eastAsia"/>
              </w:rPr>
              <w:t>PassLine</w:t>
            </w:r>
          </w:p>
        </w:tc>
        <w:tc>
          <w:tcPr>
            <w:tcW w:w="1701" w:type="dxa"/>
          </w:tcPr>
          <w:p w14:paraId="64FDB41D" w14:textId="77777777" w:rsidR="00DC0B2C" w:rsidRDefault="00DC0B2C" w:rsidP="00EB6197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73F3B70A" w14:textId="77777777" w:rsidR="00DC0B2C" w:rsidRDefault="00DC0B2C" w:rsidP="00DD156F">
            <w:pPr>
              <w:ind w:right="210"/>
            </w:pPr>
          </w:p>
        </w:tc>
        <w:tc>
          <w:tcPr>
            <w:tcW w:w="993" w:type="dxa"/>
          </w:tcPr>
          <w:p w14:paraId="67C1FA29" w14:textId="77777777" w:rsidR="00DC0B2C" w:rsidRDefault="00DC0B2C" w:rsidP="00DD156F">
            <w:pPr>
              <w:ind w:right="210"/>
            </w:pPr>
          </w:p>
        </w:tc>
        <w:tc>
          <w:tcPr>
            <w:tcW w:w="992" w:type="dxa"/>
          </w:tcPr>
          <w:p w14:paraId="17A6D6BB" w14:textId="77777777" w:rsidR="00DC0B2C" w:rsidRDefault="00DC0B2C" w:rsidP="00DD156F">
            <w:pPr>
              <w:ind w:right="210"/>
            </w:pPr>
            <w:r>
              <w:rPr>
                <w:rFonts w:hint="eastAsia"/>
              </w:rPr>
              <w:t>用于</w:t>
            </w:r>
            <w:r>
              <w:t>测试和考试中</w:t>
            </w:r>
          </w:p>
        </w:tc>
        <w:tc>
          <w:tcPr>
            <w:tcW w:w="1326" w:type="dxa"/>
          </w:tcPr>
          <w:p w14:paraId="7688839F" w14:textId="77777777" w:rsidR="00DC0B2C" w:rsidRDefault="00DC0B2C" w:rsidP="00DD156F">
            <w:pPr>
              <w:ind w:left="210" w:right="210"/>
            </w:pPr>
            <w:r>
              <w:rPr>
                <w:rFonts w:hint="eastAsia"/>
              </w:rPr>
              <w:t>合格</w:t>
            </w:r>
            <w:r>
              <w:t>所需</w:t>
            </w:r>
            <w:r>
              <w:rPr>
                <w:rFonts w:hint="eastAsia"/>
              </w:rPr>
              <w:t>正确</w:t>
            </w:r>
            <w:r>
              <w:t>答题数</w:t>
            </w:r>
          </w:p>
        </w:tc>
      </w:tr>
      <w:tr w:rsidR="00B92127" w14:paraId="3B7C8034" w14:textId="77777777" w:rsidTr="00DD156F">
        <w:tc>
          <w:tcPr>
            <w:tcW w:w="931" w:type="dxa"/>
          </w:tcPr>
          <w:p w14:paraId="024F3F93" w14:textId="77777777" w:rsidR="00B92127" w:rsidRDefault="00B92127" w:rsidP="00DD156F">
            <w:pPr>
              <w:ind w:left="210" w:right="210"/>
            </w:pPr>
          </w:p>
        </w:tc>
        <w:tc>
          <w:tcPr>
            <w:tcW w:w="1729" w:type="dxa"/>
          </w:tcPr>
          <w:p w14:paraId="354689A6" w14:textId="77777777" w:rsidR="00B92127" w:rsidRDefault="00B92127" w:rsidP="00B92127">
            <w:pPr>
              <w:ind w:right="210"/>
              <w:jc w:val="left"/>
            </w:pPr>
            <w:r>
              <w:t>FinalTestLimit</w:t>
            </w:r>
          </w:p>
        </w:tc>
        <w:tc>
          <w:tcPr>
            <w:tcW w:w="1701" w:type="dxa"/>
          </w:tcPr>
          <w:p w14:paraId="6E1B7554" w14:textId="77777777" w:rsidR="00B92127" w:rsidRDefault="00B92127" w:rsidP="00EB6197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850" w:type="dxa"/>
          </w:tcPr>
          <w:p w14:paraId="2E71080F" w14:textId="77777777" w:rsidR="00B92127" w:rsidRDefault="00B92127" w:rsidP="00DD156F">
            <w:pPr>
              <w:ind w:right="210"/>
            </w:pPr>
          </w:p>
        </w:tc>
        <w:tc>
          <w:tcPr>
            <w:tcW w:w="993" w:type="dxa"/>
          </w:tcPr>
          <w:p w14:paraId="414EFAB2" w14:textId="77777777" w:rsidR="00B92127" w:rsidRDefault="00B92127" w:rsidP="00DD156F">
            <w:pPr>
              <w:ind w:right="210"/>
            </w:pPr>
          </w:p>
        </w:tc>
        <w:tc>
          <w:tcPr>
            <w:tcW w:w="992" w:type="dxa"/>
          </w:tcPr>
          <w:p w14:paraId="0DF450F0" w14:textId="77777777" w:rsidR="00B92127" w:rsidRDefault="00B92127" w:rsidP="00DD156F">
            <w:pPr>
              <w:ind w:right="210"/>
            </w:pPr>
            <w:r>
              <w:rPr>
                <w:rFonts w:hint="eastAsia"/>
              </w:rPr>
              <w:t>是否</w:t>
            </w:r>
            <w:r>
              <w:t>需要学完</w:t>
            </w:r>
            <w:r>
              <w:lastRenderedPageBreak/>
              <w:t>所有</w:t>
            </w:r>
            <w:r>
              <w:rPr>
                <w:rFonts w:hint="eastAsia"/>
              </w:rPr>
              <w:t>内容</w:t>
            </w:r>
          </w:p>
        </w:tc>
        <w:tc>
          <w:tcPr>
            <w:tcW w:w="1326" w:type="dxa"/>
          </w:tcPr>
          <w:p w14:paraId="70D1CB98" w14:textId="77777777" w:rsidR="00B92127" w:rsidRPr="00B92127" w:rsidRDefault="00B92127" w:rsidP="00DD156F">
            <w:pPr>
              <w:ind w:left="210" w:right="210"/>
            </w:pPr>
            <w:r>
              <w:rPr>
                <w:rFonts w:hint="eastAsia"/>
              </w:rPr>
              <w:lastRenderedPageBreak/>
              <w:t>最终</w:t>
            </w:r>
            <w:r>
              <w:t>测试参加条件</w:t>
            </w:r>
          </w:p>
        </w:tc>
      </w:tr>
      <w:tr w:rsidR="00226F10" w14:paraId="5233ED20" w14:textId="77777777" w:rsidTr="00DD156F">
        <w:tc>
          <w:tcPr>
            <w:tcW w:w="931" w:type="dxa"/>
          </w:tcPr>
          <w:p w14:paraId="324F19A4" w14:textId="77777777" w:rsidR="00226F10" w:rsidRDefault="00226F10" w:rsidP="00DD156F">
            <w:pPr>
              <w:ind w:left="210" w:right="210"/>
            </w:pPr>
          </w:p>
        </w:tc>
        <w:tc>
          <w:tcPr>
            <w:tcW w:w="1729" w:type="dxa"/>
          </w:tcPr>
          <w:p w14:paraId="1F977EBF" w14:textId="77777777" w:rsidR="00226F10" w:rsidRDefault="00705E16" w:rsidP="00DD156F">
            <w:pPr>
              <w:ind w:right="210"/>
            </w:pPr>
            <w:r>
              <w:t>UnitId</w:t>
            </w:r>
          </w:p>
        </w:tc>
        <w:tc>
          <w:tcPr>
            <w:tcW w:w="1701" w:type="dxa"/>
          </w:tcPr>
          <w:p w14:paraId="11E63AE2" w14:textId="77777777" w:rsidR="00226F10" w:rsidRDefault="00226F10" w:rsidP="00DD156F">
            <w:pPr>
              <w:ind w:right="210"/>
            </w:pPr>
            <w:r>
              <w:t>Int</w:t>
            </w:r>
          </w:p>
        </w:tc>
        <w:tc>
          <w:tcPr>
            <w:tcW w:w="850" w:type="dxa"/>
          </w:tcPr>
          <w:p w14:paraId="486DAD3E" w14:textId="77777777" w:rsidR="00226F10" w:rsidRDefault="00226F10" w:rsidP="00DD156F">
            <w:pPr>
              <w:ind w:right="210"/>
            </w:pPr>
          </w:p>
        </w:tc>
        <w:tc>
          <w:tcPr>
            <w:tcW w:w="993" w:type="dxa"/>
          </w:tcPr>
          <w:p w14:paraId="329C05C1" w14:textId="77777777" w:rsidR="00226F10" w:rsidRDefault="00226F10" w:rsidP="00DD156F">
            <w:pPr>
              <w:ind w:right="210"/>
            </w:pPr>
          </w:p>
        </w:tc>
        <w:tc>
          <w:tcPr>
            <w:tcW w:w="992" w:type="dxa"/>
          </w:tcPr>
          <w:p w14:paraId="26959BF9" w14:textId="77777777" w:rsidR="00226F10" w:rsidRDefault="00705E16" w:rsidP="00DD156F">
            <w:pPr>
              <w:ind w:right="210"/>
            </w:pPr>
            <w:r>
              <w:rPr>
                <w:rFonts w:hint="eastAsia"/>
              </w:rPr>
              <w:t>所属单元</w:t>
            </w:r>
          </w:p>
        </w:tc>
        <w:tc>
          <w:tcPr>
            <w:tcW w:w="1326" w:type="dxa"/>
          </w:tcPr>
          <w:p w14:paraId="548D77A6" w14:textId="77777777" w:rsidR="00226F10" w:rsidRPr="00713A62" w:rsidRDefault="00226F10" w:rsidP="00DD156F">
            <w:pPr>
              <w:ind w:left="210" w:right="210"/>
            </w:pPr>
          </w:p>
        </w:tc>
      </w:tr>
      <w:tr w:rsidR="002779A5" w14:paraId="7D981C53" w14:textId="77777777" w:rsidTr="00DD156F">
        <w:tc>
          <w:tcPr>
            <w:tcW w:w="931" w:type="dxa"/>
          </w:tcPr>
          <w:p w14:paraId="2D1CCBF4" w14:textId="77777777" w:rsidR="002779A5" w:rsidRDefault="002779A5" w:rsidP="00DD156F">
            <w:pPr>
              <w:ind w:left="210" w:right="210"/>
            </w:pPr>
          </w:p>
        </w:tc>
        <w:tc>
          <w:tcPr>
            <w:tcW w:w="1729" w:type="dxa"/>
          </w:tcPr>
          <w:p w14:paraId="44C915A0" w14:textId="77777777" w:rsidR="002779A5" w:rsidRDefault="002779A5" w:rsidP="00DD156F">
            <w:pPr>
              <w:ind w:right="210"/>
            </w:pPr>
            <w:r>
              <w:rPr>
                <w:rFonts w:hint="eastAsia"/>
              </w:rPr>
              <w:t>Time</w:t>
            </w:r>
            <w:r>
              <w:t>Length</w:t>
            </w:r>
          </w:p>
        </w:tc>
        <w:tc>
          <w:tcPr>
            <w:tcW w:w="1701" w:type="dxa"/>
          </w:tcPr>
          <w:p w14:paraId="714F67A0" w14:textId="77777777" w:rsidR="002779A5" w:rsidRDefault="002779A5" w:rsidP="00DD156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0E47506D" w14:textId="77777777" w:rsidR="002779A5" w:rsidRDefault="002779A5" w:rsidP="00DD156F">
            <w:pPr>
              <w:ind w:right="210"/>
            </w:pPr>
          </w:p>
        </w:tc>
        <w:tc>
          <w:tcPr>
            <w:tcW w:w="993" w:type="dxa"/>
          </w:tcPr>
          <w:p w14:paraId="60E51D45" w14:textId="77777777" w:rsidR="002779A5" w:rsidRDefault="002779A5" w:rsidP="00DD156F">
            <w:pPr>
              <w:ind w:right="210"/>
            </w:pPr>
          </w:p>
        </w:tc>
        <w:tc>
          <w:tcPr>
            <w:tcW w:w="992" w:type="dxa"/>
          </w:tcPr>
          <w:p w14:paraId="50A0B855" w14:textId="77777777" w:rsidR="002779A5" w:rsidRDefault="002779A5" w:rsidP="00DD156F">
            <w:pPr>
              <w:ind w:right="210"/>
            </w:pPr>
            <w:r>
              <w:rPr>
                <w:rFonts w:hint="eastAsia"/>
              </w:rPr>
              <w:t>时长</w:t>
            </w:r>
          </w:p>
        </w:tc>
        <w:tc>
          <w:tcPr>
            <w:tcW w:w="1326" w:type="dxa"/>
          </w:tcPr>
          <w:p w14:paraId="40CC6DAB" w14:textId="77777777" w:rsidR="002779A5" w:rsidRPr="00713A62" w:rsidRDefault="002779A5" w:rsidP="00DD156F">
            <w:pPr>
              <w:ind w:left="210" w:right="210"/>
            </w:pPr>
            <w:r>
              <w:rPr>
                <w:rFonts w:hint="eastAsia"/>
              </w:rPr>
              <w:t>分钟</w:t>
            </w:r>
          </w:p>
        </w:tc>
      </w:tr>
      <w:tr w:rsidR="00984312" w14:paraId="7CA53604" w14:textId="77777777" w:rsidTr="00DD156F">
        <w:tc>
          <w:tcPr>
            <w:tcW w:w="931" w:type="dxa"/>
          </w:tcPr>
          <w:p w14:paraId="4F8388DF" w14:textId="77777777" w:rsidR="00984312" w:rsidRDefault="00984312" w:rsidP="00DD156F">
            <w:pPr>
              <w:ind w:left="210" w:right="210"/>
            </w:pPr>
          </w:p>
        </w:tc>
        <w:tc>
          <w:tcPr>
            <w:tcW w:w="1729" w:type="dxa"/>
          </w:tcPr>
          <w:p w14:paraId="0426C26F" w14:textId="77777777" w:rsidR="00984312" w:rsidRDefault="00984312" w:rsidP="00DD156F">
            <w:pPr>
              <w:ind w:right="210"/>
            </w:pPr>
            <w:r>
              <w:rPr>
                <w:rFonts w:hint="eastAsia"/>
              </w:rPr>
              <w:t>Open</w:t>
            </w:r>
            <w:r>
              <w:t>Time</w:t>
            </w:r>
          </w:p>
        </w:tc>
        <w:tc>
          <w:tcPr>
            <w:tcW w:w="1701" w:type="dxa"/>
          </w:tcPr>
          <w:p w14:paraId="5DFDD39F" w14:textId="77777777" w:rsidR="00984312" w:rsidRDefault="00984312" w:rsidP="00DD156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6DAC568C" w14:textId="77777777" w:rsidR="00984312" w:rsidRDefault="00984312" w:rsidP="00DD156F">
            <w:pPr>
              <w:ind w:right="210"/>
            </w:pPr>
          </w:p>
        </w:tc>
        <w:tc>
          <w:tcPr>
            <w:tcW w:w="993" w:type="dxa"/>
          </w:tcPr>
          <w:p w14:paraId="07812642" w14:textId="77777777" w:rsidR="00984312" w:rsidRDefault="00984312" w:rsidP="00DD156F">
            <w:pPr>
              <w:ind w:right="210"/>
            </w:pPr>
          </w:p>
        </w:tc>
        <w:tc>
          <w:tcPr>
            <w:tcW w:w="992" w:type="dxa"/>
          </w:tcPr>
          <w:p w14:paraId="00A56CF3" w14:textId="77777777" w:rsidR="00984312" w:rsidRDefault="00984312" w:rsidP="00DD156F">
            <w:pPr>
              <w:ind w:right="210"/>
            </w:pPr>
            <w:r>
              <w:rPr>
                <w:rFonts w:hint="eastAsia"/>
              </w:rPr>
              <w:t>开发</w:t>
            </w:r>
            <w:r>
              <w:t>日期</w:t>
            </w:r>
          </w:p>
        </w:tc>
        <w:tc>
          <w:tcPr>
            <w:tcW w:w="1326" w:type="dxa"/>
          </w:tcPr>
          <w:p w14:paraId="655157E1" w14:textId="77777777" w:rsidR="00984312" w:rsidRDefault="00984312" w:rsidP="00DD156F">
            <w:pPr>
              <w:ind w:left="210" w:right="210"/>
            </w:pPr>
            <w:r>
              <w:rPr>
                <w:rFonts w:hint="eastAsia"/>
              </w:rPr>
              <w:t>天</w:t>
            </w:r>
            <w:r>
              <w:t>，为空</w:t>
            </w:r>
            <w:r>
              <w:rPr>
                <w:rFonts w:hint="eastAsia"/>
              </w:rPr>
              <w:t>表示开班后</w:t>
            </w:r>
            <w:r>
              <w:t>就开放</w:t>
            </w:r>
          </w:p>
        </w:tc>
      </w:tr>
      <w:tr w:rsidR="00984312" w14:paraId="7028E16A" w14:textId="77777777" w:rsidTr="00DD156F">
        <w:tc>
          <w:tcPr>
            <w:tcW w:w="931" w:type="dxa"/>
          </w:tcPr>
          <w:p w14:paraId="6916369B" w14:textId="77777777" w:rsidR="00984312" w:rsidRDefault="00984312" w:rsidP="00DD156F">
            <w:pPr>
              <w:ind w:left="210" w:right="210"/>
            </w:pPr>
          </w:p>
        </w:tc>
        <w:tc>
          <w:tcPr>
            <w:tcW w:w="1729" w:type="dxa"/>
          </w:tcPr>
          <w:p w14:paraId="1439BB97" w14:textId="77777777" w:rsidR="00984312" w:rsidRDefault="0022444C" w:rsidP="00DD156F">
            <w:pPr>
              <w:ind w:right="210"/>
            </w:pPr>
            <w:r>
              <w:rPr>
                <w:rFonts w:hint="eastAsia"/>
              </w:rPr>
              <w:t>End</w:t>
            </w:r>
            <w:r>
              <w:t>Time</w:t>
            </w:r>
          </w:p>
        </w:tc>
        <w:tc>
          <w:tcPr>
            <w:tcW w:w="1701" w:type="dxa"/>
          </w:tcPr>
          <w:p w14:paraId="05DE5D2F" w14:textId="77777777" w:rsidR="00984312" w:rsidRDefault="0022444C" w:rsidP="00DD156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3EA998EF" w14:textId="77777777" w:rsidR="00984312" w:rsidRDefault="00984312" w:rsidP="00DD156F">
            <w:pPr>
              <w:ind w:right="210"/>
            </w:pPr>
          </w:p>
        </w:tc>
        <w:tc>
          <w:tcPr>
            <w:tcW w:w="993" w:type="dxa"/>
          </w:tcPr>
          <w:p w14:paraId="0B5CDFE5" w14:textId="77777777" w:rsidR="00984312" w:rsidRDefault="00984312" w:rsidP="00DD156F">
            <w:pPr>
              <w:ind w:right="210"/>
            </w:pPr>
          </w:p>
        </w:tc>
        <w:tc>
          <w:tcPr>
            <w:tcW w:w="992" w:type="dxa"/>
          </w:tcPr>
          <w:p w14:paraId="05060A38" w14:textId="77777777" w:rsidR="00984312" w:rsidRDefault="0022444C" w:rsidP="00DD156F">
            <w:pPr>
              <w:ind w:right="210"/>
            </w:pPr>
            <w:r>
              <w:rPr>
                <w:rFonts w:hint="eastAsia"/>
              </w:rPr>
              <w:t>截止</w:t>
            </w:r>
            <w:r>
              <w:t>日期</w:t>
            </w:r>
          </w:p>
        </w:tc>
        <w:tc>
          <w:tcPr>
            <w:tcW w:w="1326" w:type="dxa"/>
          </w:tcPr>
          <w:p w14:paraId="53C2B865" w14:textId="77777777" w:rsidR="00984312" w:rsidRDefault="0022444C" w:rsidP="00DD156F">
            <w:pPr>
              <w:ind w:left="210" w:right="210"/>
            </w:pPr>
            <w:r>
              <w:rPr>
                <w:rFonts w:hint="eastAsia"/>
              </w:rPr>
              <w:t>天</w:t>
            </w:r>
            <w:r>
              <w:t>，为空表示不截止</w:t>
            </w:r>
          </w:p>
        </w:tc>
      </w:tr>
      <w:tr w:rsidR="00226F10" w:rsidRPr="00726BE2" w14:paraId="634D5665" w14:textId="77777777" w:rsidTr="00DD156F">
        <w:tc>
          <w:tcPr>
            <w:tcW w:w="931" w:type="dxa"/>
          </w:tcPr>
          <w:p w14:paraId="6B5CA0D5" w14:textId="77777777" w:rsidR="00226F10" w:rsidRDefault="00226F10" w:rsidP="00DD156F"/>
        </w:tc>
        <w:tc>
          <w:tcPr>
            <w:tcW w:w="1729" w:type="dxa"/>
          </w:tcPr>
          <w:p w14:paraId="5B92F8FF" w14:textId="77777777" w:rsidR="00226F10" w:rsidRDefault="00226F10" w:rsidP="00DD156F">
            <w:r>
              <w:rPr>
                <w:rFonts w:hint="eastAsia"/>
              </w:rPr>
              <w:t>Display</w:t>
            </w:r>
          </w:p>
        </w:tc>
        <w:tc>
          <w:tcPr>
            <w:tcW w:w="1701" w:type="dxa"/>
          </w:tcPr>
          <w:p w14:paraId="306744F3" w14:textId="77777777" w:rsidR="00226F10" w:rsidRDefault="00226F10" w:rsidP="00DD156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850" w:type="dxa"/>
          </w:tcPr>
          <w:p w14:paraId="04CCF0DA" w14:textId="77777777" w:rsidR="00226F10" w:rsidRDefault="00226F10" w:rsidP="00DD156F"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4540951D" w14:textId="77777777" w:rsidR="00226F10" w:rsidRDefault="00226F10" w:rsidP="00DD156F">
            <w:r>
              <w:t>1</w:t>
            </w:r>
          </w:p>
        </w:tc>
        <w:tc>
          <w:tcPr>
            <w:tcW w:w="992" w:type="dxa"/>
          </w:tcPr>
          <w:p w14:paraId="59A56308" w14:textId="77777777" w:rsidR="00226F10" w:rsidRDefault="00226F10" w:rsidP="00DD156F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6" w:type="dxa"/>
          </w:tcPr>
          <w:p w14:paraId="38D52085" w14:textId="77777777" w:rsidR="00226F10" w:rsidRDefault="00226F10" w:rsidP="00DD156F"/>
        </w:tc>
      </w:tr>
      <w:tr w:rsidR="00226F10" w:rsidRPr="00726BE2" w14:paraId="381AE7E7" w14:textId="77777777" w:rsidTr="00DD156F">
        <w:tc>
          <w:tcPr>
            <w:tcW w:w="931" w:type="dxa"/>
          </w:tcPr>
          <w:p w14:paraId="28F856DB" w14:textId="77777777" w:rsidR="00226F10" w:rsidRDefault="00226F10" w:rsidP="00DD156F"/>
        </w:tc>
        <w:tc>
          <w:tcPr>
            <w:tcW w:w="1729" w:type="dxa"/>
          </w:tcPr>
          <w:p w14:paraId="5A28D431" w14:textId="77777777" w:rsidR="00226F10" w:rsidRDefault="00226F10" w:rsidP="00DD156F">
            <w:r>
              <w:rPr>
                <w:rFonts w:hint="eastAsia"/>
              </w:rPr>
              <w:t>Sort</w:t>
            </w:r>
          </w:p>
        </w:tc>
        <w:tc>
          <w:tcPr>
            <w:tcW w:w="1701" w:type="dxa"/>
          </w:tcPr>
          <w:p w14:paraId="6B614453" w14:textId="77777777" w:rsidR="00226F10" w:rsidRDefault="00226F10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0D870CE8" w14:textId="77777777" w:rsidR="00226F10" w:rsidRDefault="00226F10" w:rsidP="00DD156F"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1106D15D" w14:textId="77777777" w:rsidR="00226F10" w:rsidRDefault="00226F10" w:rsidP="00DD156F"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4D9A8F49" w14:textId="77777777" w:rsidR="00226F10" w:rsidRDefault="00226F10" w:rsidP="00DD156F"/>
        </w:tc>
        <w:tc>
          <w:tcPr>
            <w:tcW w:w="1326" w:type="dxa"/>
          </w:tcPr>
          <w:p w14:paraId="3D77CDB2" w14:textId="77777777" w:rsidR="00226F10" w:rsidRDefault="00226F10" w:rsidP="00DD156F">
            <w:r>
              <w:rPr>
                <w:rFonts w:hint="eastAsia"/>
              </w:rPr>
              <w:t>升序</w:t>
            </w:r>
          </w:p>
        </w:tc>
      </w:tr>
      <w:tr w:rsidR="00226F10" w14:paraId="763779F0" w14:textId="77777777" w:rsidTr="00DD156F">
        <w:tc>
          <w:tcPr>
            <w:tcW w:w="931" w:type="dxa"/>
          </w:tcPr>
          <w:p w14:paraId="7B3F5245" w14:textId="77777777" w:rsidR="00226F10" w:rsidRDefault="00226F10" w:rsidP="00DD156F">
            <w:pPr>
              <w:ind w:left="210" w:right="210"/>
            </w:pPr>
          </w:p>
        </w:tc>
        <w:tc>
          <w:tcPr>
            <w:tcW w:w="1729" w:type="dxa"/>
          </w:tcPr>
          <w:p w14:paraId="47441A9A" w14:textId="77777777" w:rsidR="00226F10" w:rsidRDefault="00226F10" w:rsidP="00DD156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701" w:type="dxa"/>
          </w:tcPr>
          <w:p w14:paraId="1ABD5167" w14:textId="77777777" w:rsidR="00226F10" w:rsidRDefault="00226F10" w:rsidP="00DD156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850" w:type="dxa"/>
          </w:tcPr>
          <w:p w14:paraId="6BE88C85" w14:textId="77777777" w:rsidR="00226F10" w:rsidRDefault="00226F10" w:rsidP="00DD156F">
            <w:pPr>
              <w:ind w:right="210"/>
            </w:pPr>
            <w:r>
              <w:t>Y</w:t>
            </w:r>
          </w:p>
        </w:tc>
        <w:tc>
          <w:tcPr>
            <w:tcW w:w="993" w:type="dxa"/>
          </w:tcPr>
          <w:p w14:paraId="5363BBAF" w14:textId="77777777" w:rsidR="00226F10" w:rsidRDefault="00226F10" w:rsidP="00DD156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3423FBAC" w14:textId="77777777" w:rsidR="00226F10" w:rsidRDefault="00226F10" w:rsidP="00DD156F">
            <w:pPr>
              <w:ind w:right="210"/>
            </w:pPr>
          </w:p>
        </w:tc>
        <w:tc>
          <w:tcPr>
            <w:tcW w:w="1326" w:type="dxa"/>
          </w:tcPr>
          <w:p w14:paraId="637AB9D1" w14:textId="77777777" w:rsidR="00226F10" w:rsidRDefault="00226F10" w:rsidP="00DD156F">
            <w:pPr>
              <w:ind w:left="210" w:right="210"/>
            </w:pPr>
          </w:p>
        </w:tc>
      </w:tr>
      <w:tr w:rsidR="00226F10" w14:paraId="50BF1C12" w14:textId="77777777" w:rsidTr="00DD156F">
        <w:tc>
          <w:tcPr>
            <w:tcW w:w="931" w:type="dxa"/>
          </w:tcPr>
          <w:p w14:paraId="494DE56C" w14:textId="77777777" w:rsidR="00226F10" w:rsidRDefault="00226F10" w:rsidP="00DD156F">
            <w:pPr>
              <w:ind w:left="210" w:right="210"/>
            </w:pPr>
          </w:p>
        </w:tc>
        <w:tc>
          <w:tcPr>
            <w:tcW w:w="1729" w:type="dxa"/>
          </w:tcPr>
          <w:p w14:paraId="4C67362D" w14:textId="77777777" w:rsidR="00226F10" w:rsidRDefault="00226F10" w:rsidP="00DD156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701" w:type="dxa"/>
          </w:tcPr>
          <w:p w14:paraId="2E96434D" w14:textId="77777777" w:rsidR="00226F10" w:rsidRDefault="00226F10" w:rsidP="00DD156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</w:tcPr>
          <w:p w14:paraId="55A0AA7A" w14:textId="77777777" w:rsidR="00226F10" w:rsidRDefault="00226F10" w:rsidP="00DD156F">
            <w:pPr>
              <w:ind w:right="210"/>
            </w:pPr>
            <w:r>
              <w:t>Y</w:t>
            </w:r>
          </w:p>
        </w:tc>
        <w:tc>
          <w:tcPr>
            <w:tcW w:w="993" w:type="dxa"/>
          </w:tcPr>
          <w:p w14:paraId="0FB8EB6E" w14:textId="77777777" w:rsidR="00226F10" w:rsidRDefault="00226F10" w:rsidP="00DD156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992" w:type="dxa"/>
          </w:tcPr>
          <w:p w14:paraId="442C9E06" w14:textId="77777777" w:rsidR="00226F10" w:rsidRDefault="00226F10" w:rsidP="00DD156F">
            <w:pPr>
              <w:ind w:right="210"/>
            </w:pPr>
          </w:p>
        </w:tc>
        <w:tc>
          <w:tcPr>
            <w:tcW w:w="1326" w:type="dxa"/>
          </w:tcPr>
          <w:p w14:paraId="7EB71575" w14:textId="77777777" w:rsidR="00226F10" w:rsidRDefault="00226F10" w:rsidP="00DD156F">
            <w:pPr>
              <w:ind w:left="210" w:right="210"/>
            </w:pPr>
          </w:p>
        </w:tc>
      </w:tr>
    </w:tbl>
    <w:p w14:paraId="4EA4AE0A" w14:textId="77777777" w:rsidR="00226F10" w:rsidRDefault="00226F10" w:rsidP="00226F10">
      <w:r>
        <w:rPr>
          <w:rFonts w:hint="eastAsia"/>
        </w:rPr>
        <w:t>|</w:t>
      </w:r>
    </w:p>
    <w:p w14:paraId="1EB584C2" w14:textId="77777777" w:rsidR="00226F10" w:rsidRDefault="00226F10" w:rsidP="009D4B08"/>
    <w:p w14:paraId="34B2D920" w14:textId="77777777" w:rsidR="009D4B08" w:rsidRDefault="009D4B08" w:rsidP="00D86DC6"/>
    <w:p w14:paraId="4C406183" w14:textId="77777777" w:rsidR="00D675DC" w:rsidRDefault="00371979" w:rsidP="00BD5241">
      <w:pPr>
        <w:pStyle w:val="a0"/>
      </w:pPr>
      <w:bookmarkStart w:id="80" w:name="_Toc427236691"/>
      <w:bookmarkStart w:id="81" w:name="_Toc430249261"/>
      <w:r>
        <w:rPr>
          <w:rFonts w:hint="eastAsia"/>
        </w:rPr>
        <w:t>活动</w:t>
      </w:r>
      <w:r w:rsidR="00595A2B">
        <w:t>讨论</w:t>
      </w:r>
      <w:r w:rsidR="00EC13F4">
        <w:rPr>
          <w:rFonts w:hint="eastAsia"/>
        </w:rPr>
        <w:t>回复</w:t>
      </w:r>
      <w:r w:rsidR="00595A2B">
        <w:t>表</w:t>
      </w:r>
      <w:r w:rsidR="008F458C">
        <w:rPr>
          <w:rFonts w:hint="eastAsia"/>
        </w:rPr>
        <w:t>（图</w:t>
      </w:r>
      <w:r w:rsidR="008F458C">
        <w:t>、视频、附件下载）</w:t>
      </w:r>
      <w:bookmarkEnd w:id="80"/>
      <w:bookmarkEnd w:id="81"/>
    </w:p>
    <w:p w14:paraId="5CE9C3F7" w14:textId="77777777" w:rsidR="00BD5241" w:rsidRPr="007939FF" w:rsidRDefault="00BD5241" w:rsidP="00BD5241">
      <w:r>
        <w:rPr>
          <w:rFonts w:hint="eastAsia"/>
        </w:rPr>
        <w:t>*</w:t>
      </w:r>
      <w:r w:rsidRPr="000379E1">
        <w:t>Course_</w:t>
      </w:r>
      <w:r>
        <w:t>Unit</w:t>
      </w:r>
      <w:r>
        <w:rPr>
          <w:rFonts w:hint="eastAsia"/>
        </w:rPr>
        <w:t>ReplyDetail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1711"/>
        <w:gridCol w:w="1376"/>
        <w:gridCol w:w="1134"/>
        <w:gridCol w:w="1275"/>
        <w:gridCol w:w="851"/>
        <w:gridCol w:w="1326"/>
      </w:tblGrid>
      <w:tr w:rsidR="00DE1596" w14:paraId="36067D35" w14:textId="77777777" w:rsidTr="00DD156F">
        <w:tc>
          <w:tcPr>
            <w:tcW w:w="849" w:type="dxa"/>
          </w:tcPr>
          <w:p w14:paraId="0F0FD1B8" w14:textId="77777777" w:rsidR="00DE1596" w:rsidRPr="002177A0" w:rsidRDefault="00DE1596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11" w:type="dxa"/>
          </w:tcPr>
          <w:p w14:paraId="6CED4467" w14:textId="77777777" w:rsidR="00DE1596" w:rsidRPr="002177A0" w:rsidRDefault="00DE1596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376" w:type="dxa"/>
          </w:tcPr>
          <w:p w14:paraId="656604F9" w14:textId="77777777" w:rsidR="00DE1596" w:rsidRPr="002177A0" w:rsidRDefault="00DE1596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14:paraId="15D9B17B" w14:textId="77777777" w:rsidR="00DE1596" w:rsidRPr="002177A0" w:rsidRDefault="00DE1596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5" w:type="dxa"/>
          </w:tcPr>
          <w:p w14:paraId="5B7A7A2C" w14:textId="77777777" w:rsidR="00DE1596" w:rsidRPr="002177A0" w:rsidRDefault="00DE1596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1" w:type="dxa"/>
          </w:tcPr>
          <w:p w14:paraId="04ADD68F" w14:textId="77777777" w:rsidR="00DE1596" w:rsidRPr="002177A0" w:rsidRDefault="00DE1596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1C0CE6FF" w14:textId="77777777" w:rsidR="00DE1596" w:rsidRPr="002177A0" w:rsidRDefault="00DE1596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DE1596" w14:paraId="1E55B319" w14:textId="77777777" w:rsidTr="00DD156F">
        <w:tc>
          <w:tcPr>
            <w:tcW w:w="849" w:type="dxa"/>
          </w:tcPr>
          <w:p w14:paraId="31FE396A" w14:textId="77777777" w:rsidR="00DE1596" w:rsidRDefault="00DE1596" w:rsidP="00DD156F">
            <w:r>
              <w:rPr>
                <w:rFonts w:hint="eastAsia"/>
              </w:rPr>
              <w:t>y</w:t>
            </w:r>
          </w:p>
        </w:tc>
        <w:tc>
          <w:tcPr>
            <w:tcW w:w="1711" w:type="dxa"/>
          </w:tcPr>
          <w:p w14:paraId="00ED6536" w14:textId="77777777" w:rsidR="00DE1596" w:rsidRDefault="00DE1596" w:rsidP="00DD156F">
            <w:r>
              <w:rPr>
                <w:rFonts w:hint="eastAsia"/>
              </w:rPr>
              <w:t>Id</w:t>
            </w:r>
          </w:p>
        </w:tc>
        <w:tc>
          <w:tcPr>
            <w:tcW w:w="1376" w:type="dxa"/>
          </w:tcPr>
          <w:p w14:paraId="2E5089F5" w14:textId="77777777" w:rsidR="00DE1596" w:rsidRDefault="00DE1596" w:rsidP="00DD156F"/>
        </w:tc>
        <w:tc>
          <w:tcPr>
            <w:tcW w:w="1134" w:type="dxa"/>
          </w:tcPr>
          <w:p w14:paraId="62C93E77" w14:textId="77777777" w:rsidR="00DE1596" w:rsidRDefault="00DE1596" w:rsidP="00DD156F"/>
        </w:tc>
        <w:tc>
          <w:tcPr>
            <w:tcW w:w="1275" w:type="dxa"/>
          </w:tcPr>
          <w:p w14:paraId="5D6E44FE" w14:textId="77777777" w:rsidR="00DE1596" w:rsidRDefault="00DE1596" w:rsidP="00DD156F"/>
        </w:tc>
        <w:tc>
          <w:tcPr>
            <w:tcW w:w="851" w:type="dxa"/>
          </w:tcPr>
          <w:p w14:paraId="6A5999B0" w14:textId="77777777" w:rsidR="00DE1596" w:rsidRDefault="00DE1596" w:rsidP="00DD156F"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0A69F7D7" w14:textId="77777777" w:rsidR="00DE1596" w:rsidRDefault="00DE1596" w:rsidP="00DD156F"/>
        </w:tc>
      </w:tr>
      <w:tr w:rsidR="00A70517" w:rsidRPr="00A70517" w14:paraId="1FDD285F" w14:textId="77777777" w:rsidTr="00DD156F">
        <w:tc>
          <w:tcPr>
            <w:tcW w:w="849" w:type="dxa"/>
          </w:tcPr>
          <w:p w14:paraId="58C47E34" w14:textId="77777777" w:rsidR="00DE1596" w:rsidRPr="00A70517" w:rsidRDefault="00DE1596" w:rsidP="00DD156F"/>
        </w:tc>
        <w:tc>
          <w:tcPr>
            <w:tcW w:w="1711" w:type="dxa"/>
          </w:tcPr>
          <w:p w14:paraId="052A6C9B" w14:textId="77777777" w:rsidR="00DE1596" w:rsidRPr="00A70517" w:rsidRDefault="00371979" w:rsidP="00DD156F">
            <w:r w:rsidRPr="00A70517">
              <w:t>UnitContent</w:t>
            </w:r>
          </w:p>
        </w:tc>
        <w:tc>
          <w:tcPr>
            <w:tcW w:w="1376" w:type="dxa"/>
          </w:tcPr>
          <w:p w14:paraId="4795365F" w14:textId="77777777" w:rsidR="00DE1596" w:rsidRPr="00A70517" w:rsidRDefault="00DE1596" w:rsidP="00DD156F">
            <w:r w:rsidRPr="00A70517">
              <w:t>I</w:t>
            </w:r>
            <w:r w:rsidRPr="00A70517"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4253BFF7" w14:textId="77777777" w:rsidR="00DE1596" w:rsidRPr="00A70517" w:rsidRDefault="00DE1596" w:rsidP="00DD156F">
            <w:r w:rsidRPr="00A70517"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21F83E53" w14:textId="77777777" w:rsidR="00DE1596" w:rsidRPr="00A70517" w:rsidRDefault="00DE1596" w:rsidP="00DD156F"/>
        </w:tc>
        <w:tc>
          <w:tcPr>
            <w:tcW w:w="851" w:type="dxa"/>
          </w:tcPr>
          <w:p w14:paraId="4B7BB697" w14:textId="77777777" w:rsidR="00DE1596" w:rsidRPr="00A70517" w:rsidRDefault="0024299C" w:rsidP="00DD156F">
            <w:r w:rsidRPr="00A70517">
              <w:rPr>
                <w:rFonts w:hint="eastAsia"/>
              </w:rPr>
              <w:t>活动编号</w:t>
            </w:r>
          </w:p>
        </w:tc>
        <w:tc>
          <w:tcPr>
            <w:tcW w:w="1326" w:type="dxa"/>
          </w:tcPr>
          <w:p w14:paraId="6418A0C9" w14:textId="77777777" w:rsidR="00DE1596" w:rsidRPr="00A70517" w:rsidRDefault="00DE1596" w:rsidP="00DD156F"/>
        </w:tc>
      </w:tr>
      <w:tr w:rsidR="00F076D8" w14:paraId="738D1D5D" w14:textId="77777777" w:rsidTr="00DD156F">
        <w:tc>
          <w:tcPr>
            <w:tcW w:w="849" w:type="dxa"/>
          </w:tcPr>
          <w:p w14:paraId="026286D4" w14:textId="77777777" w:rsidR="00F076D8" w:rsidRDefault="00F076D8" w:rsidP="00DD156F"/>
        </w:tc>
        <w:tc>
          <w:tcPr>
            <w:tcW w:w="1711" w:type="dxa"/>
          </w:tcPr>
          <w:p w14:paraId="18DB1CFA" w14:textId="77777777" w:rsidR="00F076D8" w:rsidRDefault="00F076D8" w:rsidP="00DD156F">
            <w:r>
              <w:t>C</w:t>
            </w:r>
            <w:r>
              <w:rPr>
                <w:rFonts w:hint="eastAsia"/>
              </w:rPr>
              <w:t>lass</w:t>
            </w:r>
            <w:r>
              <w:t>Id</w:t>
            </w:r>
          </w:p>
        </w:tc>
        <w:tc>
          <w:tcPr>
            <w:tcW w:w="1376" w:type="dxa"/>
          </w:tcPr>
          <w:p w14:paraId="28F371E0" w14:textId="77777777" w:rsidR="00F076D8" w:rsidRDefault="00F076D8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1E645AB2" w14:textId="77777777" w:rsidR="00F076D8" w:rsidRDefault="00F076D8" w:rsidP="00DD156F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0AF81A9C" w14:textId="77777777" w:rsidR="00F076D8" w:rsidRDefault="00F076D8" w:rsidP="00DD156F"/>
        </w:tc>
        <w:tc>
          <w:tcPr>
            <w:tcW w:w="851" w:type="dxa"/>
          </w:tcPr>
          <w:p w14:paraId="6B219222" w14:textId="77777777" w:rsidR="00F076D8" w:rsidRDefault="00F076D8" w:rsidP="00DD156F">
            <w:r>
              <w:rPr>
                <w:rFonts w:hint="eastAsia"/>
              </w:rPr>
              <w:t>班级</w:t>
            </w:r>
            <w:r>
              <w:t>编号</w:t>
            </w:r>
          </w:p>
        </w:tc>
        <w:tc>
          <w:tcPr>
            <w:tcW w:w="1326" w:type="dxa"/>
          </w:tcPr>
          <w:p w14:paraId="01F01CCA" w14:textId="77777777" w:rsidR="00F076D8" w:rsidRDefault="00F076D8" w:rsidP="00DD156F"/>
        </w:tc>
      </w:tr>
      <w:tr w:rsidR="00DE1596" w14:paraId="129ED282" w14:textId="77777777" w:rsidTr="00DD156F">
        <w:tc>
          <w:tcPr>
            <w:tcW w:w="849" w:type="dxa"/>
          </w:tcPr>
          <w:p w14:paraId="07AC6A88" w14:textId="77777777" w:rsidR="00DE1596" w:rsidRDefault="00DE1596" w:rsidP="00DD156F"/>
        </w:tc>
        <w:tc>
          <w:tcPr>
            <w:tcW w:w="1711" w:type="dxa"/>
          </w:tcPr>
          <w:p w14:paraId="7C7FA39E" w14:textId="77777777" w:rsidR="00DE1596" w:rsidRDefault="00DE1596" w:rsidP="00DD156F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376" w:type="dxa"/>
          </w:tcPr>
          <w:p w14:paraId="47B4D7CA" w14:textId="77777777" w:rsidR="00DE1596" w:rsidRDefault="00DE1596" w:rsidP="00DD156F">
            <w:pPr>
              <w:ind w:right="210"/>
            </w:pPr>
            <w:r>
              <w:rPr>
                <w:rFonts w:hint="eastAsia"/>
              </w:rPr>
              <w:t>varchar(</w:t>
            </w:r>
            <w:r>
              <w:t>2000)</w:t>
            </w:r>
          </w:p>
        </w:tc>
        <w:tc>
          <w:tcPr>
            <w:tcW w:w="1134" w:type="dxa"/>
          </w:tcPr>
          <w:p w14:paraId="7FC72FBA" w14:textId="77777777" w:rsidR="00DE1596" w:rsidRDefault="00DE1596" w:rsidP="00DD156F"/>
        </w:tc>
        <w:tc>
          <w:tcPr>
            <w:tcW w:w="1275" w:type="dxa"/>
          </w:tcPr>
          <w:p w14:paraId="177F007D" w14:textId="77777777" w:rsidR="00DE1596" w:rsidRDefault="00DE1596" w:rsidP="00DD156F"/>
        </w:tc>
        <w:tc>
          <w:tcPr>
            <w:tcW w:w="851" w:type="dxa"/>
          </w:tcPr>
          <w:p w14:paraId="7E427015" w14:textId="77777777" w:rsidR="00DE1596" w:rsidRDefault="00DE1596" w:rsidP="00DD156F">
            <w:r>
              <w:rPr>
                <w:rFonts w:hint="eastAsia"/>
              </w:rPr>
              <w:t>内容</w:t>
            </w:r>
          </w:p>
        </w:tc>
        <w:tc>
          <w:tcPr>
            <w:tcW w:w="1326" w:type="dxa"/>
          </w:tcPr>
          <w:p w14:paraId="55D2CA11" w14:textId="77777777" w:rsidR="00DE1596" w:rsidRDefault="00DE1596" w:rsidP="00DD156F"/>
        </w:tc>
      </w:tr>
      <w:tr w:rsidR="00DE1596" w14:paraId="3D41DD9E" w14:textId="77777777" w:rsidTr="00DD156F">
        <w:tc>
          <w:tcPr>
            <w:tcW w:w="849" w:type="dxa"/>
          </w:tcPr>
          <w:p w14:paraId="71FE8104" w14:textId="77777777" w:rsidR="00DE1596" w:rsidRDefault="00DE1596" w:rsidP="00DD156F"/>
        </w:tc>
        <w:tc>
          <w:tcPr>
            <w:tcW w:w="1711" w:type="dxa"/>
          </w:tcPr>
          <w:p w14:paraId="4BA874B5" w14:textId="77777777" w:rsidR="00DE1596" w:rsidRDefault="00DE1596" w:rsidP="00DD156F">
            <w:pPr>
              <w:ind w:right="210"/>
            </w:pPr>
            <w:r>
              <w:rPr>
                <w:rFonts w:hint="eastAsia"/>
              </w:rPr>
              <w:t>Account</w:t>
            </w:r>
            <w:r>
              <w:t>Id</w:t>
            </w:r>
          </w:p>
        </w:tc>
        <w:tc>
          <w:tcPr>
            <w:tcW w:w="1376" w:type="dxa"/>
          </w:tcPr>
          <w:p w14:paraId="18922025" w14:textId="77777777" w:rsidR="00DE1596" w:rsidRDefault="00DE1596" w:rsidP="00DD156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38E7DD7F" w14:textId="77777777" w:rsidR="00DE1596" w:rsidRDefault="00DE1596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32291180" w14:textId="77777777" w:rsidR="00DE1596" w:rsidRDefault="00DE1596" w:rsidP="00DD156F">
            <w:pPr>
              <w:ind w:right="210"/>
            </w:pPr>
          </w:p>
        </w:tc>
        <w:tc>
          <w:tcPr>
            <w:tcW w:w="851" w:type="dxa"/>
          </w:tcPr>
          <w:p w14:paraId="6C913676" w14:textId="77777777" w:rsidR="00DE1596" w:rsidRDefault="00DE1596" w:rsidP="00DD156F">
            <w:r>
              <w:rPr>
                <w:rFonts w:hint="eastAsia"/>
              </w:rPr>
              <w:t>用户编号</w:t>
            </w:r>
          </w:p>
        </w:tc>
        <w:tc>
          <w:tcPr>
            <w:tcW w:w="1326" w:type="dxa"/>
          </w:tcPr>
          <w:p w14:paraId="19E33A57" w14:textId="77777777" w:rsidR="00DE1596" w:rsidRDefault="00DE1596" w:rsidP="00DD156F"/>
        </w:tc>
      </w:tr>
      <w:tr w:rsidR="00DE1596" w14:paraId="081C8C27" w14:textId="77777777" w:rsidTr="00DD156F">
        <w:tc>
          <w:tcPr>
            <w:tcW w:w="849" w:type="dxa"/>
          </w:tcPr>
          <w:p w14:paraId="22DFD137" w14:textId="77777777" w:rsidR="00DE1596" w:rsidRDefault="00DE1596" w:rsidP="00DD156F"/>
        </w:tc>
        <w:tc>
          <w:tcPr>
            <w:tcW w:w="1711" w:type="dxa"/>
          </w:tcPr>
          <w:p w14:paraId="7F69E426" w14:textId="77777777" w:rsidR="00DE1596" w:rsidRDefault="00DE1596" w:rsidP="00DD156F">
            <w:r>
              <w:rPr>
                <w:rFonts w:hint="eastAsia"/>
              </w:rPr>
              <w:t>ParentReplyId</w:t>
            </w:r>
          </w:p>
        </w:tc>
        <w:tc>
          <w:tcPr>
            <w:tcW w:w="1376" w:type="dxa"/>
          </w:tcPr>
          <w:p w14:paraId="1C627659" w14:textId="77777777" w:rsidR="00DE1596" w:rsidRDefault="00DE1596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08630795" w14:textId="77777777" w:rsidR="00DE1596" w:rsidRDefault="00DE1596" w:rsidP="00DD156F"/>
        </w:tc>
        <w:tc>
          <w:tcPr>
            <w:tcW w:w="1275" w:type="dxa"/>
          </w:tcPr>
          <w:p w14:paraId="5A268B09" w14:textId="77777777" w:rsidR="00DE1596" w:rsidRDefault="00DE1596" w:rsidP="00DD156F"/>
        </w:tc>
        <w:tc>
          <w:tcPr>
            <w:tcW w:w="851" w:type="dxa"/>
          </w:tcPr>
          <w:p w14:paraId="13B0C30C" w14:textId="77777777" w:rsidR="00DE1596" w:rsidRDefault="00DE1596" w:rsidP="00DD156F">
            <w:r>
              <w:rPr>
                <w:rFonts w:hint="eastAsia"/>
              </w:rPr>
              <w:t>父</w:t>
            </w:r>
            <w:r>
              <w:t>回复</w:t>
            </w:r>
          </w:p>
        </w:tc>
        <w:tc>
          <w:tcPr>
            <w:tcW w:w="1326" w:type="dxa"/>
          </w:tcPr>
          <w:p w14:paraId="7F37509D" w14:textId="77777777" w:rsidR="00DE1596" w:rsidRDefault="00DE1596" w:rsidP="00DD156F">
            <w:r>
              <w:rPr>
                <w:rFonts w:hint="eastAsia"/>
              </w:rPr>
              <w:t>可以回复</w:t>
            </w:r>
            <w:r>
              <w:t>进行回复</w:t>
            </w:r>
          </w:p>
        </w:tc>
      </w:tr>
      <w:tr w:rsidR="00DE1596" w14:paraId="54312CA2" w14:textId="77777777" w:rsidTr="00DD156F">
        <w:tc>
          <w:tcPr>
            <w:tcW w:w="849" w:type="dxa"/>
          </w:tcPr>
          <w:p w14:paraId="4A39640C" w14:textId="77777777" w:rsidR="00DE1596" w:rsidRDefault="00DE1596" w:rsidP="00DD156F"/>
        </w:tc>
        <w:tc>
          <w:tcPr>
            <w:tcW w:w="1711" w:type="dxa"/>
          </w:tcPr>
          <w:p w14:paraId="16BFFCD3" w14:textId="77777777" w:rsidR="00DE1596" w:rsidRDefault="00DE1596" w:rsidP="00DD156F">
            <w:r>
              <w:rPr>
                <w:rFonts w:hint="eastAsia"/>
              </w:rPr>
              <w:t>Att</w:t>
            </w:r>
            <w:r>
              <w:t>List</w:t>
            </w:r>
          </w:p>
        </w:tc>
        <w:tc>
          <w:tcPr>
            <w:tcW w:w="1376" w:type="dxa"/>
          </w:tcPr>
          <w:p w14:paraId="5E52E3AC" w14:textId="77777777" w:rsidR="00DE1596" w:rsidRDefault="00DE1596" w:rsidP="00DD156F">
            <w:r>
              <w:t>V</w:t>
            </w:r>
            <w:r>
              <w:rPr>
                <w:rFonts w:hint="eastAsia"/>
              </w:rPr>
              <w:t>archar(</w:t>
            </w:r>
            <w:r>
              <w:t>2000)</w:t>
            </w:r>
          </w:p>
        </w:tc>
        <w:tc>
          <w:tcPr>
            <w:tcW w:w="1134" w:type="dxa"/>
          </w:tcPr>
          <w:p w14:paraId="2CF52017" w14:textId="77777777" w:rsidR="00DE1596" w:rsidRDefault="00DE1596" w:rsidP="00DD156F"/>
        </w:tc>
        <w:tc>
          <w:tcPr>
            <w:tcW w:w="1275" w:type="dxa"/>
          </w:tcPr>
          <w:p w14:paraId="52DCEDB1" w14:textId="77777777" w:rsidR="00DE1596" w:rsidRDefault="00DE1596" w:rsidP="00DD156F"/>
        </w:tc>
        <w:tc>
          <w:tcPr>
            <w:tcW w:w="851" w:type="dxa"/>
          </w:tcPr>
          <w:p w14:paraId="00978941" w14:textId="77777777" w:rsidR="00DE1596" w:rsidRDefault="00DE1596" w:rsidP="00DD156F">
            <w:r>
              <w:rPr>
                <w:rFonts w:hint="eastAsia"/>
              </w:rPr>
              <w:t>附件</w:t>
            </w:r>
          </w:p>
        </w:tc>
        <w:tc>
          <w:tcPr>
            <w:tcW w:w="1326" w:type="dxa"/>
          </w:tcPr>
          <w:p w14:paraId="50792FF2" w14:textId="77777777" w:rsidR="00DE1596" w:rsidRDefault="00DE1596" w:rsidP="00DD156F">
            <w:r>
              <w:rPr>
                <w:rFonts w:hint="eastAsia"/>
              </w:rPr>
              <w:t>图片</w:t>
            </w:r>
            <w:r>
              <w:t>地址、附件下载地址</w:t>
            </w:r>
            <w:r>
              <w:rPr>
                <w:rFonts w:hint="eastAsia"/>
              </w:rPr>
              <w:t>，</w:t>
            </w:r>
            <w:r>
              <w:t>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保存。</w:t>
            </w:r>
          </w:p>
        </w:tc>
      </w:tr>
      <w:tr w:rsidR="00DE1596" w14:paraId="1D058311" w14:textId="77777777" w:rsidTr="00DD156F">
        <w:tc>
          <w:tcPr>
            <w:tcW w:w="849" w:type="dxa"/>
          </w:tcPr>
          <w:p w14:paraId="7D8A205C" w14:textId="77777777" w:rsidR="00DE1596" w:rsidRDefault="00DE1596" w:rsidP="00DD156F"/>
        </w:tc>
        <w:tc>
          <w:tcPr>
            <w:tcW w:w="1711" w:type="dxa"/>
          </w:tcPr>
          <w:p w14:paraId="37085DA3" w14:textId="77777777" w:rsidR="00DE1596" w:rsidRDefault="00DE1596" w:rsidP="00DD156F">
            <w:r>
              <w:rPr>
                <w:rFonts w:hint="eastAsia"/>
              </w:rPr>
              <w:t>Display</w:t>
            </w:r>
          </w:p>
        </w:tc>
        <w:tc>
          <w:tcPr>
            <w:tcW w:w="1376" w:type="dxa"/>
          </w:tcPr>
          <w:p w14:paraId="56FD0590" w14:textId="77777777" w:rsidR="00DE1596" w:rsidRDefault="00DE1596" w:rsidP="00DD156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43CB4CDD" w14:textId="77777777" w:rsidR="00DE1596" w:rsidRDefault="00DE1596" w:rsidP="00DD156F">
            <w:r>
              <w:t>Y</w:t>
            </w:r>
          </w:p>
        </w:tc>
        <w:tc>
          <w:tcPr>
            <w:tcW w:w="1275" w:type="dxa"/>
          </w:tcPr>
          <w:p w14:paraId="6950952C" w14:textId="77777777" w:rsidR="00DE1596" w:rsidRDefault="00DE1596" w:rsidP="00DD156F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53779F7C" w14:textId="77777777" w:rsidR="00DE1596" w:rsidRDefault="00DE1596" w:rsidP="00DD156F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6" w:type="dxa"/>
          </w:tcPr>
          <w:p w14:paraId="2F2E4478" w14:textId="77777777" w:rsidR="00DE1596" w:rsidRDefault="00DE1596" w:rsidP="00DD156F"/>
        </w:tc>
      </w:tr>
      <w:tr w:rsidR="00DE1596" w14:paraId="7C3A8E7D" w14:textId="77777777" w:rsidTr="00DD156F">
        <w:tc>
          <w:tcPr>
            <w:tcW w:w="849" w:type="dxa"/>
          </w:tcPr>
          <w:p w14:paraId="7781E3FC" w14:textId="77777777" w:rsidR="00DE1596" w:rsidRDefault="00DE1596" w:rsidP="00DD156F">
            <w:pPr>
              <w:ind w:left="210" w:right="210"/>
            </w:pPr>
          </w:p>
        </w:tc>
        <w:tc>
          <w:tcPr>
            <w:tcW w:w="1711" w:type="dxa"/>
          </w:tcPr>
          <w:p w14:paraId="4D143F52" w14:textId="77777777" w:rsidR="00DE1596" w:rsidRDefault="00DE1596" w:rsidP="00DD156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376" w:type="dxa"/>
          </w:tcPr>
          <w:p w14:paraId="1CCE0189" w14:textId="77777777" w:rsidR="00DE1596" w:rsidRDefault="00DE1596" w:rsidP="00DD156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261DA8F5" w14:textId="77777777" w:rsidR="00DE1596" w:rsidRDefault="00DE1596" w:rsidP="00DD156F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5AE77DB8" w14:textId="77777777" w:rsidR="00DE1596" w:rsidRDefault="00DE1596" w:rsidP="00DD156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7DCED6F4" w14:textId="77777777" w:rsidR="00DE1596" w:rsidRDefault="00DE1596" w:rsidP="00DD156F">
            <w:pPr>
              <w:ind w:right="210"/>
            </w:pPr>
          </w:p>
        </w:tc>
        <w:tc>
          <w:tcPr>
            <w:tcW w:w="1326" w:type="dxa"/>
          </w:tcPr>
          <w:p w14:paraId="03194A0D" w14:textId="77777777" w:rsidR="00DE1596" w:rsidRDefault="00DE1596" w:rsidP="00DD156F">
            <w:pPr>
              <w:ind w:left="210" w:right="210"/>
            </w:pPr>
          </w:p>
        </w:tc>
      </w:tr>
      <w:tr w:rsidR="00DE1596" w14:paraId="54594DFF" w14:textId="77777777" w:rsidTr="00DD156F">
        <w:tc>
          <w:tcPr>
            <w:tcW w:w="849" w:type="dxa"/>
          </w:tcPr>
          <w:p w14:paraId="6D795356" w14:textId="77777777" w:rsidR="00DE1596" w:rsidRDefault="00DE1596" w:rsidP="00DD156F">
            <w:pPr>
              <w:ind w:left="210" w:right="210"/>
            </w:pPr>
          </w:p>
        </w:tc>
        <w:tc>
          <w:tcPr>
            <w:tcW w:w="1711" w:type="dxa"/>
          </w:tcPr>
          <w:p w14:paraId="627EF9CF" w14:textId="77777777" w:rsidR="00DE1596" w:rsidRDefault="00DE1596" w:rsidP="00DD156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376" w:type="dxa"/>
          </w:tcPr>
          <w:p w14:paraId="3C4265DF" w14:textId="77777777" w:rsidR="00DE1596" w:rsidRDefault="00DE1596" w:rsidP="00DD156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5A4AF686" w14:textId="77777777" w:rsidR="00DE1596" w:rsidRDefault="00DE1596" w:rsidP="00DD156F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08E05CB5" w14:textId="77777777" w:rsidR="00DE1596" w:rsidRDefault="00DE1596" w:rsidP="00DD156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1" w:type="dxa"/>
          </w:tcPr>
          <w:p w14:paraId="2251400E" w14:textId="77777777" w:rsidR="00DE1596" w:rsidRDefault="00DE1596" w:rsidP="00DD156F">
            <w:pPr>
              <w:ind w:right="210"/>
            </w:pPr>
          </w:p>
        </w:tc>
        <w:tc>
          <w:tcPr>
            <w:tcW w:w="1326" w:type="dxa"/>
          </w:tcPr>
          <w:p w14:paraId="22132AAF" w14:textId="77777777" w:rsidR="00DE1596" w:rsidRDefault="00DE1596" w:rsidP="00DD156F">
            <w:pPr>
              <w:ind w:left="210" w:right="210"/>
            </w:pPr>
          </w:p>
        </w:tc>
      </w:tr>
    </w:tbl>
    <w:p w14:paraId="011201FD" w14:textId="77777777" w:rsidR="00BD5241" w:rsidRDefault="00BD5241" w:rsidP="00BD5241">
      <w:r>
        <w:rPr>
          <w:rFonts w:hint="eastAsia"/>
        </w:rPr>
        <w:t>|</w:t>
      </w:r>
    </w:p>
    <w:p w14:paraId="2AE2EBED" w14:textId="77777777" w:rsidR="00BD5241" w:rsidRDefault="00BD5241" w:rsidP="00BD5241"/>
    <w:p w14:paraId="5E81B299" w14:textId="77777777" w:rsidR="00003431" w:rsidRDefault="00003431" w:rsidP="00BD5241"/>
    <w:p w14:paraId="30AD7236" w14:textId="77777777" w:rsidR="00003431" w:rsidRDefault="00003431" w:rsidP="00BD5241"/>
    <w:p w14:paraId="09033C84" w14:textId="77777777" w:rsidR="00DE1596" w:rsidRDefault="00371979" w:rsidP="00DE1596">
      <w:pPr>
        <w:pStyle w:val="a0"/>
      </w:pPr>
      <w:bookmarkStart w:id="82" w:name="_Toc427236692"/>
      <w:bookmarkStart w:id="83" w:name="_Toc430249262"/>
      <w:r>
        <w:rPr>
          <w:rFonts w:hint="eastAsia"/>
        </w:rPr>
        <w:t>成员活动</w:t>
      </w:r>
      <w:r w:rsidR="00DE1596">
        <w:rPr>
          <w:rFonts w:hint="eastAsia"/>
        </w:rPr>
        <w:t>作业</w:t>
      </w:r>
      <w:r w:rsidR="00DE1596">
        <w:t>表</w:t>
      </w:r>
      <w:r w:rsidR="00DE1596">
        <w:rPr>
          <w:rFonts w:hint="eastAsia"/>
        </w:rPr>
        <w:t>（图</w:t>
      </w:r>
      <w:r w:rsidR="00DE1596">
        <w:t>、视频、附件下载）</w:t>
      </w:r>
      <w:bookmarkEnd w:id="82"/>
      <w:bookmarkEnd w:id="83"/>
    </w:p>
    <w:p w14:paraId="5C353E96" w14:textId="77777777" w:rsidR="00DE1596" w:rsidRPr="007939FF" w:rsidRDefault="00DE1596" w:rsidP="00DE1596">
      <w:r>
        <w:rPr>
          <w:rFonts w:hint="eastAsia"/>
        </w:rPr>
        <w:t>*</w:t>
      </w:r>
      <w:r w:rsidRPr="000379E1">
        <w:t>Course_</w:t>
      </w:r>
      <w:r>
        <w:t>UnitHomeWork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1711"/>
        <w:gridCol w:w="1376"/>
        <w:gridCol w:w="1134"/>
        <w:gridCol w:w="1275"/>
        <w:gridCol w:w="851"/>
        <w:gridCol w:w="1326"/>
      </w:tblGrid>
      <w:tr w:rsidR="008C393F" w14:paraId="3F259A7C" w14:textId="77777777" w:rsidTr="00DD156F">
        <w:tc>
          <w:tcPr>
            <w:tcW w:w="849" w:type="dxa"/>
          </w:tcPr>
          <w:p w14:paraId="01AEE7E6" w14:textId="77777777" w:rsidR="008C393F" w:rsidRPr="002177A0" w:rsidRDefault="008C393F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11" w:type="dxa"/>
          </w:tcPr>
          <w:p w14:paraId="2E030925" w14:textId="77777777" w:rsidR="008C393F" w:rsidRPr="002177A0" w:rsidRDefault="008C393F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376" w:type="dxa"/>
          </w:tcPr>
          <w:p w14:paraId="458298D3" w14:textId="77777777" w:rsidR="008C393F" w:rsidRPr="002177A0" w:rsidRDefault="008C393F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14:paraId="3E2DB2F7" w14:textId="77777777" w:rsidR="008C393F" w:rsidRPr="002177A0" w:rsidRDefault="008C393F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5" w:type="dxa"/>
          </w:tcPr>
          <w:p w14:paraId="7A377F2D" w14:textId="77777777" w:rsidR="008C393F" w:rsidRPr="002177A0" w:rsidRDefault="008C393F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1" w:type="dxa"/>
          </w:tcPr>
          <w:p w14:paraId="3E16CC32" w14:textId="77777777" w:rsidR="008C393F" w:rsidRPr="002177A0" w:rsidRDefault="008C393F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0BA474E8" w14:textId="77777777" w:rsidR="008C393F" w:rsidRPr="002177A0" w:rsidRDefault="008C393F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8C393F" w14:paraId="666426DE" w14:textId="77777777" w:rsidTr="00DD156F">
        <w:tc>
          <w:tcPr>
            <w:tcW w:w="849" w:type="dxa"/>
          </w:tcPr>
          <w:p w14:paraId="20A45559" w14:textId="77777777" w:rsidR="008C393F" w:rsidRDefault="008C393F" w:rsidP="00DD156F">
            <w:r>
              <w:rPr>
                <w:rFonts w:hint="eastAsia"/>
              </w:rPr>
              <w:t>y</w:t>
            </w:r>
          </w:p>
        </w:tc>
        <w:tc>
          <w:tcPr>
            <w:tcW w:w="1711" w:type="dxa"/>
          </w:tcPr>
          <w:p w14:paraId="5B6B0A0D" w14:textId="77777777" w:rsidR="008C393F" w:rsidRDefault="008C393F" w:rsidP="00DD156F">
            <w:r>
              <w:rPr>
                <w:rFonts w:hint="eastAsia"/>
              </w:rPr>
              <w:t>Id</w:t>
            </w:r>
          </w:p>
        </w:tc>
        <w:tc>
          <w:tcPr>
            <w:tcW w:w="1376" w:type="dxa"/>
          </w:tcPr>
          <w:p w14:paraId="346D82F1" w14:textId="77777777" w:rsidR="008C393F" w:rsidRDefault="008C393F" w:rsidP="00DD156F"/>
        </w:tc>
        <w:tc>
          <w:tcPr>
            <w:tcW w:w="1134" w:type="dxa"/>
          </w:tcPr>
          <w:p w14:paraId="684538CE" w14:textId="77777777" w:rsidR="008C393F" w:rsidRDefault="008C393F" w:rsidP="00DD156F"/>
        </w:tc>
        <w:tc>
          <w:tcPr>
            <w:tcW w:w="1275" w:type="dxa"/>
          </w:tcPr>
          <w:p w14:paraId="42A12E32" w14:textId="77777777" w:rsidR="008C393F" w:rsidRDefault="008C393F" w:rsidP="00DD156F"/>
        </w:tc>
        <w:tc>
          <w:tcPr>
            <w:tcW w:w="851" w:type="dxa"/>
          </w:tcPr>
          <w:p w14:paraId="3C761B91" w14:textId="77777777" w:rsidR="008C393F" w:rsidRDefault="008C393F" w:rsidP="00DD156F"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1A0C56A1" w14:textId="77777777" w:rsidR="008C393F" w:rsidRDefault="008C393F" w:rsidP="00DD156F"/>
        </w:tc>
      </w:tr>
      <w:tr w:rsidR="00A70517" w:rsidRPr="00A70517" w14:paraId="7DDE4A80" w14:textId="77777777" w:rsidTr="00DD156F">
        <w:tc>
          <w:tcPr>
            <w:tcW w:w="849" w:type="dxa"/>
          </w:tcPr>
          <w:p w14:paraId="2B33FE52" w14:textId="77777777" w:rsidR="00371979" w:rsidRPr="00A70517" w:rsidRDefault="00371979" w:rsidP="00371979"/>
        </w:tc>
        <w:tc>
          <w:tcPr>
            <w:tcW w:w="1711" w:type="dxa"/>
          </w:tcPr>
          <w:p w14:paraId="04B06A4E" w14:textId="77777777" w:rsidR="00371979" w:rsidRPr="00A70517" w:rsidRDefault="00371979" w:rsidP="00371979">
            <w:r w:rsidRPr="00A70517">
              <w:t>UnitContent</w:t>
            </w:r>
          </w:p>
        </w:tc>
        <w:tc>
          <w:tcPr>
            <w:tcW w:w="1376" w:type="dxa"/>
          </w:tcPr>
          <w:p w14:paraId="7EEAF5FE" w14:textId="77777777" w:rsidR="00371979" w:rsidRPr="00A70517" w:rsidRDefault="00371979" w:rsidP="00371979">
            <w:r w:rsidRPr="00A70517">
              <w:t>I</w:t>
            </w:r>
            <w:r w:rsidRPr="00A70517"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16EC124E" w14:textId="77777777" w:rsidR="00371979" w:rsidRPr="00A70517" w:rsidRDefault="00371979" w:rsidP="00371979">
            <w:r w:rsidRPr="00A70517"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7986E5B7" w14:textId="77777777" w:rsidR="00371979" w:rsidRPr="00A70517" w:rsidRDefault="00371979" w:rsidP="00371979"/>
        </w:tc>
        <w:tc>
          <w:tcPr>
            <w:tcW w:w="851" w:type="dxa"/>
          </w:tcPr>
          <w:p w14:paraId="4727A434" w14:textId="77777777" w:rsidR="00371979" w:rsidRPr="00A70517" w:rsidRDefault="0024299C" w:rsidP="00371979">
            <w:r w:rsidRPr="00A70517">
              <w:rPr>
                <w:rFonts w:hint="eastAsia"/>
              </w:rPr>
              <w:t>活动编号</w:t>
            </w:r>
          </w:p>
        </w:tc>
        <w:tc>
          <w:tcPr>
            <w:tcW w:w="1326" w:type="dxa"/>
          </w:tcPr>
          <w:p w14:paraId="56D32925" w14:textId="77777777" w:rsidR="00371979" w:rsidRPr="00A70517" w:rsidRDefault="00371979" w:rsidP="00371979"/>
        </w:tc>
      </w:tr>
      <w:tr w:rsidR="00B90EE8" w14:paraId="782A258D" w14:textId="77777777" w:rsidTr="00DD156F">
        <w:tc>
          <w:tcPr>
            <w:tcW w:w="849" w:type="dxa"/>
          </w:tcPr>
          <w:p w14:paraId="53DD1D70" w14:textId="77777777" w:rsidR="00B90EE8" w:rsidRDefault="00B90EE8" w:rsidP="00B90EE8"/>
        </w:tc>
        <w:tc>
          <w:tcPr>
            <w:tcW w:w="1711" w:type="dxa"/>
          </w:tcPr>
          <w:p w14:paraId="64BF4526" w14:textId="77777777" w:rsidR="00B90EE8" w:rsidRDefault="00B90EE8" w:rsidP="00B90EE8">
            <w:r>
              <w:t>C</w:t>
            </w:r>
            <w:r>
              <w:rPr>
                <w:rFonts w:hint="eastAsia"/>
              </w:rPr>
              <w:t>lass</w:t>
            </w:r>
            <w:r>
              <w:t>Id</w:t>
            </w:r>
          </w:p>
        </w:tc>
        <w:tc>
          <w:tcPr>
            <w:tcW w:w="1376" w:type="dxa"/>
          </w:tcPr>
          <w:p w14:paraId="18CCBF7D" w14:textId="77777777" w:rsidR="00B90EE8" w:rsidRDefault="00B90EE8" w:rsidP="00B90E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01DADB7B" w14:textId="77777777" w:rsidR="00B90EE8" w:rsidRDefault="00B90EE8" w:rsidP="00B90EE8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4422B295" w14:textId="77777777" w:rsidR="00B90EE8" w:rsidRDefault="00B90EE8" w:rsidP="00B90EE8"/>
        </w:tc>
        <w:tc>
          <w:tcPr>
            <w:tcW w:w="851" w:type="dxa"/>
          </w:tcPr>
          <w:p w14:paraId="0229E11E" w14:textId="77777777" w:rsidR="00B90EE8" w:rsidRDefault="00B90EE8" w:rsidP="00B90EE8">
            <w:r>
              <w:rPr>
                <w:rFonts w:hint="eastAsia"/>
              </w:rPr>
              <w:t>班级</w:t>
            </w:r>
            <w:r>
              <w:t>编号</w:t>
            </w:r>
          </w:p>
        </w:tc>
        <w:tc>
          <w:tcPr>
            <w:tcW w:w="1326" w:type="dxa"/>
          </w:tcPr>
          <w:p w14:paraId="1BADDDFE" w14:textId="77777777" w:rsidR="00B90EE8" w:rsidRDefault="00B90EE8" w:rsidP="00B90EE8"/>
        </w:tc>
      </w:tr>
      <w:tr w:rsidR="00B90EE8" w14:paraId="2DEB2785" w14:textId="77777777" w:rsidTr="00DD156F">
        <w:tc>
          <w:tcPr>
            <w:tcW w:w="849" w:type="dxa"/>
          </w:tcPr>
          <w:p w14:paraId="03EF7F9F" w14:textId="77777777" w:rsidR="00B90EE8" w:rsidRDefault="00B90EE8" w:rsidP="00B90EE8"/>
        </w:tc>
        <w:tc>
          <w:tcPr>
            <w:tcW w:w="1711" w:type="dxa"/>
          </w:tcPr>
          <w:p w14:paraId="15FFB1BC" w14:textId="77777777" w:rsidR="00B90EE8" w:rsidRDefault="00B90EE8" w:rsidP="00B90EE8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376" w:type="dxa"/>
          </w:tcPr>
          <w:p w14:paraId="0D522AE7" w14:textId="77777777" w:rsidR="00B90EE8" w:rsidRDefault="00B90EE8" w:rsidP="00B90EE8">
            <w:pPr>
              <w:ind w:right="210"/>
            </w:pPr>
            <w:r>
              <w:rPr>
                <w:rFonts w:hint="eastAsia"/>
              </w:rPr>
              <w:t>varchar(</w:t>
            </w:r>
            <w:r>
              <w:t>2000)</w:t>
            </w:r>
          </w:p>
        </w:tc>
        <w:tc>
          <w:tcPr>
            <w:tcW w:w="1134" w:type="dxa"/>
          </w:tcPr>
          <w:p w14:paraId="24449CD6" w14:textId="77777777" w:rsidR="00B90EE8" w:rsidRDefault="00B90EE8" w:rsidP="00B90EE8"/>
        </w:tc>
        <w:tc>
          <w:tcPr>
            <w:tcW w:w="1275" w:type="dxa"/>
          </w:tcPr>
          <w:p w14:paraId="77418B11" w14:textId="77777777" w:rsidR="00B90EE8" w:rsidRDefault="00B90EE8" w:rsidP="00B90EE8"/>
        </w:tc>
        <w:tc>
          <w:tcPr>
            <w:tcW w:w="851" w:type="dxa"/>
          </w:tcPr>
          <w:p w14:paraId="2880F666" w14:textId="77777777" w:rsidR="00B90EE8" w:rsidRDefault="00B90EE8" w:rsidP="00B90EE8">
            <w:r>
              <w:rPr>
                <w:rFonts w:hint="eastAsia"/>
              </w:rPr>
              <w:t>内容</w:t>
            </w:r>
          </w:p>
        </w:tc>
        <w:tc>
          <w:tcPr>
            <w:tcW w:w="1326" w:type="dxa"/>
          </w:tcPr>
          <w:p w14:paraId="76797E31" w14:textId="77777777" w:rsidR="00B90EE8" w:rsidRDefault="00B90EE8" w:rsidP="00B90EE8"/>
        </w:tc>
      </w:tr>
      <w:tr w:rsidR="00B90EE8" w14:paraId="69C7D539" w14:textId="77777777" w:rsidTr="00DD156F">
        <w:tc>
          <w:tcPr>
            <w:tcW w:w="849" w:type="dxa"/>
          </w:tcPr>
          <w:p w14:paraId="3157EDC3" w14:textId="77777777" w:rsidR="00B90EE8" w:rsidRDefault="00B90EE8" w:rsidP="00B90EE8"/>
        </w:tc>
        <w:tc>
          <w:tcPr>
            <w:tcW w:w="1711" w:type="dxa"/>
          </w:tcPr>
          <w:p w14:paraId="15492084" w14:textId="77777777" w:rsidR="00B90EE8" w:rsidRDefault="00B90EE8" w:rsidP="00B90EE8">
            <w:pPr>
              <w:ind w:right="210"/>
            </w:pPr>
            <w:r>
              <w:rPr>
                <w:rFonts w:hint="eastAsia"/>
              </w:rPr>
              <w:t>Account</w:t>
            </w:r>
            <w:r>
              <w:t>Id</w:t>
            </w:r>
          </w:p>
        </w:tc>
        <w:tc>
          <w:tcPr>
            <w:tcW w:w="1376" w:type="dxa"/>
          </w:tcPr>
          <w:p w14:paraId="31713727" w14:textId="77777777" w:rsidR="00B90EE8" w:rsidRDefault="00B90EE8" w:rsidP="00B90EE8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5F5DACC8" w14:textId="77777777" w:rsidR="00B90EE8" w:rsidRDefault="00B90EE8" w:rsidP="00B90EE8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27BA57CA" w14:textId="77777777" w:rsidR="00B90EE8" w:rsidRDefault="00B90EE8" w:rsidP="00B90EE8">
            <w:pPr>
              <w:ind w:right="210"/>
            </w:pPr>
          </w:p>
        </w:tc>
        <w:tc>
          <w:tcPr>
            <w:tcW w:w="851" w:type="dxa"/>
          </w:tcPr>
          <w:p w14:paraId="32C69FC6" w14:textId="77777777" w:rsidR="00B90EE8" w:rsidRDefault="00B90EE8" w:rsidP="00B90EE8">
            <w:r>
              <w:rPr>
                <w:rFonts w:hint="eastAsia"/>
              </w:rPr>
              <w:t>用户编号</w:t>
            </w:r>
          </w:p>
        </w:tc>
        <w:tc>
          <w:tcPr>
            <w:tcW w:w="1326" w:type="dxa"/>
          </w:tcPr>
          <w:p w14:paraId="08EC3C09" w14:textId="77777777" w:rsidR="00B90EE8" w:rsidRDefault="00B90EE8" w:rsidP="00B90EE8"/>
        </w:tc>
      </w:tr>
      <w:tr w:rsidR="00957D78" w:rsidRPr="002B2E49" w14:paraId="15F40C0D" w14:textId="77777777" w:rsidTr="00DD156F">
        <w:tc>
          <w:tcPr>
            <w:tcW w:w="849" w:type="dxa"/>
          </w:tcPr>
          <w:p w14:paraId="324BCF23" w14:textId="77777777" w:rsidR="00B90EE8" w:rsidRPr="002B2E49" w:rsidRDefault="00B90EE8" w:rsidP="00B90EE8">
            <w:pPr>
              <w:rPr>
                <w:strike/>
                <w:color w:val="FF0000"/>
              </w:rPr>
            </w:pPr>
          </w:p>
        </w:tc>
        <w:tc>
          <w:tcPr>
            <w:tcW w:w="1711" w:type="dxa"/>
          </w:tcPr>
          <w:p w14:paraId="21564CFB" w14:textId="77777777" w:rsidR="00B90EE8" w:rsidRPr="002B2E49" w:rsidRDefault="00B90EE8" w:rsidP="00B90EE8">
            <w:pPr>
              <w:rPr>
                <w:strike/>
                <w:color w:val="FF0000"/>
              </w:rPr>
            </w:pPr>
            <w:r w:rsidRPr="002B2E49">
              <w:rPr>
                <w:rFonts w:hint="eastAsia"/>
                <w:strike/>
                <w:color w:val="FF0000"/>
              </w:rPr>
              <w:t>ParentReplyId</w:t>
            </w:r>
          </w:p>
        </w:tc>
        <w:tc>
          <w:tcPr>
            <w:tcW w:w="1376" w:type="dxa"/>
          </w:tcPr>
          <w:p w14:paraId="06D3F5CE" w14:textId="77777777" w:rsidR="00B90EE8" w:rsidRPr="002B2E49" w:rsidRDefault="00B90EE8" w:rsidP="00B90EE8">
            <w:pPr>
              <w:rPr>
                <w:strike/>
                <w:color w:val="FF0000"/>
              </w:rPr>
            </w:pPr>
            <w:r w:rsidRPr="002B2E49">
              <w:rPr>
                <w:strike/>
                <w:color w:val="FF0000"/>
              </w:rPr>
              <w:t>I</w:t>
            </w:r>
            <w:r w:rsidRPr="002B2E49">
              <w:rPr>
                <w:rFonts w:hint="eastAsia"/>
                <w:strike/>
                <w:color w:val="FF0000"/>
              </w:rPr>
              <w:t>nt</w:t>
            </w:r>
          </w:p>
        </w:tc>
        <w:tc>
          <w:tcPr>
            <w:tcW w:w="1134" w:type="dxa"/>
          </w:tcPr>
          <w:p w14:paraId="0C89914B" w14:textId="77777777" w:rsidR="00B90EE8" w:rsidRPr="002B2E49" w:rsidRDefault="00B90EE8" w:rsidP="00B90EE8">
            <w:pPr>
              <w:rPr>
                <w:strike/>
                <w:color w:val="FF0000"/>
              </w:rPr>
            </w:pPr>
          </w:p>
        </w:tc>
        <w:tc>
          <w:tcPr>
            <w:tcW w:w="1275" w:type="dxa"/>
          </w:tcPr>
          <w:p w14:paraId="1497993B" w14:textId="77777777" w:rsidR="00B90EE8" w:rsidRPr="002B2E49" w:rsidRDefault="00B90EE8" w:rsidP="00B90EE8">
            <w:pPr>
              <w:rPr>
                <w:strike/>
                <w:color w:val="FF0000"/>
              </w:rPr>
            </w:pPr>
          </w:p>
        </w:tc>
        <w:tc>
          <w:tcPr>
            <w:tcW w:w="851" w:type="dxa"/>
          </w:tcPr>
          <w:p w14:paraId="16DE1BA4" w14:textId="77777777" w:rsidR="00B90EE8" w:rsidRPr="002B2E49" w:rsidRDefault="00B90EE8" w:rsidP="00B90EE8">
            <w:pPr>
              <w:rPr>
                <w:strike/>
                <w:color w:val="FF0000"/>
              </w:rPr>
            </w:pPr>
            <w:r w:rsidRPr="002B2E49">
              <w:rPr>
                <w:rFonts w:hint="eastAsia"/>
                <w:strike/>
                <w:color w:val="FF0000"/>
              </w:rPr>
              <w:t>父</w:t>
            </w:r>
            <w:r w:rsidRPr="002B2E49">
              <w:rPr>
                <w:strike/>
                <w:color w:val="FF0000"/>
              </w:rPr>
              <w:t>回复</w:t>
            </w:r>
          </w:p>
        </w:tc>
        <w:tc>
          <w:tcPr>
            <w:tcW w:w="1326" w:type="dxa"/>
          </w:tcPr>
          <w:p w14:paraId="61D726B0" w14:textId="77777777" w:rsidR="00B90EE8" w:rsidRPr="002B2E49" w:rsidRDefault="00B90EE8" w:rsidP="00B90EE8">
            <w:pPr>
              <w:rPr>
                <w:strike/>
                <w:color w:val="FF0000"/>
              </w:rPr>
            </w:pPr>
            <w:r w:rsidRPr="002B2E49">
              <w:rPr>
                <w:rFonts w:hint="eastAsia"/>
                <w:strike/>
                <w:color w:val="FF0000"/>
              </w:rPr>
              <w:t>可以回复</w:t>
            </w:r>
            <w:r w:rsidRPr="002B2E49">
              <w:rPr>
                <w:strike/>
                <w:color w:val="FF0000"/>
              </w:rPr>
              <w:t>进行回复</w:t>
            </w:r>
          </w:p>
        </w:tc>
      </w:tr>
      <w:tr w:rsidR="00B90EE8" w14:paraId="6392926C" w14:textId="77777777" w:rsidTr="00DD156F">
        <w:tc>
          <w:tcPr>
            <w:tcW w:w="849" w:type="dxa"/>
          </w:tcPr>
          <w:p w14:paraId="4E7F0798" w14:textId="77777777" w:rsidR="00B90EE8" w:rsidRDefault="00B90EE8" w:rsidP="00B90EE8"/>
        </w:tc>
        <w:tc>
          <w:tcPr>
            <w:tcW w:w="1711" w:type="dxa"/>
          </w:tcPr>
          <w:p w14:paraId="7A5326E2" w14:textId="77777777" w:rsidR="00B90EE8" w:rsidRDefault="00B90EE8" w:rsidP="00B90EE8">
            <w:r>
              <w:rPr>
                <w:rFonts w:hint="eastAsia"/>
              </w:rPr>
              <w:t>Att</w:t>
            </w:r>
            <w:r>
              <w:t>List</w:t>
            </w:r>
          </w:p>
        </w:tc>
        <w:tc>
          <w:tcPr>
            <w:tcW w:w="1376" w:type="dxa"/>
          </w:tcPr>
          <w:p w14:paraId="6307B60B" w14:textId="77777777" w:rsidR="00B90EE8" w:rsidRDefault="00B90EE8" w:rsidP="00B90EE8">
            <w:r>
              <w:t>V</w:t>
            </w:r>
            <w:r>
              <w:rPr>
                <w:rFonts w:hint="eastAsia"/>
              </w:rPr>
              <w:t>archar(</w:t>
            </w:r>
            <w:r>
              <w:t>2000)</w:t>
            </w:r>
          </w:p>
        </w:tc>
        <w:tc>
          <w:tcPr>
            <w:tcW w:w="1134" w:type="dxa"/>
          </w:tcPr>
          <w:p w14:paraId="39DFAD45" w14:textId="77777777" w:rsidR="00B90EE8" w:rsidRDefault="00B90EE8" w:rsidP="00B90EE8"/>
        </w:tc>
        <w:tc>
          <w:tcPr>
            <w:tcW w:w="1275" w:type="dxa"/>
          </w:tcPr>
          <w:p w14:paraId="550711C6" w14:textId="77777777" w:rsidR="00B90EE8" w:rsidRDefault="00B90EE8" w:rsidP="00B90EE8"/>
        </w:tc>
        <w:tc>
          <w:tcPr>
            <w:tcW w:w="851" w:type="dxa"/>
          </w:tcPr>
          <w:p w14:paraId="0B41AD61" w14:textId="77777777" w:rsidR="00B90EE8" w:rsidRDefault="00B90EE8" w:rsidP="00B90EE8">
            <w:r>
              <w:rPr>
                <w:rFonts w:hint="eastAsia"/>
              </w:rPr>
              <w:t>附件</w:t>
            </w:r>
          </w:p>
        </w:tc>
        <w:tc>
          <w:tcPr>
            <w:tcW w:w="1326" w:type="dxa"/>
          </w:tcPr>
          <w:p w14:paraId="71A50A8C" w14:textId="77777777" w:rsidR="00B90EE8" w:rsidRDefault="00B90EE8" w:rsidP="00B90EE8">
            <w:r>
              <w:rPr>
                <w:rFonts w:hint="eastAsia"/>
              </w:rPr>
              <w:t>图片</w:t>
            </w:r>
            <w:r>
              <w:t>地址、附件下载地址</w:t>
            </w:r>
            <w:r>
              <w:rPr>
                <w:rFonts w:hint="eastAsia"/>
              </w:rPr>
              <w:t>，</w:t>
            </w:r>
            <w:r>
              <w:t>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保存。</w:t>
            </w:r>
          </w:p>
        </w:tc>
      </w:tr>
      <w:tr w:rsidR="006520B4" w14:paraId="13DD411F" w14:textId="77777777" w:rsidTr="00DD156F">
        <w:tc>
          <w:tcPr>
            <w:tcW w:w="849" w:type="dxa"/>
          </w:tcPr>
          <w:p w14:paraId="090812ED" w14:textId="77777777" w:rsidR="006520B4" w:rsidRDefault="006520B4" w:rsidP="00B90EE8"/>
        </w:tc>
        <w:tc>
          <w:tcPr>
            <w:tcW w:w="1711" w:type="dxa"/>
          </w:tcPr>
          <w:p w14:paraId="15CAD1D6" w14:textId="77777777" w:rsidR="006520B4" w:rsidRDefault="006520B4" w:rsidP="00B90EE8">
            <w:r>
              <w:t>Score</w:t>
            </w:r>
          </w:p>
        </w:tc>
        <w:tc>
          <w:tcPr>
            <w:tcW w:w="1376" w:type="dxa"/>
          </w:tcPr>
          <w:p w14:paraId="20E0BA03" w14:textId="77777777" w:rsidR="006520B4" w:rsidRDefault="006520B4" w:rsidP="00B90EE8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134" w:type="dxa"/>
          </w:tcPr>
          <w:p w14:paraId="684CD290" w14:textId="77777777" w:rsidR="006520B4" w:rsidRDefault="006520B4" w:rsidP="00B90EE8"/>
        </w:tc>
        <w:tc>
          <w:tcPr>
            <w:tcW w:w="1275" w:type="dxa"/>
          </w:tcPr>
          <w:p w14:paraId="6636D778" w14:textId="77777777" w:rsidR="006520B4" w:rsidRDefault="006520B4" w:rsidP="00B90EE8"/>
        </w:tc>
        <w:tc>
          <w:tcPr>
            <w:tcW w:w="851" w:type="dxa"/>
          </w:tcPr>
          <w:p w14:paraId="60F50BC8" w14:textId="77777777" w:rsidR="006520B4" w:rsidRDefault="006520B4" w:rsidP="00B90EE8">
            <w:r>
              <w:rPr>
                <w:rFonts w:hint="eastAsia"/>
              </w:rPr>
              <w:t>作业</w:t>
            </w:r>
            <w:r>
              <w:t>得分</w:t>
            </w:r>
          </w:p>
        </w:tc>
        <w:tc>
          <w:tcPr>
            <w:tcW w:w="1326" w:type="dxa"/>
          </w:tcPr>
          <w:p w14:paraId="33D1D4CB" w14:textId="77777777" w:rsidR="006520B4" w:rsidRDefault="006520B4" w:rsidP="00B90EE8"/>
        </w:tc>
      </w:tr>
      <w:tr w:rsidR="00943442" w14:paraId="28C9D031" w14:textId="77777777" w:rsidTr="00DD156F">
        <w:tc>
          <w:tcPr>
            <w:tcW w:w="849" w:type="dxa"/>
          </w:tcPr>
          <w:p w14:paraId="2A17FFC8" w14:textId="77777777" w:rsidR="00943442" w:rsidRDefault="00943442" w:rsidP="00B90EE8"/>
        </w:tc>
        <w:tc>
          <w:tcPr>
            <w:tcW w:w="1711" w:type="dxa"/>
          </w:tcPr>
          <w:p w14:paraId="75BC5400" w14:textId="77777777" w:rsidR="00943442" w:rsidRDefault="00943442" w:rsidP="00B90EE8">
            <w:r>
              <w:rPr>
                <w:rFonts w:hint="eastAsia"/>
              </w:rPr>
              <w:t>Score</w:t>
            </w:r>
            <w:r>
              <w:t>Creater</w:t>
            </w:r>
          </w:p>
        </w:tc>
        <w:tc>
          <w:tcPr>
            <w:tcW w:w="1376" w:type="dxa"/>
          </w:tcPr>
          <w:p w14:paraId="54EF749E" w14:textId="77777777" w:rsidR="00943442" w:rsidRDefault="00943442" w:rsidP="00B90E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0159AB8B" w14:textId="77777777" w:rsidR="00943442" w:rsidRDefault="00943442" w:rsidP="00B90EE8"/>
        </w:tc>
        <w:tc>
          <w:tcPr>
            <w:tcW w:w="1275" w:type="dxa"/>
          </w:tcPr>
          <w:p w14:paraId="68169450" w14:textId="77777777" w:rsidR="00943442" w:rsidRDefault="00943442" w:rsidP="00B90EE8"/>
        </w:tc>
        <w:tc>
          <w:tcPr>
            <w:tcW w:w="851" w:type="dxa"/>
          </w:tcPr>
          <w:p w14:paraId="4544B055" w14:textId="77777777" w:rsidR="00943442" w:rsidRDefault="00943442" w:rsidP="00B90EE8">
            <w:r>
              <w:rPr>
                <w:rFonts w:hint="eastAsia"/>
              </w:rPr>
              <w:t>管理员</w:t>
            </w:r>
            <w:r>
              <w:t>帐号</w:t>
            </w:r>
            <w:r>
              <w:t>id</w:t>
            </w:r>
          </w:p>
        </w:tc>
        <w:tc>
          <w:tcPr>
            <w:tcW w:w="1326" w:type="dxa"/>
          </w:tcPr>
          <w:p w14:paraId="772D8810" w14:textId="77777777" w:rsidR="00943442" w:rsidRDefault="00943442" w:rsidP="00B90EE8">
            <w:r>
              <w:rPr>
                <w:rFonts w:hint="eastAsia"/>
              </w:rPr>
              <w:t>非</w:t>
            </w:r>
            <w:r>
              <w:t>用户</w:t>
            </w:r>
            <w:r>
              <w:t>id</w:t>
            </w:r>
          </w:p>
        </w:tc>
      </w:tr>
      <w:tr w:rsidR="00B90EE8" w14:paraId="3C253560" w14:textId="77777777" w:rsidTr="00DD156F">
        <w:tc>
          <w:tcPr>
            <w:tcW w:w="849" w:type="dxa"/>
          </w:tcPr>
          <w:p w14:paraId="61449D5F" w14:textId="77777777" w:rsidR="00B90EE8" w:rsidRDefault="00B90EE8" w:rsidP="00B90EE8"/>
        </w:tc>
        <w:tc>
          <w:tcPr>
            <w:tcW w:w="1711" w:type="dxa"/>
          </w:tcPr>
          <w:p w14:paraId="205640D9" w14:textId="77777777" w:rsidR="00B90EE8" w:rsidRDefault="00B90EE8" w:rsidP="00B90EE8">
            <w:r>
              <w:rPr>
                <w:rFonts w:hint="eastAsia"/>
              </w:rPr>
              <w:t>Display</w:t>
            </w:r>
          </w:p>
        </w:tc>
        <w:tc>
          <w:tcPr>
            <w:tcW w:w="1376" w:type="dxa"/>
          </w:tcPr>
          <w:p w14:paraId="2802778F" w14:textId="77777777" w:rsidR="00B90EE8" w:rsidRDefault="00B90EE8" w:rsidP="00B90EE8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01B181AB" w14:textId="77777777" w:rsidR="00B90EE8" w:rsidRDefault="00B90EE8" w:rsidP="00B90EE8">
            <w:r>
              <w:t>Y</w:t>
            </w:r>
          </w:p>
        </w:tc>
        <w:tc>
          <w:tcPr>
            <w:tcW w:w="1275" w:type="dxa"/>
          </w:tcPr>
          <w:p w14:paraId="11C832FF" w14:textId="77777777" w:rsidR="00B90EE8" w:rsidRDefault="00B90EE8" w:rsidP="00B90EE8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48592B1E" w14:textId="77777777" w:rsidR="00B90EE8" w:rsidRDefault="00B90EE8" w:rsidP="00B90EE8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6" w:type="dxa"/>
          </w:tcPr>
          <w:p w14:paraId="1FD7FD82" w14:textId="77777777" w:rsidR="00B90EE8" w:rsidRDefault="00B90EE8" w:rsidP="00B90EE8"/>
        </w:tc>
      </w:tr>
      <w:tr w:rsidR="00B90EE8" w14:paraId="0F0C477A" w14:textId="77777777" w:rsidTr="00DD156F">
        <w:tc>
          <w:tcPr>
            <w:tcW w:w="849" w:type="dxa"/>
          </w:tcPr>
          <w:p w14:paraId="7A7D72D9" w14:textId="77777777" w:rsidR="00B90EE8" w:rsidRDefault="00B90EE8" w:rsidP="00B90EE8">
            <w:pPr>
              <w:ind w:left="210" w:right="210"/>
            </w:pPr>
          </w:p>
        </w:tc>
        <w:tc>
          <w:tcPr>
            <w:tcW w:w="1711" w:type="dxa"/>
          </w:tcPr>
          <w:p w14:paraId="39ABD9E8" w14:textId="77777777" w:rsidR="00B90EE8" w:rsidRDefault="00B90EE8" w:rsidP="00B90EE8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376" w:type="dxa"/>
          </w:tcPr>
          <w:p w14:paraId="10D3627D" w14:textId="77777777" w:rsidR="00B90EE8" w:rsidRDefault="00B90EE8" w:rsidP="00B90EE8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18761AA6" w14:textId="77777777" w:rsidR="00B90EE8" w:rsidRDefault="00B90EE8" w:rsidP="00B90EE8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05E8FF7E" w14:textId="77777777" w:rsidR="00B90EE8" w:rsidRDefault="00B90EE8" w:rsidP="00B90EE8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569E2631" w14:textId="77777777" w:rsidR="00B90EE8" w:rsidRDefault="00B90EE8" w:rsidP="00B90EE8">
            <w:pPr>
              <w:ind w:right="210"/>
            </w:pPr>
          </w:p>
        </w:tc>
        <w:tc>
          <w:tcPr>
            <w:tcW w:w="1326" w:type="dxa"/>
          </w:tcPr>
          <w:p w14:paraId="0C2C0018" w14:textId="77777777" w:rsidR="00B90EE8" w:rsidRDefault="00B90EE8" w:rsidP="00B90EE8">
            <w:pPr>
              <w:ind w:left="210" w:right="210"/>
            </w:pPr>
          </w:p>
        </w:tc>
      </w:tr>
      <w:tr w:rsidR="00B90EE8" w14:paraId="519C1259" w14:textId="77777777" w:rsidTr="00DD156F">
        <w:tc>
          <w:tcPr>
            <w:tcW w:w="849" w:type="dxa"/>
          </w:tcPr>
          <w:p w14:paraId="651ED3FB" w14:textId="77777777" w:rsidR="00B90EE8" w:rsidRDefault="00B90EE8" w:rsidP="00B90EE8">
            <w:pPr>
              <w:ind w:left="210" w:right="210"/>
            </w:pPr>
          </w:p>
        </w:tc>
        <w:tc>
          <w:tcPr>
            <w:tcW w:w="1711" w:type="dxa"/>
          </w:tcPr>
          <w:p w14:paraId="6AB73B05" w14:textId="77777777" w:rsidR="00B90EE8" w:rsidRDefault="00B90EE8" w:rsidP="00B90EE8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376" w:type="dxa"/>
          </w:tcPr>
          <w:p w14:paraId="12600BCE" w14:textId="77777777" w:rsidR="00B90EE8" w:rsidRDefault="00B90EE8" w:rsidP="00B90EE8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09B1A146" w14:textId="77777777" w:rsidR="00B90EE8" w:rsidRDefault="00B90EE8" w:rsidP="00B90EE8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7E84C02F" w14:textId="77777777" w:rsidR="00B90EE8" w:rsidRDefault="00B90EE8" w:rsidP="00B90EE8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1" w:type="dxa"/>
          </w:tcPr>
          <w:p w14:paraId="45CDCF66" w14:textId="77777777" w:rsidR="00B90EE8" w:rsidRDefault="00B90EE8" w:rsidP="00B90EE8">
            <w:pPr>
              <w:ind w:right="210"/>
            </w:pPr>
          </w:p>
        </w:tc>
        <w:tc>
          <w:tcPr>
            <w:tcW w:w="1326" w:type="dxa"/>
          </w:tcPr>
          <w:p w14:paraId="039A4D81" w14:textId="77777777" w:rsidR="00B90EE8" w:rsidRDefault="00B90EE8" w:rsidP="00B90EE8">
            <w:pPr>
              <w:ind w:left="210" w:right="210"/>
            </w:pPr>
          </w:p>
        </w:tc>
      </w:tr>
    </w:tbl>
    <w:p w14:paraId="6B78BAEB" w14:textId="77777777" w:rsidR="00DE1596" w:rsidRDefault="00DE1596" w:rsidP="00DE1596">
      <w:r>
        <w:rPr>
          <w:rFonts w:hint="eastAsia"/>
        </w:rPr>
        <w:t>|</w:t>
      </w:r>
    </w:p>
    <w:p w14:paraId="11A7BA5E" w14:textId="77777777" w:rsidR="00DE1596" w:rsidRDefault="00DE1596" w:rsidP="00DE1596"/>
    <w:p w14:paraId="6AA55853" w14:textId="77777777" w:rsidR="00BD5241" w:rsidRDefault="00BD5241" w:rsidP="00D86DC6"/>
    <w:p w14:paraId="643A607C" w14:textId="77777777" w:rsidR="00595A2B" w:rsidRDefault="00371979" w:rsidP="00E40A7D">
      <w:pPr>
        <w:pStyle w:val="a0"/>
      </w:pPr>
      <w:bookmarkStart w:id="84" w:name="_Toc427236693"/>
      <w:bookmarkStart w:id="85" w:name="_Toc430249263"/>
      <w:r>
        <w:rPr>
          <w:rFonts w:hint="eastAsia"/>
        </w:rPr>
        <w:t>活动</w:t>
      </w:r>
      <w:r w:rsidR="002A7655">
        <w:t>测试题目</w:t>
      </w:r>
      <w:r w:rsidR="002A7655">
        <w:rPr>
          <w:rFonts w:hint="eastAsia"/>
        </w:rPr>
        <w:t>表</w:t>
      </w:r>
      <w:bookmarkEnd w:id="84"/>
      <w:bookmarkEnd w:id="85"/>
    </w:p>
    <w:p w14:paraId="2E946A50" w14:textId="77777777" w:rsidR="00C346D5" w:rsidRPr="007939FF" w:rsidRDefault="00C346D5" w:rsidP="00C346D5">
      <w:r>
        <w:rPr>
          <w:rFonts w:hint="eastAsia"/>
        </w:rPr>
        <w:t>*</w:t>
      </w:r>
      <w:r w:rsidRPr="000379E1">
        <w:t>Course_</w:t>
      </w:r>
      <w:r>
        <w:t>UnitQ</w:t>
      </w:r>
      <w:r w:rsidRPr="00C346D5">
        <w:t>uestion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1711"/>
        <w:gridCol w:w="1376"/>
        <w:gridCol w:w="1134"/>
        <w:gridCol w:w="1275"/>
        <w:gridCol w:w="851"/>
        <w:gridCol w:w="1326"/>
      </w:tblGrid>
      <w:tr w:rsidR="00C346D5" w14:paraId="1DE7C366" w14:textId="77777777" w:rsidTr="00DD156F">
        <w:tc>
          <w:tcPr>
            <w:tcW w:w="849" w:type="dxa"/>
          </w:tcPr>
          <w:p w14:paraId="0EBF3CCF" w14:textId="77777777" w:rsidR="00C346D5" w:rsidRPr="002177A0" w:rsidRDefault="00C346D5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11" w:type="dxa"/>
          </w:tcPr>
          <w:p w14:paraId="598C7816" w14:textId="77777777" w:rsidR="00C346D5" w:rsidRPr="002177A0" w:rsidRDefault="00C346D5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376" w:type="dxa"/>
          </w:tcPr>
          <w:p w14:paraId="7CE7C83E" w14:textId="77777777" w:rsidR="00C346D5" w:rsidRPr="002177A0" w:rsidRDefault="00C346D5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14:paraId="62F9F413" w14:textId="77777777" w:rsidR="00C346D5" w:rsidRPr="002177A0" w:rsidRDefault="00C346D5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5" w:type="dxa"/>
          </w:tcPr>
          <w:p w14:paraId="2A1558FE" w14:textId="77777777" w:rsidR="00C346D5" w:rsidRPr="002177A0" w:rsidRDefault="00C346D5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1" w:type="dxa"/>
          </w:tcPr>
          <w:p w14:paraId="1003C4D2" w14:textId="77777777" w:rsidR="00C346D5" w:rsidRPr="002177A0" w:rsidRDefault="00C346D5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7BA256C5" w14:textId="77777777" w:rsidR="00C346D5" w:rsidRPr="002177A0" w:rsidRDefault="00C346D5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C346D5" w14:paraId="543C5058" w14:textId="77777777" w:rsidTr="00DD156F">
        <w:tc>
          <w:tcPr>
            <w:tcW w:w="849" w:type="dxa"/>
          </w:tcPr>
          <w:p w14:paraId="5F3FCF08" w14:textId="77777777" w:rsidR="00C346D5" w:rsidRDefault="00C346D5" w:rsidP="00DD156F">
            <w:r>
              <w:rPr>
                <w:rFonts w:hint="eastAsia"/>
              </w:rPr>
              <w:t>y</w:t>
            </w:r>
          </w:p>
        </w:tc>
        <w:tc>
          <w:tcPr>
            <w:tcW w:w="1711" w:type="dxa"/>
          </w:tcPr>
          <w:p w14:paraId="2DF661D7" w14:textId="77777777" w:rsidR="00C346D5" w:rsidRDefault="00C346D5" w:rsidP="00DD156F">
            <w:r>
              <w:rPr>
                <w:rFonts w:hint="eastAsia"/>
              </w:rPr>
              <w:t>Id</w:t>
            </w:r>
          </w:p>
        </w:tc>
        <w:tc>
          <w:tcPr>
            <w:tcW w:w="1376" w:type="dxa"/>
          </w:tcPr>
          <w:p w14:paraId="60143937" w14:textId="77777777" w:rsidR="00C346D5" w:rsidRDefault="00C346D5" w:rsidP="00DD156F"/>
        </w:tc>
        <w:tc>
          <w:tcPr>
            <w:tcW w:w="1134" w:type="dxa"/>
          </w:tcPr>
          <w:p w14:paraId="02E3D118" w14:textId="77777777" w:rsidR="00C346D5" w:rsidRDefault="00C346D5" w:rsidP="00DD156F"/>
        </w:tc>
        <w:tc>
          <w:tcPr>
            <w:tcW w:w="1275" w:type="dxa"/>
          </w:tcPr>
          <w:p w14:paraId="78D93E96" w14:textId="77777777" w:rsidR="00C346D5" w:rsidRDefault="00C346D5" w:rsidP="00DD156F"/>
        </w:tc>
        <w:tc>
          <w:tcPr>
            <w:tcW w:w="851" w:type="dxa"/>
          </w:tcPr>
          <w:p w14:paraId="4142FB87" w14:textId="77777777" w:rsidR="00C346D5" w:rsidRDefault="00C346D5" w:rsidP="00DD156F"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41B83E56" w14:textId="77777777" w:rsidR="00C346D5" w:rsidRDefault="00C346D5" w:rsidP="00DD156F"/>
        </w:tc>
      </w:tr>
      <w:tr w:rsidR="0010763A" w14:paraId="76128ED8" w14:textId="77777777" w:rsidTr="00DD156F">
        <w:tc>
          <w:tcPr>
            <w:tcW w:w="849" w:type="dxa"/>
          </w:tcPr>
          <w:p w14:paraId="28E31769" w14:textId="77777777" w:rsidR="0010763A" w:rsidRDefault="0010763A" w:rsidP="00DD156F"/>
        </w:tc>
        <w:tc>
          <w:tcPr>
            <w:tcW w:w="1711" w:type="dxa"/>
          </w:tcPr>
          <w:p w14:paraId="2B05F003" w14:textId="77777777" w:rsidR="0010763A" w:rsidRDefault="0010763A" w:rsidP="0010763A">
            <w:pPr>
              <w:jc w:val="left"/>
            </w:pPr>
            <w:r>
              <w:rPr>
                <w:rFonts w:hint="eastAsia"/>
              </w:rPr>
              <w:t>Verson</w:t>
            </w:r>
          </w:p>
        </w:tc>
        <w:tc>
          <w:tcPr>
            <w:tcW w:w="1376" w:type="dxa"/>
          </w:tcPr>
          <w:p w14:paraId="1DD566E7" w14:textId="77777777" w:rsidR="0010763A" w:rsidRDefault="0010763A" w:rsidP="00DD156F">
            <w:r>
              <w:t>V</w:t>
            </w:r>
            <w:r>
              <w:rPr>
                <w:rFonts w:hint="eastAsia"/>
              </w:rPr>
              <w:t>archar(</w:t>
            </w:r>
            <w:r w:rsidR="003C3654">
              <w:t>2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1ED96E28" w14:textId="77777777" w:rsidR="0010763A" w:rsidRDefault="0010763A" w:rsidP="00DD156F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1663BDE4" w14:textId="77777777" w:rsidR="0010763A" w:rsidRDefault="0010763A" w:rsidP="00DD156F"/>
        </w:tc>
        <w:tc>
          <w:tcPr>
            <w:tcW w:w="851" w:type="dxa"/>
          </w:tcPr>
          <w:p w14:paraId="0B7880A4" w14:textId="77777777" w:rsidR="0010763A" w:rsidRDefault="0010763A" w:rsidP="00DD156F">
            <w:r>
              <w:rPr>
                <w:rFonts w:hint="eastAsia"/>
              </w:rPr>
              <w:t>版本号</w:t>
            </w:r>
          </w:p>
        </w:tc>
        <w:tc>
          <w:tcPr>
            <w:tcW w:w="1326" w:type="dxa"/>
          </w:tcPr>
          <w:p w14:paraId="28EBB885" w14:textId="77777777" w:rsidR="0010763A" w:rsidRDefault="0010763A" w:rsidP="00DD156F"/>
        </w:tc>
      </w:tr>
      <w:tr w:rsidR="00A70517" w:rsidRPr="00A70517" w14:paraId="6C0CA26F" w14:textId="77777777" w:rsidTr="00DD156F">
        <w:tc>
          <w:tcPr>
            <w:tcW w:w="849" w:type="dxa"/>
          </w:tcPr>
          <w:p w14:paraId="40FEEE14" w14:textId="77777777" w:rsidR="00371979" w:rsidRPr="00A70517" w:rsidRDefault="00371979" w:rsidP="00371979"/>
        </w:tc>
        <w:tc>
          <w:tcPr>
            <w:tcW w:w="1711" w:type="dxa"/>
          </w:tcPr>
          <w:p w14:paraId="0F00479D" w14:textId="77777777" w:rsidR="00371979" w:rsidRPr="00A70517" w:rsidRDefault="00371979" w:rsidP="00371979">
            <w:r w:rsidRPr="00A70517">
              <w:t>UnitContent</w:t>
            </w:r>
          </w:p>
        </w:tc>
        <w:tc>
          <w:tcPr>
            <w:tcW w:w="1376" w:type="dxa"/>
          </w:tcPr>
          <w:p w14:paraId="18C81D6A" w14:textId="77777777" w:rsidR="00371979" w:rsidRPr="00A70517" w:rsidRDefault="00371979" w:rsidP="00371979">
            <w:r w:rsidRPr="00A70517">
              <w:t>I</w:t>
            </w:r>
            <w:r w:rsidRPr="00A70517"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501D3B02" w14:textId="77777777" w:rsidR="00371979" w:rsidRPr="00A70517" w:rsidRDefault="00371979" w:rsidP="00371979">
            <w:r w:rsidRPr="00A70517"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0C6D8ADB" w14:textId="77777777" w:rsidR="00371979" w:rsidRPr="00A70517" w:rsidRDefault="00371979" w:rsidP="00371979"/>
        </w:tc>
        <w:tc>
          <w:tcPr>
            <w:tcW w:w="851" w:type="dxa"/>
          </w:tcPr>
          <w:p w14:paraId="61749FD7" w14:textId="77777777" w:rsidR="00371979" w:rsidRPr="00A70517" w:rsidRDefault="0024299C" w:rsidP="00371979">
            <w:r w:rsidRPr="00A70517">
              <w:rPr>
                <w:rFonts w:hint="eastAsia"/>
              </w:rPr>
              <w:t>活动编</w:t>
            </w:r>
            <w:r w:rsidRPr="00A70517">
              <w:rPr>
                <w:rFonts w:hint="eastAsia"/>
              </w:rPr>
              <w:lastRenderedPageBreak/>
              <w:t>号</w:t>
            </w:r>
          </w:p>
        </w:tc>
        <w:tc>
          <w:tcPr>
            <w:tcW w:w="1326" w:type="dxa"/>
          </w:tcPr>
          <w:p w14:paraId="5224E25B" w14:textId="77777777" w:rsidR="00371979" w:rsidRPr="00A70517" w:rsidRDefault="00371979" w:rsidP="00371979"/>
        </w:tc>
      </w:tr>
      <w:tr w:rsidR="00C346D5" w14:paraId="7C6C4823" w14:textId="77777777" w:rsidTr="00DD156F">
        <w:tc>
          <w:tcPr>
            <w:tcW w:w="849" w:type="dxa"/>
          </w:tcPr>
          <w:p w14:paraId="3BC07350" w14:textId="77777777" w:rsidR="00C346D5" w:rsidRDefault="00C346D5" w:rsidP="00DD156F"/>
        </w:tc>
        <w:tc>
          <w:tcPr>
            <w:tcW w:w="1711" w:type="dxa"/>
          </w:tcPr>
          <w:p w14:paraId="6114889F" w14:textId="77777777" w:rsidR="00C346D5" w:rsidRDefault="00C346D5" w:rsidP="00DD156F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376" w:type="dxa"/>
          </w:tcPr>
          <w:p w14:paraId="6BCA1D51" w14:textId="77777777" w:rsidR="00C346D5" w:rsidRDefault="00C346D5" w:rsidP="00DD156F">
            <w:pPr>
              <w:ind w:right="210"/>
            </w:pPr>
            <w:r>
              <w:rPr>
                <w:rFonts w:hint="eastAsia"/>
              </w:rPr>
              <w:t>varchar(</w:t>
            </w:r>
            <w:r>
              <w:t>2000)</w:t>
            </w:r>
          </w:p>
        </w:tc>
        <w:tc>
          <w:tcPr>
            <w:tcW w:w="1134" w:type="dxa"/>
          </w:tcPr>
          <w:p w14:paraId="43D3994C" w14:textId="77777777" w:rsidR="00C346D5" w:rsidRDefault="00C346D5" w:rsidP="00DD156F"/>
        </w:tc>
        <w:tc>
          <w:tcPr>
            <w:tcW w:w="1275" w:type="dxa"/>
          </w:tcPr>
          <w:p w14:paraId="27ACCF9A" w14:textId="77777777" w:rsidR="00C346D5" w:rsidRDefault="00C346D5" w:rsidP="00DD156F"/>
        </w:tc>
        <w:tc>
          <w:tcPr>
            <w:tcW w:w="851" w:type="dxa"/>
          </w:tcPr>
          <w:p w14:paraId="2BA51C5D" w14:textId="77777777" w:rsidR="00C346D5" w:rsidRDefault="009B5864" w:rsidP="00DD156F">
            <w:r>
              <w:rPr>
                <w:rFonts w:hint="eastAsia"/>
              </w:rPr>
              <w:t>问题内容</w:t>
            </w:r>
          </w:p>
        </w:tc>
        <w:tc>
          <w:tcPr>
            <w:tcW w:w="1326" w:type="dxa"/>
          </w:tcPr>
          <w:p w14:paraId="783DF852" w14:textId="77777777" w:rsidR="00C346D5" w:rsidRDefault="00C346D5" w:rsidP="00DD156F"/>
        </w:tc>
      </w:tr>
      <w:tr w:rsidR="009A0EFA" w14:paraId="3352012C" w14:textId="77777777" w:rsidTr="00DD156F">
        <w:tc>
          <w:tcPr>
            <w:tcW w:w="849" w:type="dxa"/>
          </w:tcPr>
          <w:p w14:paraId="61186BB6" w14:textId="77777777" w:rsidR="009A0EFA" w:rsidRDefault="009A0EFA" w:rsidP="00DD156F"/>
        </w:tc>
        <w:tc>
          <w:tcPr>
            <w:tcW w:w="1711" w:type="dxa"/>
          </w:tcPr>
          <w:p w14:paraId="00E90ED8" w14:textId="77777777" w:rsidR="009A0EFA" w:rsidRDefault="009A0EFA" w:rsidP="00DD156F">
            <w:pPr>
              <w:ind w:right="210"/>
            </w:pPr>
            <w:r>
              <w:rPr>
                <w:rFonts w:hint="eastAsia"/>
              </w:rPr>
              <w:t>QTtype</w:t>
            </w:r>
          </w:p>
        </w:tc>
        <w:tc>
          <w:tcPr>
            <w:tcW w:w="1376" w:type="dxa"/>
          </w:tcPr>
          <w:p w14:paraId="07EB3343" w14:textId="77777777" w:rsidR="009A0EFA" w:rsidRDefault="009A0EFA" w:rsidP="00DD156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651A4D0F" w14:textId="77777777" w:rsidR="009A0EFA" w:rsidRDefault="009A0EFA" w:rsidP="00DD156F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3D0B14E0" w14:textId="77777777" w:rsidR="009A0EFA" w:rsidRDefault="009A0EFA" w:rsidP="00DD156F"/>
        </w:tc>
        <w:tc>
          <w:tcPr>
            <w:tcW w:w="851" w:type="dxa"/>
          </w:tcPr>
          <w:p w14:paraId="6D2C9E0E" w14:textId="77777777" w:rsidR="009A0EFA" w:rsidRDefault="009A0EFA" w:rsidP="00DD156F">
            <w:r>
              <w:rPr>
                <w:rFonts w:hint="eastAsia"/>
              </w:rPr>
              <w:t>类型</w:t>
            </w:r>
          </w:p>
        </w:tc>
        <w:tc>
          <w:tcPr>
            <w:tcW w:w="1326" w:type="dxa"/>
          </w:tcPr>
          <w:p w14:paraId="63B86044" w14:textId="77777777" w:rsidR="009A0EFA" w:rsidRDefault="009A0EFA" w:rsidP="00DD15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单选</w:t>
            </w:r>
            <w:r>
              <w:t>，</w:t>
            </w:r>
            <w:r>
              <w:rPr>
                <w:rFonts w:hint="eastAsia"/>
              </w:rPr>
              <w:t>2</w:t>
            </w:r>
            <w:r>
              <w:t>多选，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判断</w:t>
            </w:r>
          </w:p>
        </w:tc>
      </w:tr>
      <w:tr w:rsidR="00C346D5" w14:paraId="260B5196" w14:textId="77777777" w:rsidTr="00DD156F">
        <w:tc>
          <w:tcPr>
            <w:tcW w:w="849" w:type="dxa"/>
          </w:tcPr>
          <w:p w14:paraId="6C03C11C" w14:textId="77777777" w:rsidR="00C346D5" w:rsidRDefault="00C346D5" w:rsidP="00DD156F"/>
        </w:tc>
        <w:tc>
          <w:tcPr>
            <w:tcW w:w="1711" w:type="dxa"/>
          </w:tcPr>
          <w:p w14:paraId="67143DFD" w14:textId="77777777" w:rsidR="00C346D5" w:rsidRDefault="009A0EFA" w:rsidP="00DD156F">
            <w:r>
              <w:t>Question</w:t>
            </w:r>
          </w:p>
        </w:tc>
        <w:tc>
          <w:tcPr>
            <w:tcW w:w="1376" w:type="dxa"/>
          </w:tcPr>
          <w:p w14:paraId="0E9B05A1" w14:textId="77777777" w:rsidR="00C346D5" w:rsidRDefault="00C346D5" w:rsidP="009A0EFA">
            <w:r>
              <w:t>V</w:t>
            </w:r>
            <w:r>
              <w:rPr>
                <w:rFonts w:hint="eastAsia"/>
              </w:rPr>
              <w:t>archar(</w:t>
            </w:r>
            <w:r w:rsidR="009A0EFA">
              <w:t>Max</w:t>
            </w:r>
            <w:r>
              <w:t>)</w:t>
            </w:r>
          </w:p>
        </w:tc>
        <w:tc>
          <w:tcPr>
            <w:tcW w:w="1134" w:type="dxa"/>
          </w:tcPr>
          <w:p w14:paraId="6C33A87C" w14:textId="77777777" w:rsidR="00C346D5" w:rsidRDefault="00C346D5" w:rsidP="00DD156F"/>
        </w:tc>
        <w:tc>
          <w:tcPr>
            <w:tcW w:w="1275" w:type="dxa"/>
          </w:tcPr>
          <w:p w14:paraId="14D38354" w14:textId="77777777" w:rsidR="00C346D5" w:rsidRDefault="00C346D5" w:rsidP="00DD156F"/>
        </w:tc>
        <w:tc>
          <w:tcPr>
            <w:tcW w:w="851" w:type="dxa"/>
          </w:tcPr>
          <w:p w14:paraId="1161DEBF" w14:textId="77777777" w:rsidR="00C346D5" w:rsidRDefault="009A0EFA" w:rsidP="00DD156F">
            <w:r>
              <w:rPr>
                <w:rFonts w:hint="eastAsia"/>
              </w:rPr>
              <w:t>题目列表</w:t>
            </w:r>
          </w:p>
        </w:tc>
        <w:tc>
          <w:tcPr>
            <w:tcW w:w="1326" w:type="dxa"/>
          </w:tcPr>
          <w:p w14:paraId="72AB05D3" w14:textId="77777777" w:rsidR="00C346D5" w:rsidRDefault="009A0EFA" w:rsidP="00DD156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Json</w:t>
            </w:r>
            <w:r>
              <w:t>保存</w:t>
            </w:r>
            <w:r>
              <w:rPr>
                <w:rFonts w:hint="eastAsia"/>
              </w:rPr>
              <w:t>{</w:t>
            </w:r>
            <w:r>
              <w:t>Id:1,Content:’</w:t>
            </w:r>
            <w:r>
              <w:rPr>
                <w:rFonts w:hint="eastAsia"/>
              </w:rPr>
              <w:t>这里</w:t>
            </w:r>
            <w:r>
              <w:t>是答案内容</w:t>
            </w:r>
            <w:r>
              <w:t>’</w:t>
            </w:r>
            <w:r>
              <w:rPr>
                <w:rFonts w:hint="eastAsia"/>
              </w:rPr>
              <w:t>}</w:t>
            </w:r>
          </w:p>
        </w:tc>
      </w:tr>
      <w:tr w:rsidR="00ED3627" w14:paraId="4234EBC1" w14:textId="77777777" w:rsidTr="00DD156F">
        <w:tc>
          <w:tcPr>
            <w:tcW w:w="849" w:type="dxa"/>
          </w:tcPr>
          <w:p w14:paraId="1B45AA8E" w14:textId="77777777" w:rsidR="00ED3627" w:rsidRDefault="00ED3627" w:rsidP="00DD156F"/>
        </w:tc>
        <w:tc>
          <w:tcPr>
            <w:tcW w:w="1711" w:type="dxa"/>
          </w:tcPr>
          <w:p w14:paraId="5AACD2DD" w14:textId="77777777" w:rsidR="00ED3627" w:rsidRDefault="00ED3627" w:rsidP="00DD156F">
            <w:r>
              <w:rPr>
                <w:rFonts w:hint="eastAsia"/>
              </w:rPr>
              <w:t>Answer</w:t>
            </w:r>
          </w:p>
        </w:tc>
        <w:tc>
          <w:tcPr>
            <w:tcW w:w="1376" w:type="dxa"/>
          </w:tcPr>
          <w:p w14:paraId="33225ADA" w14:textId="77777777" w:rsidR="00ED3627" w:rsidRDefault="00ED3627" w:rsidP="009A0EFA">
            <w:r>
              <w:t>varchar(10</w:t>
            </w:r>
            <w:r w:rsidR="002F2CCC">
              <w:t>0</w:t>
            </w:r>
            <w:r>
              <w:t>)</w:t>
            </w:r>
          </w:p>
        </w:tc>
        <w:tc>
          <w:tcPr>
            <w:tcW w:w="1134" w:type="dxa"/>
          </w:tcPr>
          <w:p w14:paraId="48042C9E" w14:textId="77777777" w:rsidR="00ED3627" w:rsidRDefault="00ED3627" w:rsidP="00DD156F"/>
        </w:tc>
        <w:tc>
          <w:tcPr>
            <w:tcW w:w="1275" w:type="dxa"/>
          </w:tcPr>
          <w:p w14:paraId="633097EA" w14:textId="77777777" w:rsidR="00ED3627" w:rsidRDefault="00ED3627" w:rsidP="00DD156F"/>
        </w:tc>
        <w:tc>
          <w:tcPr>
            <w:tcW w:w="851" w:type="dxa"/>
          </w:tcPr>
          <w:p w14:paraId="5A40E923" w14:textId="77777777" w:rsidR="00ED3627" w:rsidRDefault="00ED3627" w:rsidP="00DD156F">
            <w:r>
              <w:rPr>
                <w:rFonts w:hint="eastAsia"/>
              </w:rPr>
              <w:t>正确</w:t>
            </w:r>
            <w:r>
              <w:t>答案</w:t>
            </w:r>
          </w:p>
        </w:tc>
        <w:tc>
          <w:tcPr>
            <w:tcW w:w="1326" w:type="dxa"/>
          </w:tcPr>
          <w:p w14:paraId="073CCA98" w14:textId="77777777" w:rsidR="00ED3627" w:rsidRDefault="00ED3627" w:rsidP="00DD156F">
            <w:r>
              <w:rPr>
                <w:rFonts w:hint="eastAsia"/>
              </w:rPr>
              <w:t>就是</w:t>
            </w:r>
            <w:r>
              <w:t>题目列表中的</w:t>
            </w:r>
            <w:r>
              <w:t>Id</w:t>
            </w:r>
            <w:r>
              <w:t>。</w:t>
            </w:r>
            <w:r>
              <w:rPr>
                <w:rFonts w:hint="eastAsia"/>
              </w:rPr>
              <w:t>多选</w:t>
            </w:r>
            <w:r>
              <w:t>用逗号分隔，判断题</w:t>
            </w:r>
            <w:r>
              <w:rPr>
                <w:rFonts w:hint="eastAsia"/>
              </w:rPr>
              <w:t>1</w:t>
            </w:r>
            <w:r>
              <w:t>为正确，</w:t>
            </w:r>
            <w:r>
              <w:t>0</w:t>
            </w:r>
            <w:r>
              <w:t>为错误。</w:t>
            </w:r>
          </w:p>
        </w:tc>
      </w:tr>
      <w:tr w:rsidR="00834F5D" w14:paraId="07347405" w14:textId="77777777" w:rsidTr="00596920">
        <w:tc>
          <w:tcPr>
            <w:tcW w:w="849" w:type="dxa"/>
          </w:tcPr>
          <w:p w14:paraId="03453058" w14:textId="77777777" w:rsidR="00834F5D" w:rsidRDefault="00834F5D" w:rsidP="00596920"/>
        </w:tc>
        <w:tc>
          <w:tcPr>
            <w:tcW w:w="1711" w:type="dxa"/>
          </w:tcPr>
          <w:p w14:paraId="105C62A8" w14:textId="77777777" w:rsidR="00834F5D" w:rsidRDefault="00834F5D" w:rsidP="00596920">
            <w:r>
              <w:rPr>
                <w:rFonts w:hint="eastAsia"/>
              </w:rPr>
              <w:t>Credit</w:t>
            </w:r>
          </w:p>
        </w:tc>
        <w:tc>
          <w:tcPr>
            <w:tcW w:w="1376" w:type="dxa"/>
          </w:tcPr>
          <w:p w14:paraId="434193D6" w14:textId="77777777" w:rsidR="00834F5D" w:rsidRDefault="00834F5D" w:rsidP="00596920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134" w:type="dxa"/>
          </w:tcPr>
          <w:p w14:paraId="45D14A30" w14:textId="77777777" w:rsidR="00834F5D" w:rsidRDefault="00834F5D" w:rsidP="00596920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0917FE4A" w14:textId="77777777" w:rsidR="00834F5D" w:rsidRDefault="00834F5D" w:rsidP="00596920"/>
        </w:tc>
        <w:tc>
          <w:tcPr>
            <w:tcW w:w="851" w:type="dxa"/>
          </w:tcPr>
          <w:p w14:paraId="7883111B" w14:textId="77777777" w:rsidR="00834F5D" w:rsidRDefault="00834F5D" w:rsidP="00596920">
            <w:r>
              <w:rPr>
                <w:rFonts w:hint="eastAsia"/>
              </w:rPr>
              <w:t>分数</w:t>
            </w:r>
          </w:p>
        </w:tc>
        <w:tc>
          <w:tcPr>
            <w:tcW w:w="1326" w:type="dxa"/>
          </w:tcPr>
          <w:p w14:paraId="573429CD" w14:textId="77777777" w:rsidR="00834F5D" w:rsidRDefault="00834F5D" w:rsidP="00596920"/>
        </w:tc>
      </w:tr>
      <w:tr w:rsidR="00C346D5" w14:paraId="2F08B552" w14:textId="77777777" w:rsidTr="00DD156F">
        <w:tc>
          <w:tcPr>
            <w:tcW w:w="849" w:type="dxa"/>
          </w:tcPr>
          <w:p w14:paraId="02538F6E" w14:textId="77777777" w:rsidR="00C346D5" w:rsidRDefault="00C346D5" w:rsidP="00DD156F"/>
        </w:tc>
        <w:tc>
          <w:tcPr>
            <w:tcW w:w="1711" w:type="dxa"/>
          </w:tcPr>
          <w:p w14:paraId="5AB2177F" w14:textId="77777777" w:rsidR="00C346D5" w:rsidRDefault="00C346D5" w:rsidP="00DD156F">
            <w:r>
              <w:rPr>
                <w:rFonts w:hint="eastAsia"/>
              </w:rPr>
              <w:t>Display</w:t>
            </w:r>
          </w:p>
        </w:tc>
        <w:tc>
          <w:tcPr>
            <w:tcW w:w="1376" w:type="dxa"/>
          </w:tcPr>
          <w:p w14:paraId="7D3C473D" w14:textId="77777777" w:rsidR="00C346D5" w:rsidRDefault="00C346D5" w:rsidP="00DD156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0C85F9C8" w14:textId="77777777" w:rsidR="00C346D5" w:rsidRDefault="00C346D5" w:rsidP="00DD156F">
            <w:r>
              <w:t>Y</w:t>
            </w:r>
          </w:p>
        </w:tc>
        <w:tc>
          <w:tcPr>
            <w:tcW w:w="1275" w:type="dxa"/>
          </w:tcPr>
          <w:p w14:paraId="0ACC22A2" w14:textId="77777777" w:rsidR="00C346D5" w:rsidRDefault="00C346D5" w:rsidP="00DD156F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54596470" w14:textId="77777777" w:rsidR="00C346D5" w:rsidRDefault="00C346D5" w:rsidP="00DD156F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6" w:type="dxa"/>
          </w:tcPr>
          <w:p w14:paraId="046EF063" w14:textId="77777777" w:rsidR="00C346D5" w:rsidRDefault="00C346D5" w:rsidP="00DD156F"/>
        </w:tc>
      </w:tr>
      <w:tr w:rsidR="00C346D5" w14:paraId="7A55F1B4" w14:textId="77777777" w:rsidTr="00DD156F">
        <w:tc>
          <w:tcPr>
            <w:tcW w:w="849" w:type="dxa"/>
          </w:tcPr>
          <w:p w14:paraId="7C20DCD5" w14:textId="77777777" w:rsidR="00C346D5" w:rsidRDefault="00C346D5" w:rsidP="00DD156F">
            <w:pPr>
              <w:ind w:left="210" w:right="210"/>
            </w:pPr>
          </w:p>
        </w:tc>
        <w:tc>
          <w:tcPr>
            <w:tcW w:w="1711" w:type="dxa"/>
          </w:tcPr>
          <w:p w14:paraId="13C4D39D" w14:textId="77777777" w:rsidR="00C346D5" w:rsidRDefault="00C346D5" w:rsidP="00DD156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376" w:type="dxa"/>
          </w:tcPr>
          <w:p w14:paraId="00F6E7CF" w14:textId="77777777" w:rsidR="00C346D5" w:rsidRDefault="00C346D5" w:rsidP="00DD156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1B27A567" w14:textId="77777777" w:rsidR="00C346D5" w:rsidRDefault="00C346D5" w:rsidP="00DD156F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5B01128B" w14:textId="77777777" w:rsidR="00C346D5" w:rsidRDefault="00C346D5" w:rsidP="00DD156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533157B1" w14:textId="77777777" w:rsidR="00C346D5" w:rsidRDefault="00C346D5" w:rsidP="00DD156F">
            <w:pPr>
              <w:ind w:right="210"/>
            </w:pPr>
          </w:p>
        </w:tc>
        <w:tc>
          <w:tcPr>
            <w:tcW w:w="1326" w:type="dxa"/>
          </w:tcPr>
          <w:p w14:paraId="26FE06C1" w14:textId="77777777" w:rsidR="00C346D5" w:rsidRDefault="00C346D5" w:rsidP="00DD156F">
            <w:pPr>
              <w:ind w:left="210" w:right="210"/>
            </w:pPr>
          </w:p>
        </w:tc>
      </w:tr>
      <w:tr w:rsidR="00C346D5" w14:paraId="682C7325" w14:textId="77777777" w:rsidTr="00DD156F">
        <w:tc>
          <w:tcPr>
            <w:tcW w:w="849" w:type="dxa"/>
          </w:tcPr>
          <w:p w14:paraId="4E266D31" w14:textId="77777777" w:rsidR="00C346D5" w:rsidRDefault="00C346D5" w:rsidP="00DD156F">
            <w:pPr>
              <w:ind w:left="210" w:right="210"/>
            </w:pPr>
          </w:p>
        </w:tc>
        <w:tc>
          <w:tcPr>
            <w:tcW w:w="1711" w:type="dxa"/>
          </w:tcPr>
          <w:p w14:paraId="3337D2BC" w14:textId="77777777" w:rsidR="00C346D5" w:rsidRDefault="00C346D5" w:rsidP="00DD156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376" w:type="dxa"/>
          </w:tcPr>
          <w:p w14:paraId="7F9C3947" w14:textId="77777777" w:rsidR="00C346D5" w:rsidRDefault="00C346D5" w:rsidP="00DD156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274E67D5" w14:textId="77777777" w:rsidR="00C346D5" w:rsidRDefault="00C346D5" w:rsidP="00DD156F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05F226C8" w14:textId="77777777" w:rsidR="00C346D5" w:rsidRDefault="00C346D5" w:rsidP="00DD156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1" w:type="dxa"/>
          </w:tcPr>
          <w:p w14:paraId="35C67650" w14:textId="77777777" w:rsidR="00C346D5" w:rsidRDefault="00C346D5" w:rsidP="00DD156F">
            <w:pPr>
              <w:ind w:right="210"/>
            </w:pPr>
          </w:p>
        </w:tc>
        <w:tc>
          <w:tcPr>
            <w:tcW w:w="1326" w:type="dxa"/>
          </w:tcPr>
          <w:p w14:paraId="19B5A29F" w14:textId="77777777" w:rsidR="00C346D5" w:rsidRDefault="00C346D5" w:rsidP="00DD156F">
            <w:pPr>
              <w:ind w:left="210" w:right="210"/>
            </w:pPr>
          </w:p>
        </w:tc>
      </w:tr>
    </w:tbl>
    <w:p w14:paraId="0C4A33ED" w14:textId="77777777" w:rsidR="00C346D5" w:rsidRDefault="00C346D5" w:rsidP="00C346D5">
      <w:r>
        <w:rPr>
          <w:rFonts w:hint="eastAsia"/>
        </w:rPr>
        <w:t>|</w:t>
      </w:r>
    </w:p>
    <w:p w14:paraId="15B6CAA4" w14:textId="77777777" w:rsidR="00C346D5" w:rsidRDefault="00C346D5" w:rsidP="00C346D5"/>
    <w:p w14:paraId="2088AA41" w14:textId="77777777" w:rsidR="00C346D5" w:rsidRDefault="00C346D5" w:rsidP="00D86DC6"/>
    <w:p w14:paraId="35F84DB1" w14:textId="77777777" w:rsidR="002A7655" w:rsidRDefault="001127E3" w:rsidP="00BE50A7">
      <w:pPr>
        <w:pStyle w:val="a0"/>
      </w:pPr>
      <w:bookmarkStart w:id="86" w:name="_Toc427236694"/>
      <w:bookmarkStart w:id="87" w:name="_Toc430249264"/>
      <w:r>
        <w:rPr>
          <w:rFonts w:hint="eastAsia"/>
        </w:rPr>
        <w:t>用户</w:t>
      </w:r>
      <w:r w:rsidR="00371979">
        <w:rPr>
          <w:rFonts w:hint="eastAsia"/>
        </w:rPr>
        <w:t>活动</w:t>
      </w:r>
      <w:r w:rsidR="002A7655">
        <w:t>测试题目</w:t>
      </w:r>
      <w:r w:rsidR="002A7655">
        <w:rPr>
          <w:rFonts w:hint="eastAsia"/>
        </w:rPr>
        <w:t>答案表</w:t>
      </w:r>
      <w:bookmarkEnd w:id="86"/>
      <w:bookmarkEnd w:id="87"/>
    </w:p>
    <w:p w14:paraId="11C93D1F" w14:textId="77777777" w:rsidR="00BE50A7" w:rsidRPr="007939FF" w:rsidRDefault="00BE50A7" w:rsidP="00BE50A7">
      <w:r>
        <w:rPr>
          <w:rFonts w:hint="eastAsia"/>
        </w:rPr>
        <w:t>*</w:t>
      </w:r>
      <w:r w:rsidR="00ED5268">
        <w:t>Member</w:t>
      </w:r>
      <w:r w:rsidRPr="000379E1">
        <w:t>_</w:t>
      </w:r>
      <w:r w:rsidR="00ED5268">
        <w:t>CourseContentAnswer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1711"/>
        <w:gridCol w:w="1376"/>
        <w:gridCol w:w="1134"/>
        <w:gridCol w:w="1275"/>
        <w:gridCol w:w="851"/>
        <w:gridCol w:w="1326"/>
      </w:tblGrid>
      <w:tr w:rsidR="00BE50A7" w14:paraId="0B14BE96" w14:textId="77777777" w:rsidTr="00DD156F">
        <w:tc>
          <w:tcPr>
            <w:tcW w:w="849" w:type="dxa"/>
          </w:tcPr>
          <w:p w14:paraId="703A7C1D" w14:textId="77777777" w:rsidR="00BE50A7" w:rsidRPr="002177A0" w:rsidRDefault="00BE50A7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11" w:type="dxa"/>
          </w:tcPr>
          <w:p w14:paraId="0EB86B09" w14:textId="77777777" w:rsidR="00BE50A7" w:rsidRPr="002177A0" w:rsidRDefault="00BE50A7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376" w:type="dxa"/>
          </w:tcPr>
          <w:p w14:paraId="53EEED8B" w14:textId="77777777" w:rsidR="00BE50A7" w:rsidRPr="002177A0" w:rsidRDefault="00BE50A7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14:paraId="101BCCF5" w14:textId="77777777" w:rsidR="00BE50A7" w:rsidRPr="002177A0" w:rsidRDefault="00BE50A7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5" w:type="dxa"/>
          </w:tcPr>
          <w:p w14:paraId="15929638" w14:textId="77777777" w:rsidR="00BE50A7" w:rsidRPr="002177A0" w:rsidRDefault="00BE50A7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1" w:type="dxa"/>
          </w:tcPr>
          <w:p w14:paraId="33999333" w14:textId="77777777" w:rsidR="00BE50A7" w:rsidRPr="002177A0" w:rsidRDefault="00BE50A7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25B0CF7D" w14:textId="77777777" w:rsidR="00BE50A7" w:rsidRPr="002177A0" w:rsidRDefault="00BE50A7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BE50A7" w14:paraId="0D23C020" w14:textId="77777777" w:rsidTr="00DD156F">
        <w:tc>
          <w:tcPr>
            <w:tcW w:w="849" w:type="dxa"/>
          </w:tcPr>
          <w:p w14:paraId="35E0419B" w14:textId="77777777" w:rsidR="00BE50A7" w:rsidRDefault="00BE50A7" w:rsidP="00DD156F">
            <w:r>
              <w:rPr>
                <w:rFonts w:hint="eastAsia"/>
              </w:rPr>
              <w:t>y</w:t>
            </w:r>
          </w:p>
        </w:tc>
        <w:tc>
          <w:tcPr>
            <w:tcW w:w="1711" w:type="dxa"/>
          </w:tcPr>
          <w:p w14:paraId="7741AB3A" w14:textId="77777777" w:rsidR="00BE50A7" w:rsidRDefault="00BE50A7" w:rsidP="00DD156F">
            <w:r>
              <w:rPr>
                <w:rFonts w:hint="eastAsia"/>
              </w:rPr>
              <w:t>Id</w:t>
            </w:r>
          </w:p>
        </w:tc>
        <w:tc>
          <w:tcPr>
            <w:tcW w:w="1376" w:type="dxa"/>
          </w:tcPr>
          <w:p w14:paraId="2D52BAB2" w14:textId="77777777" w:rsidR="00BE50A7" w:rsidRDefault="00BE50A7" w:rsidP="00DD156F"/>
        </w:tc>
        <w:tc>
          <w:tcPr>
            <w:tcW w:w="1134" w:type="dxa"/>
          </w:tcPr>
          <w:p w14:paraId="59D1046C" w14:textId="77777777" w:rsidR="00BE50A7" w:rsidRDefault="00BE50A7" w:rsidP="00DD156F"/>
        </w:tc>
        <w:tc>
          <w:tcPr>
            <w:tcW w:w="1275" w:type="dxa"/>
          </w:tcPr>
          <w:p w14:paraId="42A38132" w14:textId="77777777" w:rsidR="00BE50A7" w:rsidRDefault="00BE50A7" w:rsidP="00DD156F"/>
        </w:tc>
        <w:tc>
          <w:tcPr>
            <w:tcW w:w="851" w:type="dxa"/>
          </w:tcPr>
          <w:p w14:paraId="15A02C77" w14:textId="77777777" w:rsidR="00BE50A7" w:rsidRDefault="00BE50A7" w:rsidP="00DD156F"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3CD687C7" w14:textId="77777777" w:rsidR="00BE50A7" w:rsidRDefault="00BE50A7" w:rsidP="00DD156F"/>
        </w:tc>
      </w:tr>
      <w:tr w:rsidR="00BE50A7" w14:paraId="6B2DF0AF" w14:textId="77777777" w:rsidTr="00DD156F">
        <w:tc>
          <w:tcPr>
            <w:tcW w:w="849" w:type="dxa"/>
          </w:tcPr>
          <w:p w14:paraId="2F8E5581" w14:textId="77777777" w:rsidR="00BE50A7" w:rsidRDefault="00BE50A7" w:rsidP="00DD156F"/>
        </w:tc>
        <w:tc>
          <w:tcPr>
            <w:tcW w:w="1711" w:type="dxa"/>
          </w:tcPr>
          <w:p w14:paraId="02731374" w14:textId="77777777" w:rsidR="00BE50A7" w:rsidRDefault="00374416" w:rsidP="00DD156F">
            <w:r>
              <w:t>AnswerResult</w:t>
            </w:r>
          </w:p>
        </w:tc>
        <w:tc>
          <w:tcPr>
            <w:tcW w:w="1376" w:type="dxa"/>
          </w:tcPr>
          <w:p w14:paraId="13BDF799" w14:textId="77777777" w:rsidR="00BE50A7" w:rsidRDefault="00BE50A7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79D073BC" w14:textId="77777777" w:rsidR="00BE50A7" w:rsidRDefault="00BE50A7" w:rsidP="00DD156F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4CF4EB42" w14:textId="77777777" w:rsidR="00BE50A7" w:rsidRDefault="00BE50A7" w:rsidP="00DD156F"/>
        </w:tc>
        <w:tc>
          <w:tcPr>
            <w:tcW w:w="851" w:type="dxa"/>
          </w:tcPr>
          <w:p w14:paraId="6AF21578" w14:textId="77777777" w:rsidR="00BE50A7" w:rsidRDefault="006250EE" w:rsidP="00DD156F">
            <w:r>
              <w:rPr>
                <w:rFonts w:hint="eastAsia"/>
              </w:rPr>
              <w:t>答题</w:t>
            </w:r>
            <w:r>
              <w:t>总分表</w:t>
            </w:r>
            <w:r>
              <w:t>Id</w:t>
            </w:r>
          </w:p>
        </w:tc>
        <w:tc>
          <w:tcPr>
            <w:tcW w:w="1326" w:type="dxa"/>
          </w:tcPr>
          <w:p w14:paraId="642E9C45" w14:textId="77777777" w:rsidR="00BE50A7" w:rsidRDefault="00BE50A7" w:rsidP="00DD156F"/>
        </w:tc>
      </w:tr>
      <w:tr w:rsidR="00BE50A7" w14:paraId="02E50444" w14:textId="77777777" w:rsidTr="00DD156F">
        <w:tc>
          <w:tcPr>
            <w:tcW w:w="849" w:type="dxa"/>
          </w:tcPr>
          <w:p w14:paraId="5C775FCF" w14:textId="77777777" w:rsidR="00BE50A7" w:rsidRDefault="00BE50A7" w:rsidP="00BE50A7"/>
        </w:tc>
        <w:tc>
          <w:tcPr>
            <w:tcW w:w="1711" w:type="dxa"/>
          </w:tcPr>
          <w:p w14:paraId="6AA37A50" w14:textId="77777777" w:rsidR="00BE50A7" w:rsidRDefault="00BE50A7" w:rsidP="00BE50A7">
            <w:r>
              <w:t>Q</w:t>
            </w:r>
            <w:r w:rsidRPr="00C346D5">
              <w:t>uestion</w:t>
            </w:r>
          </w:p>
        </w:tc>
        <w:tc>
          <w:tcPr>
            <w:tcW w:w="1376" w:type="dxa"/>
          </w:tcPr>
          <w:p w14:paraId="1C984168" w14:textId="77777777" w:rsidR="00BE50A7" w:rsidRDefault="00BE50A7" w:rsidP="00BE50A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1811ED4E" w14:textId="77777777" w:rsidR="00BE50A7" w:rsidRDefault="00BE50A7" w:rsidP="00BE50A7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02C9777F" w14:textId="77777777" w:rsidR="00BE50A7" w:rsidRDefault="00BE50A7" w:rsidP="00BE50A7"/>
        </w:tc>
        <w:tc>
          <w:tcPr>
            <w:tcW w:w="851" w:type="dxa"/>
          </w:tcPr>
          <w:p w14:paraId="05F9F26C" w14:textId="77777777" w:rsidR="00BE50A7" w:rsidRDefault="00BE50A7" w:rsidP="00BE50A7">
            <w:r>
              <w:rPr>
                <w:rFonts w:hint="eastAsia"/>
              </w:rPr>
              <w:t>题目编号</w:t>
            </w:r>
          </w:p>
        </w:tc>
        <w:tc>
          <w:tcPr>
            <w:tcW w:w="1326" w:type="dxa"/>
          </w:tcPr>
          <w:p w14:paraId="60D5BDF3" w14:textId="77777777" w:rsidR="00BE50A7" w:rsidRDefault="00BE50A7" w:rsidP="00BE50A7"/>
        </w:tc>
      </w:tr>
      <w:tr w:rsidR="00C55DF5" w14:paraId="25155287" w14:textId="77777777" w:rsidTr="00DD156F">
        <w:tc>
          <w:tcPr>
            <w:tcW w:w="849" w:type="dxa"/>
          </w:tcPr>
          <w:p w14:paraId="26E14599" w14:textId="77777777" w:rsidR="00C55DF5" w:rsidRDefault="00C55DF5" w:rsidP="00C55DF5"/>
        </w:tc>
        <w:tc>
          <w:tcPr>
            <w:tcW w:w="1711" w:type="dxa"/>
          </w:tcPr>
          <w:p w14:paraId="2B37CE76" w14:textId="77777777" w:rsidR="00C55DF5" w:rsidRDefault="00C55DF5" w:rsidP="00C55DF5">
            <w:r>
              <w:rPr>
                <w:rFonts w:hint="eastAsia"/>
              </w:rPr>
              <w:t>Answer</w:t>
            </w:r>
          </w:p>
        </w:tc>
        <w:tc>
          <w:tcPr>
            <w:tcW w:w="1376" w:type="dxa"/>
          </w:tcPr>
          <w:p w14:paraId="16F8411D" w14:textId="77777777" w:rsidR="00C55DF5" w:rsidRDefault="00C55DF5" w:rsidP="00C55DF5">
            <w:r>
              <w:t>varchar(100)</w:t>
            </w:r>
          </w:p>
        </w:tc>
        <w:tc>
          <w:tcPr>
            <w:tcW w:w="1134" w:type="dxa"/>
          </w:tcPr>
          <w:p w14:paraId="4CE6AA82" w14:textId="77777777" w:rsidR="00C55DF5" w:rsidRDefault="00C55DF5" w:rsidP="00C55DF5"/>
        </w:tc>
        <w:tc>
          <w:tcPr>
            <w:tcW w:w="1275" w:type="dxa"/>
          </w:tcPr>
          <w:p w14:paraId="4828272D" w14:textId="77777777" w:rsidR="00C55DF5" w:rsidRDefault="00C55DF5" w:rsidP="00C55DF5"/>
        </w:tc>
        <w:tc>
          <w:tcPr>
            <w:tcW w:w="851" w:type="dxa"/>
          </w:tcPr>
          <w:p w14:paraId="4773BD0B" w14:textId="77777777" w:rsidR="00C55DF5" w:rsidRDefault="00C55DF5" w:rsidP="00C55DF5">
            <w:r>
              <w:t>答案</w:t>
            </w:r>
          </w:p>
        </w:tc>
        <w:tc>
          <w:tcPr>
            <w:tcW w:w="1326" w:type="dxa"/>
          </w:tcPr>
          <w:p w14:paraId="3E2824B7" w14:textId="77777777" w:rsidR="00C55DF5" w:rsidRDefault="00C55DF5" w:rsidP="00C55DF5">
            <w:r>
              <w:rPr>
                <w:rFonts w:hint="eastAsia"/>
              </w:rPr>
              <w:t>就是</w:t>
            </w:r>
            <w:r>
              <w:t>题目列表中的</w:t>
            </w:r>
            <w:r>
              <w:t>Id</w:t>
            </w:r>
            <w:r>
              <w:t>。</w:t>
            </w:r>
            <w:r>
              <w:rPr>
                <w:rFonts w:hint="eastAsia"/>
              </w:rPr>
              <w:t>多选</w:t>
            </w:r>
            <w:r>
              <w:t>用逗号分隔，判断题</w:t>
            </w:r>
            <w:r>
              <w:rPr>
                <w:rFonts w:hint="eastAsia"/>
              </w:rPr>
              <w:t>1</w:t>
            </w:r>
            <w:r>
              <w:t>为正确，</w:t>
            </w:r>
            <w:r>
              <w:t>0</w:t>
            </w:r>
            <w:r>
              <w:t>为错误。</w:t>
            </w:r>
          </w:p>
        </w:tc>
      </w:tr>
      <w:tr w:rsidR="00C55DF5" w14:paraId="0FFF3ACE" w14:textId="77777777" w:rsidTr="00DD156F">
        <w:tc>
          <w:tcPr>
            <w:tcW w:w="849" w:type="dxa"/>
          </w:tcPr>
          <w:p w14:paraId="3E0BDAE9" w14:textId="77777777" w:rsidR="00C55DF5" w:rsidRDefault="00C55DF5" w:rsidP="00C55DF5"/>
        </w:tc>
        <w:tc>
          <w:tcPr>
            <w:tcW w:w="1711" w:type="dxa"/>
          </w:tcPr>
          <w:p w14:paraId="67D9FCA0" w14:textId="77777777" w:rsidR="00C55DF5" w:rsidRDefault="00C55DF5" w:rsidP="00C55DF5">
            <w:r>
              <w:rPr>
                <w:rFonts w:hint="eastAsia"/>
              </w:rPr>
              <w:t>Result</w:t>
            </w:r>
          </w:p>
        </w:tc>
        <w:tc>
          <w:tcPr>
            <w:tcW w:w="1376" w:type="dxa"/>
          </w:tcPr>
          <w:p w14:paraId="30BD7A1E" w14:textId="77777777" w:rsidR="00C55DF5" w:rsidRDefault="00C55DF5" w:rsidP="00C55DF5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70028B44" w14:textId="77777777" w:rsidR="00C55DF5" w:rsidRDefault="00C55DF5" w:rsidP="00C55DF5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2CA59CA6" w14:textId="77777777" w:rsidR="00C55DF5" w:rsidRDefault="00C55DF5" w:rsidP="00C55DF5"/>
        </w:tc>
        <w:tc>
          <w:tcPr>
            <w:tcW w:w="851" w:type="dxa"/>
          </w:tcPr>
          <w:p w14:paraId="68776A56" w14:textId="77777777" w:rsidR="00C55DF5" w:rsidRDefault="00C55DF5" w:rsidP="00C55DF5">
            <w:r>
              <w:rPr>
                <w:rFonts w:hint="eastAsia"/>
              </w:rPr>
              <w:t>是否</w:t>
            </w:r>
            <w:r>
              <w:t>正确</w:t>
            </w:r>
          </w:p>
        </w:tc>
        <w:tc>
          <w:tcPr>
            <w:tcW w:w="1326" w:type="dxa"/>
          </w:tcPr>
          <w:p w14:paraId="483763DF" w14:textId="77777777" w:rsidR="00C55DF5" w:rsidRDefault="00F51146" w:rsidP="00F51146">
            <w:r>
              <w:t>1</w:t>
            </w:r>
            <w:r w:rsidR="00C55DF5">
              <w:t>正确，</w:t>
            </w:r>
            <w:r>
              <w:t>0</w:t>
            </w:r>
            <w:r w:rsidR="00C55DF5">
              <w:t>不正确</w:t>
            </w:r>
          </w:p>
        </w:tc>
      </w:tr>
      <w:tr w:rsidR="00BE50A7" w14:paraId="3B11178F" w14:textId="77777777" w:rsidTr="00DD156F">
        <w:tc>
          <w:tcPr>
            <w:tcW w:w="849" w:type="dxa"/>
          </w:tcPr>
          <w:p w14:paraId="4D7FADAD" w14:textId="77777777" w:rsidR="00BE50A7" w:rsidRDefault="00BE50A7" w:rsidP="00BE50A7"/>
        </w:tc>
        <w:tc>
          <w:tcPr>
            <w:tcW w:w="1711" w:type="dxa"/>
          </w:tcPr>
          <w:p w14:paraId="3636B292" w14:textId="77777777" w:rsidR="00BE50A7" w:rsidRDefault="00BE50A7" w:rsidP="00BE50A7">
            <w:pPr>
              <w:ind w:right="210"/>
            </w:pPr>
            <w:r>
              <w:rPr>
                <w:rFonts w:hint="eastAsia"/>
              </w:rPr>
              <w:t>Account</w:t>
            </w:r>
            <w:r>
              <w:t>Id</w:t>
            </w:r>
          </w:p>
        </w:tc>
        <w:tc>
          <w:tcPr>
            <w:tcW w:w="1376" w:type="dxa"/>
          </w:tcPr>
          <w:p w14:paraId="6B6D5404" w14:textId="77777777" w:rsidR="00BE50A7" w:rsidRDefault="00BE50A7" w:rsidP="00BE50A7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5C3D1A82" w14:textId="77777777" w:rsidR="00BE50A7" w:rsidRDefault="00BE50A7" w:rsidP="00BE50A7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2F2ECD36" w14:textId="77777777" w:rsidR="00BE50A7" w:rsidRDefault="00BE50A7" w:rsidP="00BE50A7">
            <w:pPr>
              <w:ind w:right="210"/>
            </w:pPr>
          </w:p>
        </w:tc>
        <w:tc>
          <w:tcPr>
            <w:tcW w:w="851" w:type="dxa"/>
          </w:tcPr>
          <w:p w14:paraId="31835E3E" w14:textId="77777777" w:rsidR="00BE50A7" w:rsidRDefault="00BE50A7" w:rsidP="00BE50A7">
            <w:r>
              <w:rPr>
                <w:rFonts w:hint="eastAsia"/>
              </w:rPr>
              <w:t>用户编号</w:t>
            </w:r>
          </w:p>
        </w:tc>
        <w:tc>
          <w:tcPr>
            <w:tcW w:w="1326" w:type="dxa"/>
          </w:tcPr>
          <w:p w14:paraId="17C35142" w14:textId="77777777" w:rsidR="00BE50A7" w:rsidRDefault="00BE50A7" w:rsidP="00BE50A7"/>
        </w:tc>
      </w:tr>
      <w:tr w:rsidR="00BE50A7" w14:paraId="3AA3C1B7" w14:textId="77777777" w:rsidTr="00DD156F">
        <w:tc>
          <w:tcPr>
            <w:tcW w:w="849" w:type="dxa"/>
          </w:tcPr>
          <w:p w14:paraId="19C1A6D6" w14:textId="77777777" w:rsidR="00BE50A7" w:rsidRDefault="00BE50A7" w:rsidP="00BE50A7">
            <w:pPr>
              <w:ind w:left="210" w:right="210"/>
            </w:pPr>
          </w:p>
        </w:tc>
        <w:tc>
          <w:tcPr>
            <w:tcW w:w="1711" w:type="dxa"/>
          </w:tcPr>
          <w:p w14:paraId="352A2A12" w14:textId="77777777" w:rsidR="00BE50A7" w:rsidRDefault="00BE50A7" w:rsidP="00BE50A7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376" w:type="dxa"/>
          </w:tcPr>
          <w:p w14:paraId="2D9CD593" w14:textId="77777777" w:rsidR="00BE50A7" w:rsidRDefault="00BE50A7" w:rsidP="00BE50A7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74BA247E" w14:textId="77777777" w:rsidR="00BE50A7" w:rsidRDefault="00BE50A7" w:rsidP="00BE50A7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2416E98A" w14:textId="77777777" w:rsidR="00BE50A7" w:rsidRDefault="00BE50A7" w:rsidP="00BE50A7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1E0A1F0A" w14:textId="77777777" w:rsidR="00BE50A7" w:rsidRDefault="00BE50A7" w:rsidP="00BE50A7">
            <w:pPr>
              <w:ind w:right="210"/>
            </w:pPr>
          </w:p>
        </w:tc>
        <w:tc>
          <w:tcPr>
            <w:tcW w:w="1326" w:type="dxa"/>
          </w:tcPr>
          <w:p w14:paraId="05557630" w14:textId="77777777" w:rsidR="00BE50A7" w:rsidRDefault="00BE50A7" w:rsidP="00BE50A7">
            <w:pPr>
              <w:ind w:left="210" w:right="210"/>
            </w:pPr>
          </w:p>
        </w:tc>
      </w:tr>
      <w:tr w:rsidR="00BE50A7" w14:paraId="0F096CD4" w14:textId="77777777" w:rsidTr="00DD156F">
        <w:tc>
          <w:tcPr>
            <w:tcW w:w="849" w:type="dxa"/>
          </w:tcPr>
          <w:p w14:paraId="374B5EC0" w14:textId="77777777" w:rsidR="00BE50A7" w:rsidRDefault="00BE50A7" w:rsidP="00BE50A7">
            <w:pPr>
              <w:ind w:left="210" w:right="210"/>
            </w:pPr>
          </w:p>
        </w:tc>
        <w:tc>
          <w:tcPr>
            <w:tcW w:w="1711" w:type="dxa"/>
          </w:tcPr>
          <w:p w14:paraId="617EBA59" w14:textId="77777777" w:rsidR="00BE50A7" w:rsidRDefault="00BE50A7" w:rsidP="00BE50A7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376" w:type="dxa"/>
          </w:tcPr>
          <w:p w14:paraId="55BFD6ED" w14:textId="77777777" w:rsidR="00BE50A7" w:rsidRDefault="00BE50A7" w:rsidP="00BE50A7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3BA51FD5" w14:textId="77777777" w:rsidR="00BE50A7" w:rsidRDefault="00BE50A7" w:rsidP="00BE50A7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48C31122" w14:textId="77777777" w:rsidR="00BE50A7" w:rsidRDefault="00BE50A7" w:rsidP="00BE50A7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1" w:type="dxa"/>
          </w:tcPr>
          <w:p w14:paraId="7E752E9F" w14:textId="77777777" w:rsidR="00BE50A7" w:rsidRDefault="00BE50A7" w:rsidP="00BE50A7">
            <w:pPr>
              <w:ind w:right="210"/>
            </w:pPr>
          </w:p>
        </w:tc>
        <w:tc>
          <w:tcPr>
            <w:tcW w:w="1326" w:type="dxa"/>
          </w:tcPr>
          <w:p w14:paraId="708A91D4" w14:textId="77777777" w:rsidR="00BE50A7" w:rsidRDefault="00BE50A7" w:rsidP="00BE50A7">
            <w:pPr>
              <w:ind w:left="210" w:right="210"/>
            </w:pPr>
          </w:p>
        </w:tc>
      </w:tr>
    </w:tbl>
    <w:p w14:paraId="77A0A966" w14:textId="77777777" w:rsidR="00BE50A7" w:rsidRDefault="00BE50A7" w:rsidP="00BE50A7">
      <w:r>
        <w:rPr>
          <w:rFonts w:hint="eastAsia"/>
        </w:rPr>
        <w:t>|</w:t>
      </w:r>
    </w:p>
    <w:p w14:paraId="698FAA95" w14:textId="77777777" w:rsidR="00D30937" w:rsidRDefault="00B57CB2" w:rsidP="00D30937">
      <w:pPr>
        <w:pStyle w:val="a0"/>
      </w:pPr>
      <w:bookmarkStart w:id="88" w:name="_Toc427236695"/>
      <w:bookmarkStart w:id="89" w:name="_Toc430249265"/>
      <w:r>
        <w:rPr>
          <w:rFonts w:hint="eastAsia"/>
        </w:rPr>
        <w:t>用户</w:t>
      </w:r>
      <w:r w:rsidR="00371979">
        <w:rPr>
          <w:rFonts w:hint="eastAsia"/>
        </w:rPr>
        <w:t>活动</w:t>
      </w:r>
      <w:r w:rsidR="00D30937">
        <w:t>测试</w:t>
      </w:r>
      <w:r w:rsidR="00607E20">
        <w:rPr>
          <w:rFonts w:hint="eastAsia"/>
        </w:rPr>
        <w:t>答题</w:t>
      </w:r>
      <w:r w:rsidR="008D6867">
        <w:rPr>
          <w:rFonts w:hint="eastAsia"/>
        </w:rPr>
        <w:t>总分</w:t>
      </w:r>
      <w:r w:rsidR="00D30937">
        <w:rPr>
          <w:rFonts w:hint="eastAsia"/>
        </w:rPr>
        <w:t>案表</w:t>
      </w:r>
      <w:bookmarkEnd w:id="88"/>
      <w:bookmarkEnd w:id="89"/>
    </w:p>
    <w:p w14:paraId="47901223" w14:textId="77777777" w:rsidR="00D30937" w:rsidRPr="007939FF" w:rsidRDefault="00D30937" w:rsidP="00107A4D">
      <w:r>
        <w:rPr>
          <w:rFonts w:hint="eastAsia"/>
        </w:rPr>
        <w:t>*</w:t>
      </w:r>
      <w:r w:rsidR="007C0E25">
        <w:t>Member</w:t>
      </w:r>
      <w:r w:rsidRPr="000379E1">
        <w:t>_</w:t>
      </w:r>
      <w:r w:rsidR="007C0E25">
        <w:t>ContentAnswerResult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1711"/>
        <w:gridCol w:w="1376"/>
        <w:gridCol w:w="1134"/>
        <w:gridCol w:w="1275"/>
        <w:gridCol w:w="851"/>
        <w:gridCol w:w="1326"/>
      </w:tblGrid>
      <w:tr w:rsidR="00D30937" w14:paraId="7367EFFF" w14:textId="77777777" w:rsidTr="00DD156F">
        <w:tc>
          <w:tcPr>
            <w:tcW w:w="849" w:type="dxa"/>
          </w:tcPr>
          <w:p w14:paraId="7D1493CA" w14:textId="77777777" w:rsidR="00D30937" w:rsidRPr="002177A0" w:rsidRDefault="00D30937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11" w:type="dxa"/>
          </w:tcPr>
          <w:p w14:paraId="1976ACBD" w14:textId="77777777" w:rsidR="00D30937" w:rsidRPr="002177A0" w:rsidRDefault="00D30937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376" w:type="dxa"/>
          </w:tcPr>
          <w:p w14:paraId="78CD87FA" w14:textId="77777777" w:rsidR="00D30937" w:rsidRPr="002177A0" w:rsidRDefault="00D30937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14:paraId="7FE6804C" w14:textId="77777777" w:rsidR="00D30937" w:rsidRPr="002177A0" w:rsidRDefault="00D30937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5" w:type="dxa"/>
          </w:tcPr>
          <w:p w14:paraId="48D4D4D3" w14:textId="77777777" w:rsidR="00D30937" w:rsidRPr="002177A0" w:rsidRDefault="00D30937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1" w:type="dxa"/>
          </w:tcPr>
          <w:p w14:paraId="27F58E2D" w14:textId="77777777" w:rsidR="00D30937" w:rsidRPr="002177A0" w:rsidRDefault="00D30937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125C20ED" w14:textId="77777777" w:rsidR="00D30937" w:rsidRPr="002177A0" w:rsidRDefault="00D30937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D30937" w14:paraId="34A9A505" w14:textId="77777777" w:rsidTr="00DD156F">
        <w:tc>
          <w:tcPr>
            <w:tcW w:w="849" w:type="dxa"/>
          </w:tcPr>
          <w:p w14:paraId="756F09E9" w14:textId="77777777" w:rsidR="00D30937" w:rsidRDefault="00D30937" w:rsidP="00DD156F">
            <w:r>
              <w:rPr>
                <w:rFonts w:hint="eastAsia"/>
              </w:rPr>
              <w:t>y</w:t>
            </w:r>
          </w:p>
        </w:tc>
        <w:tc>
          <w:tcPr>
            <w:tcW w:w="1711" w:type="dxa"/>
          </w:tcPr>
          <w:p w14:paraId="3FDC2EA6" w14:textId="77777777" w:rsidR="00D30937" w:rsidRDefault="00D30937" w:rsidP="00DD156F">
            <w:r>
              <w:rPr>
                <w:rFonts w:hint="eastAsia"/>
              </w:rPr>
              <w:t>Id</w:t>
            </w:r>
          </w:p>
        </w:tc>
        <w:tc>
          <w:tcPr>
            <w:tcW w:w="1376" w:type="dxa"/>
          </w:tcPr>
          <w:p w14:paraId="7CF66BA5" w14:textId="77777777" w:rsidR="00D30937" w:rsidRDefault="00D30937" w:rsidP="00DD156F"/>
        </w:tc>
        <w:tc>
          <w:tcPr>
            <w:tcW w:w="1134" w:type="dxa"/>
          </w:tcPr>
          <w:p w14:paraId="148C94E0" w14:textId="77777777" w:rsidR="00D30937" w:rsidRDefault="00D30937" w:rsidP="00DD156F"/>
        </w:tc>
        <w:tc>
          <w:tcPr>
            <w:tcW w:w="1275" w:type="dxa"/>
          </w:tcPr>
          <w:p w14:paraId="703819A2" w14:textId="77777777" w:rsidR="00D30937" w:rsidRDefault="00D30937" w:rsidP="00DD156F"/>
        </w:tc>
        <w:tc>
          <w:tcPr>
            <w:tcW w:w="851" w:type="dxa"/>
          </w:tcPr>
          <w:p w14:paraId="333C47E6" w14:textId="77777777" w:rsidR="00D30937" w:rsidRDefault="00D30937" w:rsidP="00DD156F"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2A9F19B3" w14:textId="77777777" w:rsidR="00D30937" w:rsidRDefault="00D30937" w:rsidP="00DD156F"/>
        </w:tc>
      </w:tr>
      <w:tr w:rsidR="00617641" w14:paraId="5B1FD2C4" w14:textId="77777777" w:rsidTr="00DD156F">
        <w:tc>
          <w:tcPr>
            <w:tcW w:w="849" w:type="dxa"/>
          </w:tcPr>
          <w:p w14:paraId="6B2C851C" w14:textId="77777777" w:rsidR="00617641" w:rsidRDefault="00617641" w:rsidP="00617641"/>
        </w:tc>
        <w:tc>
          <w:tcPr>
            <w:tcW w:w="1711" w:type="dxa"/>
          </w:tcPr>
          <w:p w14:paraId="25FB6A46" w14:textId="77777777" w:rsidR="00617641" w:rsidRDefault="00617641" w:rsidP="00617641">
            <w:pPr>
              <w:jc w:val="left"/>
            </w:pPr>
            <w:r>
              <w:rPr>
                <w:rFonts w:hint="eastAsia"/>
              </w:rPr>
              <w:t>Verson</w:t>
            </w:r>
          </w:p>
        </w:tc>
        <w:tc>
          <w:tcPr>
            <w:tcW w:w="1376" w:type="dxa"/>
          </w:tcPr>
          <w:p w14:paraId="3928D6DF" w14:textId="77777777" w:rsidR="00617641" w:rsidRDefault="00617641" w:rsidP="00617641">
            <w:r>
              <w:t>V</w:t>
            </w:r>
            <w:r>
              <w:rPr>
                <w:rFonts w:hint="eastAsia"/>
              </w:rPr>
              <w:t>archar(</w:t>
            </w:r>
            <w:r w:rsidR="003C3654">
              <w:t>2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6EC801E0" w14:textId="77777777" w:rsidR="00617641" w:rsidRDefault="00617641" w:rsidP="00617641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09FCD88D" w14:textId="77777777" w:rsidR="00617641" w:rsidRDefault="00617641" w:rsidP="00617641"/>
        </w:tc>
        <w:tc>
          <w:tcPr>
            <w:tcW w:w="851" w:type="dxa"/>
          </w:tcPr>
          <w:p w14:paraId="440C5B89" w14:textId="77777777" w:rsidR="00617641" w:rsidRDefault="00617641" w:rsidP="00617641">
            <w:r>
              <w:rPr>
                <w:rFonts w:hint="eastAsia"/>
              </w:rPr>
              <w:t>考卷版本号</w:t>
            </w:r>
          </w:p>
        </w:tc>
        <w:tc>
          <w:tcPr>
            <w:tcW w:w="1326" w:type="dxa"/>
          </w:tcPr>
          <w:p w14:paraId="29206718" w14:textId="77777777" w:rsidR="00617641" w:rsidRDefault="00617641" w:rsidP="00617641"/>
        </w:tc>
      </w:tr>
      <w:tr w:rsidR="00A70517" w:rsidRPr="00A70517" w14:paraId="041554D8" w14:textId="77777777" w:rsidTr="00DD156F">
        <w:tc>
          <w:tcPr>
            <w:tcW w:w="849" w:type="dxa"/>
          </w:tcPr>
          <w:p w14:paraId="6EE59B3E" w14:textId="77777777" w:rsidR="00371979" w:rsidRPr="00A70517" w:rsidRDefault="00371979" w:rsidP="00371979"/>
        </w:tc>
        <w:tc>
          <w:tcPr>
            <w:tcW w:w="1711" w:type="dxa"/>
          </w:tcPr>
          <w:p w14:paraId="798184E4" w14:textId="77777777" w:rsidR="00371979" w:rsidRPr="00A70517" w:rsidRDefault="00371979" w:rsidP="00371979">
            <w:r w:rsidRPr="00A70517">
              <w:t>UnitContent</w:t>
            </w:r>
          </w:p>
        </w:tc>
        <w:tc>
          <w:tcPr>
            <w:tcW w:w="1376" w:type="dxa"/>
          </w:tcPr>
          <w:p w14:paraId="78D42A44" w14:textId="77777777" w:rsidR="00371979" w:rsidRPr="00A70517" w:rsidRDefault="00371979" w:rsidP="00371979">
            <w:r w:rsidRPr="00A70517">
              <w:t>I</w:t>
            </w:r>
            <w:r w:rsidRPr="00A70517"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7E667440" w14:textId="77777777" w:rsidR="00371979" w:rsidRPr="00A70517" w:rsidRDefault="00371979" w:rsidP="00371979">
            <w:r w:rsidRPr="00A70517"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3B86BDB3" w14:textId="77777777" w:rsidR="00371979" w:rsidRPr="00A70517" w:rsidRDefault="00371979" w:rsidP="00371979"/>
        </w:tc>
        <w:tc>
          <w:tcPr>
            <w:tcW w:w="851" w:type="dxa"/>
          </w:tcPr>
          <w:p w14:paraId="3B285F02" w14:textId="77777777" w:rsidR="00371979" w:rsidRPr="00A70517" w:rsidRDefault="0024299C" w:rsidP="00371979">
            <w:r w:rsidRPr="00A70517">
              <w:rPr>
                <w:rFonts w:hint="eastAsia"/>
              </w:rPr>
              <w:t>活动编号</w:t>
            </w:r>
          </w:p>
        </w:tc>
        <w:tc>
          <w:tcPr>
            <w:tcW w:w="1326" w:type="dxa"/>
          </w:tcPr>
          <w:p w14:paraId="16D1A78C" w14:textId="77777777" w:rsidR="00371979" w:rsidRPr="00A70517" w:rsidRDefault="00371979" w:rsidP="00371979"/>
        </w:tc>
      </w:tr>
      <w:tr w:rsidR="00D5307C" w14:paraId="4944F7D8" w14:textId="77777777" w:rsidTr="00DD156F">
        <w:tc>
          <w:tcPr>
            <w:tcW w:w="849" w:type="dxa"/>
          </w:tcPr>
          <w:p w14:paraId="416491AC" w14:textId="77777777" w:rsidR="00D5307C" w:rsidRDefault="00D5307C" w:rsidP="00D5307C"/>
        </w:tc>
        <w:tc>
          <w:tcPr>
            <w:tcW w:w="1711" w:type="dxa"/>
          </w:tcPr>
          <w:p w14:paraId="4A355DF5" w14:textId="77777777" w:rsidR="00D5307C" w:rsidRDefault="00D5307C" w:rsidP="00D5307C">
            <w:r>
              <w:t>C</w:t>
            </w:r>
            <w:r>
              <w:rPr>
                <w:rFonts w:hint="eastAsia"/>
              </w:rPr>
              <w:t>lass</w:t>
            </w:r>
            <w:r>
              <w:t>Id</w:t>
            </w:r>
          </w:p>
        </w:tc>
        <w:tc>
          <w:tcPr>
            <w:tcW w:w="1376" w:type="dxa"/>
          </w:tcPr>
          <w:p w14:paraId="7C625E1C" w14:textId="77777777" w:rsidR="00D5307C" w:rsidRDefault="00D5307C" w:rsidP="00D530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64C15DC4" w14:textId="77777777" w:rsidR="00D5307C" w:rsidRDefault="00D5307C" w:rsidP="00D5307C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6937234F" w14:textId="77777777" w:rsidR="00D5307C" w:rsidRDefault="00D5307C" w:rsidP="00D5307C"/>
        </w:tc>
        <w:tc>
          <w:tcPr>
            <w:tcW w:w="851" w:type="dxa"/>
          </w:tcPr>
          <w:p w14:paraId="03527840" w14:textId="77777777" w:rsidR="00D5307C" w:rsidRDefault="00D5307C" w:rsidP="00D5307C">
            <w:r>
              <w:rPr>
                <w:rFonts w:hint="eastAsia"/>
              </w:rPr>
              <w:t>班级</w:t>
            </w:r>
            <w:r>
              <w:t>编号</w:t>
            </w:r>
          </w:p>
        </w:tc>
        <w:tc>
          <w:tcPr>
            <w:tcW w:w="1326" w:type="dxa"/>
          </w:tcPr>
          <w:p w14:paraId="0DDBEDF8" w14:textId="77777777" w:rsidR="00D5307C" w:rsidRDefault="00D5307C" w:rsidP="00D5307C"/>
        </w:tc>
      </w:tr>
      <w:tr w:rsidR="00D30937" w14:paraId="0A35C27B" w14:textId="77777777" w:rsidTr="00DD156F">
        <w:tc>
          <w:tcPr>
            <w:tcW w:w="849" w:type="dxa"/>
          </w:tcPr>
          <w:p w14:paraId="75E50583" w14:textId="77777777" w:rsidR="00D30937" w:rsidRDefault="00D30937" w:rsidP="00DD156F"/>
        </w:tc>
        <w:tc>
          <w:tcPr>
            <w:tcW w:w="1711" w:type="dxa"/>
          </w:tcPr>
          <w:p w14:paraId="6E116FF1" w14:textId="77777777" w:rsidR="00D30937" w:rsidRDefault="00130E4B" w:rsidP="00DD156F">
            <w:r>
              <w:t>float</w:t>
            </w:r>
          </w:p>
        </w:tc>
        <w:tc>
          <w:tcPr>
            <w:tcW w:w="1376" w:type="dxa"/>
          </w:tcPr>
          <w:p w14:paraId="2E006C69" w14:textId="77777777" w:rsidR="00D30937" w:rsidRDefault="009F2E06" w:rsidP="00DD156F">
            <w:r>
              <w:t>Int</w:t>
            </w:r>
          </w:p>
        </w:tc>
        <w:tc>
          <w:tcPr>
            <w:tcW w:w="1134" w:type="dxa"/>
          </w:tcPr>
          <w:p w14:paraId="614BB55C" w14:textId="77777777" w:rsidR="00D30937" w:rsidRDefault="00D30937" w:rsidP="00DD156F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3079739F" w14:textId="77777777" w:rsidR="00D30937" w:rsidRDefault="00D30937" w:rsidP="00DD156F"/>
        </w:tc>
        <w:tc>
          <w:tcPr>
            <w:tcW w:w="851" w:type="dxa"/>
          </w:tcPr>
          <w:p w14:paraId="3E557580" w14:textId="77777777" w:rsidR="00D30937" w:rsidRDefault="009F2E06" w:rsidP="00DD156F">
            <w:r>
              <w:rPr>
                <w:rFonts w:hint="eastAsia"/>
              </w:rPr>
              <w:t>总分</w:t>
            </w:r>
          </w:p>
        </w:tc>
        <w:tc>
          <w:tcPr>
            <w:tcW w:w="1326" w:type="dxa"/>
          </w:tcPr>
          <w:p w14:paraId="6F898810" w14:textId="77777777" w:rsidR="00D30937" w:rsidRDefault="00D30937" w:rsidP="00DD156F"/>
        </w:tc>
      </w:tr>
      <w:tr w:rsidR="009F2E06" w14:paraId="3CB7216E" w14:textId="77777777" w:rsidTr="00DD156F">
        <w:tc>
          <w:tcPr>
            <w:tcW w:w="849" w:type="dxa"/>
          </w:tcPr>
          <w:p w14:paraId="4B72951E" w14:textId="77777777" w:rsidR="009F2E06" w:rsidRDefault="009F2E06" w:rsidP="00DD156F"/>
        </w:tc>
        <w:tc>
          <w:tcPr>
            <w:tcW w:w="1711" w:type="dxa"/>
          </w:tcPr>
          <w:p w14:paraId="05CF6EBA" w14:textId="77777777" w:rsidR="009F2E06" w:rsidRDefault="000F3A9D" w:rsidP="00DD156F">
            <w:r>
              <w:rPr>
                <w:rFonts w:hint="eastAsia"/>
              </w:rPr>
              <w:t>Question</w:t>
            </w:r>
            <w:r>
              <w:t>Cnt</w:t>
            </w:r>
          </w:p>
        </w:tc>
        <w:tc>
          <w:tcPr>
            <w:tcW w:w="1376" w:type="dxa"/>
          </w:tcPr>
          <w:p w14:paraId="01D78C59" w14:textId="77777777" w:rsidR="009F2E06" w:rsidRDefault="000F3A9D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452FDD57" w14:textId="77777777" w:rsidR="009F2E06" w:rsidRDefault="009F2E06" w:rsidP="00DD156F"/>
        </w:tc>
        <w:tc>
          <w:tcPr>
            <w:tcW w:w="1275" w:type="dxa"/>
          </w:tcPr>
          <w:p w14:paraId="584B367C" w14:textId="77777777" w:rsidR="009F2E06" w:rsidRDefault="009F2E06" w:rsidP="00DD156F"/>
        </w:tc>
        <w:tc>
          <w:tcPr>
            <w:tcW w:w="851" w:type="dxa"/>
          </w:tcPr>
          <w:p w14:paraId="587628C2" w14:textId="77777777" w:rsidR="009F2E06" w:rsidRDefault="000F3A9D" w:rsidP="00DD156F">
            <w:r>
              <w:rPr>
                <w:rFonts w:hint="eastAsia"/>
              </w:rPr>
              <w:t>总题数</w:t>
            </w:r>
          </w:p>
        </w:tc>
        <w:tc>
          <w:tcPr>
            <w:tcW w:w="1326" w:type="dxa"/>
          </w:tcPr>
          <w:p w14:paraId="48068207" w14:textId="77777777" w:rsidR="009F2E06" w:rsidRDefault="009F2E06" w:rsidP="00DD156F"/>
        </w:tc>
      </w:tr>
      <w:tr w:rsidR="000F3A9D" w14:paraId="15AF633B" w14:textId="77777777" w:rsidTr="00DD156F">
        <w:tc>
          <w:tcPr>
            <w:tcW w:w="849" w:type="dxa"/>
          </w:tcPr>
          <w:p w14:paraId="588A5F76" w14:textId="77777777" w:rsidR="000F3A9D" w:rsidRDefault="000F3A9D" w:rsidP="00DD156F"/>
        </w:tc>
        <w:tc>
          <w:tcPr>
            <w:tcW w:w="1711" w:type="dxa"/>
          </w:tcPr>
          <w:p w14:paraId="4F7D1E4A" w14:textId="77777777" w:rsidR="000F3A9D" w:rsidRDefault="000F3A9D" w:rsidP="00DD156F">
            <w:r>
              <w:rPr>
                <w:rFonts w:hint="eastAsia"/>
              </w:rPr>
              <w:t>Right</w:t>
            </w:r>
            <w:r>
              <w:t>Answer</w:t>
            </w:r>
          </w:p>
        </w:tc>
        <w:tc>
          <w:tcPr>
            <w:tcW w:w="1376" w:type="dxa"/>
          </w:tcPr>
          <w:p w14:paraId="0DFFD05B" w14:textId="77777777" w:rsidR="000F3A9D" w:rsidRDefault="000F3A9D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29E8F3E0" w14:textId="77777777" w:rsidR="000F3A9D" w:rsidRDefault="000F3A9D" w:rsidP="00DD156F"/>
        </w:tc>
        <w:tc>
          <w:tcPr>
            <w:tcW w:w="1275" w:type="dxa"/>
          </w:tcPr>
          <w:p w14:paraId="68E0906B" w14:textId="77777777" w:rsidR="000F3A9D" w:rsidRDefault="000F3A9D" w:rsidP="00DD156F"/>
        </w:tc>
        <w:tc>
          <w:tcPr>
            <w:tcW w:w="851" w:type="dxa"/>
          </w:tcPr>
          <w:p w14:paraId="0A1153FB" w14:textId="77777777" w:rsidR="000F3A9D" w:rsidRDefault="000F3A9D" w:rsidP="00DD156F">
            <w:r>
              <w:rPr>
                <w:rFonts w:hint="eastAsia"/>
              </w:rPr>
              <w:t>答对</w:t>
            </w:r>
            <w:r>
              <w:t>题数</w:t>
            </w:r>
          </w:p>
        </w:tc>
        <w:tc>
          <w:tcPr>
            <w:tcW w:w="1326" w:type="dxa"/>
          </w:tcPr>
          <w:p w14:paraId="55CF885E" w14:textId="77777777" w:rsidR="000F3A9D" w:rsidRDefault="000F3A9D" w:rsidP="00DD156F"/>
        </w:tc>
      </w:tr>
      <w:tr w:rsidR="000F3A9D" w14:paraId="03F23837" w14:textId="77777777" w:rsidTr="00DD156F">
        <w:tc>
          <w:tcPr>
            <w:tcW w:w="849" w:type="dxa"/>
          </w:tcPr>
          <w:p w14:paraId="047E8330" w14:textId="77777777" w:rsidR="000F3A9D" w:rsidRDefault="000F3A9D" w:rsidP="00DD156F"/>
        </w:tc>
        <w:tc>
          <w:tcPr>
            <w:tcW w:w="1711" w:type="dxa"/>
          </w:tcPr>
          <w:p w14:paraId="047B771F" w14:textId="77777777" w:rsidR="000F3A9D" w:rsidRDefault="000F3A9D" w:rsidP="00DD156F">
            <w:r>
              <w:rPr>
                <w:rFonts w:hint="eastAsia"/>
              </w:rPr>
              <w:t>Wrong</w:t>
            </w:r>
            <w:r>
              <w:t>Answer</w:t>
            </w:r>
          </w:p>
        </w:tc>
        <w:tc>
          <w:tcPr>
            <w:tcW w:w="1376" w:type="dxa"/>
          </w:tcPr>
          <w:p w14:paraId="0F9599F6" w14:textId="77777777" w:rsidR="000F3A9D" w:rsidRDefault="000F3A9D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79402098" w14:textId="77777777" w:rsidR="000F3A9D" w:rsidRDefault="000F3A9D" w:rsidP="00DD156F"/>
        </w:tc>
        <w:tc>
          <w:tcPr>
            <w:tcW w:w="1275" w:type="dxa"/>
          </w:tcPr>
          <w:p w14:paraId="2C2F6A32" w14:textId="77777777" w:rsidR="000F3A9D" w:rsidRDefault="000F3A9D" w:rsidP="00DD156F"/>
        </w:tc>
        <w:tc>
          <w:tcPr>
            <w:tcW w:w="851" w:type="dxa"/>
          </w:tcPr>
          <w:p w14:paraId="3209C71F" w14:textId="77777777" w:rsidR="000F3A9D" w:rsidRDefault="00107A4D" w:rsidP="00DD156F">
            <w:r>
              <w:rPr>
                <w:rFonts w:hint="eastAsia"/>
              </w:rPr>
              <w:t>答</w:t>
            </w:r>
            <w:r w:rsidR="000F3A9D">
              <w:rPr>
                <w:rFonts w:hint="eastAsia"/>
              </w:rPr>
              <w:t>错</w:t>
            </w:r>
            <w:r w:rsidR="000F3A9D">
              <w:t>题数</w:t>
            </w:r>
          </w:p>
        </w:tc>
        <w:tc>
          <w:tcPr>
            <w:tcW w:w="1326" w:type="dxa"/>
          </w:tcPr>
          <w:p w14:paraId="3C28CAA0" w14:textId="77777777" w:rsidR="000F3A9D" w:rsidRDefault="000F3A9D" w:rsidP="00DD156F"/>
        </w:tc>
      </w:tr>
      <w:tr w:rsidR="00BE67C5" w14:paraId="0455B780" w14:textId="77777777" w:rsidTr="00DD156F">
        <w:tc>
          <w:tcPr>
            <w:tcW w:w="849" w:type="dxa"/>
          </w:tcPr>
          <w:p w14:paraId="7E635285" w14:textId="77777777" w:rsidR="00BE67C5" w:rsidRDefault="00BE67C5" w:rsidP="00DD156F"/>
        </w:tc>
        <w:tc>
          <w:tcPr>
            <w:tcW w:w="1711" w:type="dxa"/>
          </w:tcPr>
          <w:p w14:paraId="4361AF87" w14:textId="77777777" w:rsidR="00BE67C5" w:rsidRDefault="00BE67C5" w:rsidP="00DD156F">
            <w:r>
              <w:rPr>
                <w:rFonts w:hint="eastAsia"/>
              </w:rPr>
              <w:t>Result</w:t>
            </w:r>
          </w:p>
        </w:tc>
        <w:tc>
          <w:tcPr>
            <w:tcW w:w="1376" w:type="dxa"/>
          </w:tcPr>
          <w:p w14:paraId="1597A796" w14:textId="77777777" w:rsidR="00BE67C5" w:rsidRDefault="00BE67C5" w:rsidP="00DD156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7604DB4A" w14:textId="77777777" w:rsidR="00BE67C5" w:rsidRDefault="00BE67C5" w:rsidP="00DD156F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335D8FC2" w14:textId="77777777" w:rsidR="00BE67C5" w:rsidRDefault="00BE67C5" w:rsidP="00DD156F"/>
        </w:tc>
        <w:tc>
          <w:tcPr>
            <w:tcW w:w="851" w:type="dxa"/>
          </w:tcPr>
          <w:p w14:paraId="2760D248" w14:textId="77777777" w:rsidR="00BE67C5" w:rsidRDefault="00BE67C5" w:rsidP="00DD156F">
            <w:r>
              <w:rPr>
                <w:rFonts w:hint="eastAsia"/>
              </w:rPr>
              <w:t>最终</w:t>
            </w:r>
            <w:r>
              <w:t>结果</w:t>
            </w:r>
          </w:p>
        </w:tc>
        <w:tc>
          <w:tcPr>
            <w:tcW w:w="1326" w:type="dxa"/>
          </w:tcPr>
          <w:p w14:paraId="486FCE9A" w14:textId="77777777" w:rsidR="00BE67C5" w:rsidRDefault="00BE67C5" w:rsidP="00DD156F">
            <w:r>
              <w:rPr>
                <w:rFonts w:hint="eastAsia"/>
              </w:rPr>
              <w:t>1</w:t>
            </w:r>
            <w:r>
              <w:t>合格</w:t>
            </w:r>
            <w:r>
              <w:t>0</w:t>
            </w:r>
            <w:r>
              <w:t>不合格</w:t>
            </w:r>
          </w:p>
        </w:tc>
      </w:tr>
      <w:tr w:rsidR="00D30937" w14:paraId="518A46FD" w14:textId="77777777" w:rsidTr="00DD156F">
        <w:tc>
          <w:tcPr>
            <w:tcW w:w="849" w:type="dxa"/>
          </w:tcPr>
          <w:p w14:paraId="676D5CE6" w14:textId="77777777" w:rsidR="00D30937" w:rsidRDefault="00D30937" w:rsidP="00DD156F"/>
        </w:tc>
        <w:tc>
          <w:tcPr>
            <w:tcW w:w="1711" w:type="dxa"/>
          </w:tcPr>
          <w:p w14:paraId="6991D49F" w14:textId="77777777" w:rsidR="00D30937" w:rsidRDefault="00D30937" w:rsidP="00DD156F">
            <w:pPr>
              <w:ind w:right="210"/>
            </w:pPr>
            <w:r>
              <w:rPr>
                <w:rFonts w:hint="eastAsia"/>
              </w:rPr>
              <w:t>Account</w:t>
            </w:r>
            <w:r>
              <w:t>Id</w:t>
            </w:r>
          </w:p>
        </w:tc>
        <w:tc>
          <w:tcPr>
            <w:tcW w:w="1376" w:type="dxa"/>
          </w:tcPr>
          <w:p w14:paraId="1A96B546" w14:textId="77777777" w:rsidR="00D30937" w:rsidRDefault="00D30937" w:rsidP="00DD156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22B50C48" w14:textId="77777777" w:rsidR="00D30937" w:rsidRDefault="00D30937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16A4F56F" w14:textId="77777777" w:rsidR="00D30937" w:rsidRDefault="00D30937" w:rsidP="00DD156F">
            <w:pPr>
              <w:ind w:right="210"/>
            </w:pPr>
          </w:p>
        </w:tc>
        <w:tc>
          <w:tcPr>
            <w:tcW w:w="851" w:type="dxa"/>
          </w:tcPr>
          <w:p w14:paraId="51685D8B" w14:textId="77777777" w:rsidR="00D30937" w:rsidRDefault="00D30937" w:rsidP="00DD156F">
            <w:r>
              <w:rPr>
                <w:rFonts w:hint="eastAsia"/>
              </w:rPr>
              <w:t>用户编号</w:t>
            </w:r>
          </w:p>
        </w:tc>
        <w:tc>
          <w:tcPr>
            <w:tcW w:w="1326" w:type="dxa"/>
          </w:tcPr>
          <w:p w14:paraId="2BD97C82" w14:textId="77777777" w:rsidR="00D30937" w:rsidRDefault="00D30937" w:rsidP="00DD156F"/>
        </w:tc>
      </w:tr>
      <w:tr w:rsidR="00D30937" w14:paraId="2798C679" w14:textId="77777777" w:rsidTr="00DD156F">
        <w:tc>
          <w:tcPr>
            <w:tcW w:w="849" w:type="dxa"/>
          </w:tcPr>
          <w:p w14:paraId="40D247DA" w14:textId="77777777" w:rsidR="00D30937" w:rsidRDefault="00D30937" w:rsidP="00DD156F">
            <w:pPr>
              <w:ind w:left="210" w:right="210"/>
            </w:pPr>
          </w:p>
        </w:tc>
        <w:tc>
          <w:tcPr>
            <w:tcW w:w="1711" w:type="dxa"/>
          </w:tcPr>
          <w:p w14:paraId="5E1B5E45" w14:textId="77777777" w:rsidR="00D30937" w:rsidRDefault="00D30937" w:rsidP="00DD156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376" w:type="dxa"/>
          </w:tcPr>
          <w:p w14:paraId="5AFC625E" w14:textId="77777777" w:rsidR="00D30937" w:rsidRDefault="00D30937" w:rsidP="00DD156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1F56A02B" w14:textId="77777777" w:rsidR="00D30937" w:rsidRDefault="00D30937" w:rsidP="00DD156F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594B5A4D" w14:textId="77777777" w:rsidR="00D30937" w:rsidRDefault="00D30937" w:rsidP="00DD156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3AD41D28" w14:textId="77777777" w:rsidR="00D30937" w:rsidRDefault="00D30937" w:rsidP="00DD156F">
            <w:pPr>
              <w:ind w:right="210"/>
            </w:pPr>
          </w:p>
        </w:tc>
        <w:tc>
          <w:tcPr>
            <w:tcW w:w="1326" w:type="dxa"/>
          </w:tcPr>
          <w:p w14:paraId="766F518F" w14:textId="77777777" w:rsidR="00D30937" w:rsidRDefault="00D30937" w:rsidP="00DD156F">
            <w:pPr>
              <w:ind w:left="210" w:right="210"/>
            </w:pPr>
          </w:p>
        </w:tc>
      </w:tr>
      <w:tr w:rsidR="00D30937" w14:paraId="2CD2D691" w14:textId="77777777" w:rsidTr="00DD156F">
        <w:tc>
          <w:tcPr>
            <w:tcW w:w="849" w:type="dxa"/>
          </w:tcPr>
          <w:p w14:paraId="2B02DC9C" w14:textId="77777777" w:rsidR="00D30937" w:rsidRDefault="00D30937" w:rsidP="00DD156F">
            <w:pPr>
              <w:ind w:left="210" w:right="210"/>
            </w:pPr>
          </w:p>
        </w:tc>
        <w:tc>
          <w:tcPr>
            <w:tcW w:w="1711" w:type="dxa"/>
          </w:tcPr>
          <w:p w14:paraId="27D61F8B" w14:textId="77777777" w:rsidR="00D30937" w:rsidRDefault="00D30937" w:rsidP="00DD156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376" w:type="dxa"/>
          </w:tcPr>
          <w:p w14:paraId="5C84ED4A" w14:textId="77777777" w:rsidR="00D30937" w:rsidRDefault="00D30937" w:rsidP="00DD156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729008E5" w14:textId="77777777" w:rsidR="00D30937" w:rsidRDefault="00D30937" w:rsidP="00DD156F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1AB2314E" w14:textId="77777777" w:rsidR="00D30937" w:rsidRDefault="00D30937" w:rsidP="00DD156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1" w:type="dxa"/>
          </w:tcPr>
          <w:p w14:paraId="411A3768" w14:textId="77777777" w:rsidR="00D30937" w:rsidRDefault="00D30937" w:rsidP="00DD156F">
            <w:pPr>
              <w:ind w:right="210"/>
            </w:pPr>
          </w:p>
        </w:tc>
        <w:tc>
          <w:tcPr>
            <w:tcW w:w="1326" w:type="dxa"/>
          </w:tcPr>
          <w:p w14:paraId="25CC61DB" w14:textId="77777777" w:rsidR="00D30937" w:rsidRDefault="00D30937" w:rsidP="00DD156F">
            <w:pPr>
              <w:ind w:left="210" w:right="210"/>
            </w:pPr>
          </w:p>
        </w:tc>
      </w:tr>
    </w:tbl>
    <w:p w14:paraId="2F7E4182" w14:textId="77777777" w:rsidR="00D30937" w:rsidRDefault="00D30937" w:rsidP="00D30937">
      <w:r>
        <w:rPr>
          <w:rFonts w:hint="eastAsia"/>
        </w:rPr>
        <w:t>|</w:t>
      </w:r>
    </w:p>
    <w:p w14:paraId="19A3E0FC" w14:textId="77777777" w:rsidR="00BE50A7" w:rsidRDefault="00BE50A7" w:rsidP="00BE50A7"/>
    <w:p w14:paraId="3EFAE556" w14:textId="77777777" w:rsidR="00E40A7D" w:rsidRDefault="00E40A7D" w:rsidP="00E40A7D">
      <w:pPr>
        <w:pStyle w:val="a0"/>
      </w:pPr>
      <w:bookmarkStart w:id="90" w:name="_Toc427236696"/>
      <w:bookmarkStart w:id="91" w:name="_Toc430249266"/>
      <w:r>
        <w:rPr>
          <w:rFonts w:hint="eastAsia"/>
        </w:rPr>
        <w:t>结业考试</w:t>
      </w:r>
      <w:r>
        <w:t>题目</w:t>
      </w:r>
      <w:r>
        <w:rPr>
          <w:rFonts w:hint="eastAsia"/>
        </w:rPr>
        <w:t>表</w:t>
      </w:r>
      <w:bookmarkEnd w:id="90"/>
      <w:bookmarkEnd w:id="91"/>
    </w:p>
    <w:p w14:paraId="3A3CDA27" w14:textId="77777777" w:rsidR="00E40A7D" w:rsidRPr="007939FF" w:rsidRDefault="00E40A7D" w:rsidP="00E40A7D">
      <w:r>
        <w:rPr>
          <w:rFonts w:hint="eastAsia"/>
        </w:rPr>
        <w:t>*</w:t>
      </w:r>
      <w:r w:rsidRPr="000379E1">
        <w:t>Course_</w:t>
      </w:r>
      <w:r>
        <w:t>Unit</w:t>
      </w:r>
      <w:r w:rsidR="00607E20">
        <w:t>Test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1711"/>
        <w:gridCol w:w="1376"/>
        <w:gridCol w:w="1134"/>
        <w:gridCol w:w="1275"/>
        <w:gridCol w:w="851"/>
        <w:gridCol w:w="1326"/>
      </w:tblGrid>
      <w:tr w:rsidR="00E40A7D" w14:paraId="6FA0606E" w14:textId="77777777" w:rsidTr="00DD156F">
        <w:tc>
          <w:tcPr>
            <w:tcW w:w="849" w:type="dxa"/>
          </w:tcPr>
          <w:p w14:paraId="4B89CFB3" w14:textId="77777777" w:rsidR="00E40A7D" w:rsidRPr="002177A0" w:rsidRDefault="00E40A7D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11" w:type="dxa"/>
          </w:tcPr>
          <w:p w14:paraId="00F1F573" w14:textId="77777777" w:rsidR="00E40A7D" w:rsidRPr="002177A0" w:rsidRDefault="00E40A7D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376" w:type="dxa"/>
          </w:tcPr>
          <w:p w14:paraId="5D61F413" w14:textId="77777777" w:rsidR="00E40A7D" w:rsidRPr="002177A0" w:rsidRDefault="00E40A7D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14:paraId="11DD58B2" w14:textId="77777777" w:rsidR="00E40A7D" w:rsidRPr="002177A0" w:rsidRDefault="00E40A7D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5" w:type="dxa"/>
          </w:tcPr>
          <w:p w14:paraId="73A050CB" w14:textId="77777777" w:rsidR="00E40A7D" w:rsidRPr="002177A0" w:rsidRDefault="00E40A7D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1" w:type="dxa"/>
          </w:tcPr>
          <w:p w14:paraId="68487B6C" w14:textId="77777777" w:rsidR="00E40A7D" w:rsidRPr="002177A0" w:rsidRDefault="00E40A7D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3FB3CBDB" w14:textId="77777777" w:rsidR="00E40A7D" w:rsidRPr="002177A0" w:rsidRDefault="00E40A7D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E40A7D" w14:paraId="7502360A" w14:textId="77777777" w:rsidTr="00DD156F">
        <w:tc>
          <w:tcPr>
            <w:tcW w:w="849" w:type="dxa"/>
          </w:tcPr>
          <w:p w14:paraId="76A04DED" w14:textId="77777777" w:rsidR="00E40A7D" w:rsidRDefault="00E40A7D" w:rsidP="00DD156F">
            <w:r>
              <w:rPr>
                <w:rFonts w:hint="eastAsia"/>
              </w:rPr>
              <w:t>y</w:t>
            </w:r>
          </w:p>
        </w:tc>
        <w:tc>
          <w:tcPr>
            <w:tcW w:w="1711" w:type="dxa"/>
          </w:tcPr>
          <w:p w14:paraId="7EDA6193" w14:textId="77777777" w:rsidR="00E40A7D" w:rsidRDefault="00E40A7D" w:rsidP="00DD156F">
            <w:r>
              <w:rPr>
                <w:rFonts w:hint="eastAsia"/>
              </w:rPr>
              <w:t>Id</w:t>
            </w:r>
          </w:p>
        </w:tc>
        <w:tc>
          <w:tcPr>
            <w:tcW w:w="1376" w:type="dxa"/>
          </w:tcPr>
          <w:p w14:paraId="1ADE3493" w14:textId="77777777" w:rsidR="00E40A7D" w:rsidRDefault="00E40A7D" w:rsidP="00DD156F"/>
        </w:tc>
        <w:tc>
          <w:tcPr>
            <w:tcW w:w="1134" w:type="dxa"/>
          </w:tcPr>
          <w:p w14:paraId="59939BBB" w14:textId="77777777" w:rsidR="00E40A7D" w:rsidRDefault="00E40A7D" w:rsidP="00DD156F"/>
        </w:tc>
        <w:tc>
          <w:tcPr>
            <w:tcW w:w="1275" w:type="dxa"/>
          </w:tcPr>
          <w:p w14:paraId="0ECA34D8" w14:textId="77777777" w:rsidR="00E40A7D" w:rsidRDefault="00E40A7D" w:rsidP="00DD156F"/>
        </w:tc>
        <w:tc>
          <w:tcPr>
            <w:tcW w:w="851" w:type="dxa"/>
          </w:tcPr>
          <w:p w14:paraId="7E5A091F" w14:textId="77777777" w:rsidR="00E40A7D" w:rsidRDefault="00E40A7D" w:rsidP="00DD156F"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5F1CF57A" w14:textId="77777777" w:rsidR="00E40A7D" w:rsidRDefault="00E40A7D" w:rsidP="00DD156F"/>
        </w:tc>
      </w:tr>
      <w:tr w:rsidR="00371979" w:rsidRPr="00371979" w14:paraId="42E911F5" w14:textId="77777777" w:rsidTr="00DD156F">
        <w:tc>
          <w:tcPr>
            <w:tcW w:w="849" w:type="dxa"/>
          </w:tcPr>
          <w:p w14:paraId="70E00CF9" w14:textId="77777777" w:rsidR="00371979" w:rsidRPr="00371979" w:rsidRDefault="00371979" w:rsidP="00371979">
            <w:pPr>
              <w:rPr>
                <w:strike/>
                <w:color w:val="FF0000"/>
              </w:rPr>
            </w:pPr>
          </w:p>
        </w:tc>
        <w:tc>
          <w:tcPr>
            <w:tcW w:w="1711" w:type="dxa"/>
          </w:tcPr>
          <w:p w14:paraId="5E5EA9A9" w14:textId="77777777" w:rsidR="00371979" w:rsidRPr="00670A18" w:rsidRDefault="00430748" w:rsidP="00371979">
            <w:r w:rsidRPr="00670A18">
              <w:t>TrainingId</w:t>
            </w:r>
          </w:p>
        </w:tc>
        <w:tc>
          <w:tcPr>
            <w:tcW w:w="1376" w:type="dxa"/>
          </w:tcPr>
          <w:p w14:paraId="709FA650" w14:textId="77777777" w:rsidR="00371979" w:rsidRPr="00670A18" w:rsidRDefault="00371979" w:rsidP="00371979">
            <w:r w:rsidRPr="00670A18">
              <w:t>I</w:t>
            </w:r>
            <w:r w:rsidRPr="00670A18"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37BC36CF" w14:textId="77777777" w:rsidR="00371979" w:rsidRPr="00670A18" w:rsidRDefault="00371979" w:rsidP="00371979">
            <w:r w:rsidRPr="00670A18"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4A8F84D5" w14:textId="77777777" w:rsidR="00371979" w:rsidRPr="00670A18" w:rsidRDefault="00371979" w:rsidP="00371979"/>
        </w:tc>
        <w:tc>
          <w:tcPr>
            <w:tcW w:w="851" w:type="dxa"/>
          </w:tcPr>
          <w:p w14:paraId="7EE7ACDA" w14:textId="77777777" w:rsidR="00371979" w:rsidRPr="00670A18" w:rsidRDefault="00430748" w:rsidP="00371979">
            <w:r w:rsidRPr="00670A18">
              <w:rPr>
                <w:rFonts w:hint="eastAsia"/>
              </w:rPr>
              <w:t>所属课程</w:t>
            </w:r>
          </w:p>
        </w:tc>
        <w:tc>
          <w:tcPr>
            <w:tcW w:w="1326" w:type="dxa"/>
          </w:tcPr>
          <w:p w14:paraId="18DF205B" w14:textId="77777777" w:rsidR="00371979" w:rsidRPr="00371979" w:rsidRDefault="00371979" w:rsidP="00371979">
            <w:pPr>
              <w:rPr>
                <w:strike/>
                <w:color w:val="FF0000"/>
              </w:rPr>
            </w:pPr>
          </w:p>
        </w:tc>
      </w:tr>
      <w:tr w:rsidR="005C3C16" w14:paraId="26E538F3" w14:textId="77777777" w:rsidTr="00DD156F">
        <w:tc>
          <w:tcPr>
            <w:tcW w:w="849" w:type="dxa"/>
          </w:tcPr>
          <w:p w14:paraId="0262C81D" w14:textId="77777777" w:rsidR="005C3C16" w:rsidRDefault="005C3C16" w:rsidP="005C3C16"/>
        </w:tc>
        <w:tc>
          <w:tcPr>
            <w:tcW w:w="1711" w:type="dxa"/>
          </w:tcPr>
          <w:p w14:paraId="22A3A76D" w14:textId="77777777" w:rsidR="005C3C16" w:rsidRDefault="005C3C16" w:rsidP="005C3C16">
            <w:pPr>
              <w:jc w:val="left"/>
            </w:pPr>
            <w:r>
              <w:rPr>
                <w:rFonts w:hint="eastAsia"/>
              </w:rPr>
              <w:t>Verson</w:t>
            </w:r>
          </w:p>
        </w:tc>
        <w:tc>
          <w:tcPr>
            <w:tcW w:w="1376" w:type="dxa"/>
          </w:tcPr>
          <w:p w14:paraId="7B5ABE7D" w14:textId="77777777" w:rsidR="005C3C16" w:rsidRDefault="005C3C16" w:rsidP="005C3C16">
            <w:r>
              <w:t>V</w:t>
            </w:r>
            <w:r>
              <w:rPr>
                <w:rFonts w:hint="eastAsia"/>
              </w:rPr>
              <w:t>archar(</w:t>
            </w:r>
            <w:r w:rsidR="003C3654">
              <w:t>2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634AB399" w14:textId="77777777" w:rsidR="005C3C16" w:rsidRDefault="005C3C16" w:rsidP="005C3C16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43D8EDE4" w14:textId="77777777" w:rsidR="005C3C16" w:rsidRDefault="005C3C16" w:rsidP="005C3C16"/>
        </w:tc>
        <w:tc>
          <w:tcPr>
            <w:tcW w:w="851" w:type="dxa"/>
          </w:tcPr>
          <w:p w14:paraId="742B2096" w14:textId="77777777" w:rsidR="005C3C16" w:rsidRDefault="005C3C16" w:rsidP="005C3C16">
            <w:r>
              <w:rPr>
                <w:rFonts w:hint="eastAsia"/>
              </w:rPr>
              <w:t>版本号</w:t>
            </w:r>
          </w:p>
        </w:tc>
        <w:tc>
          <w:tcPr>
            <w:tcW w:w="1326" w:type="dxa"/>
          </w:tcPr>
          <w:p w14:paraId="358E15C0" w14:textId="77777777" w:rsidR="005C3C16" w:rsidRDefault="005C3C16" w:rsidP="005C3C16"/>
        </w:tc>
      </w:tr>
      <w:tr w:rsidR="00E40A7D" w14:paraId="5CEC7828" w14:textId="77777777" w:rsidTr="00DD156F">
        <w:tc>
          <w:tcPr>
            <w:tcW w:w="849" w:type="dxa"/>
          </w:tcPr>
          <w:p w14:paraId="42C67FB8" w14:textId="77777777" w:rsidR="00E40A7D" w:rsidRDefault="00E40A7D" w:rsidP="00DD156F"/>
        </w:tc>
        <w:tc>
          <w:tcPr>
            <w:tcW w:w="1711" w:type="dxa"/>
          </w:tcPr>
          <w:p w14:paraId="541E8D95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376" w:type="dxa"/>
          </w:tcPr>
          <w:p w14:paraId="332A81DE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varchar(</w:t>
            </w:r>
            <w:r>
              <w:t>2000)</w:t>
            </w:r>
          </w:p>
        </w:tc>
        <w:tc>
          <w:tcPr>
            <w:tcW w:w="1134" w:type="dxa"/>
          </w:tcPr>
          <w:p w14:paraId="00C4FB57" w14:textId="77777777" w:rsidR="00E40A7D" w:rsidRDefault="00E40A7D" w:rsidP="00DD156F"/>
        </w:tc>
        <w:tc>
          <w:tcPr>
            <w:tcW w:w="1275" w:type="dxa"/>
          </w:tcPr>
          <w:p w14:paraId="1FEAFC58" w14:textId="77777777" w:rsidR="00E40A7D" w:rsidRDefault="00E40A7D" w:rsidP="00DD156F"/>
        </w:tc>
        <w:tc>
          <w:tcPr>
            <w:tcW w:w="851" w:type="dxa"/>
          </w:tcPr>
          <w:p w14:paraId="14DF773E" w14:textId="77777777" w:rsidR="00E40A7D" w:rsidRDefault="00E40A7D" w:rsidP="00DD156F">
            <w:r>
              <w:rPr>
                <w:rFonts w:hint="eastAsia"/>
              </w:rPr>
              <w:t>问题内容</w:t>
            </w:r>
          </w:p>
        </w:tc>
        <w:tc>
          <w:tcPr>
            <w:tcW w:w="1326" w:type="dxa"/>
          </w:tcPr>
          <w:p w14:paraId="5BEE3823" w14:textId="77777777" w:rsidR="00E40A7D" w:rsidRDefault="00E40A7D" w:rsidP="00DD156F"/>
        </w:tc>
      </w:tr>
      <w:tr w:rsidR="00E40A7D" w14:paraId="07D693A8" w14:textId="77777777" w:rsidTr="00DD156F">
        <w:tc>
          <w:tcPr>
            <w:tcW w:w="849" w:type="dxa"/>
          </w:tcPr>
          <w:p w14:paraId="76CA8C2A" w14:textId="77777777" w:rsidR="00E40A7D" w:rsidRDefault="00E40A7D" w:rsidP="00DD156F"/>
        </w:tc>
        <w:tc>
          <w:tcPr>
            <w:tcW w:w="1711" w:type="dxa"/>
          </w:tcPr>
          <w:p w14:paraId="53702E34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QTtype</w:t>
            </w:r>
          </w:p>
        </w:tc>
        <w:tc>
          <w:tcPr>
            <w:tcW w:w="1376" w:type="dxa"/>
          </w:tcPr>
          <w:p w14:paraId="11A95FFA" w14:textId="77777777" w:rsidR="00E40A7D" w:rsidRDefault="00E40A7D" w:rsidP="00DD156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29D3C08E" w14:textId="77777777" w:rsidR="00E40A7D" w:rsidRDefault="00E40A7D" w:rsidP="00DD156F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3B8ECD0C" w14:textId="77777777" w:rsidR="00E40A7D" w:rsidRDefault="00E40A7D" w:rsidP="00DD156F"/>
        </w:tc>
        <w:tc>
          <w:tcPr>
            <w:tcW w:w="851" w:type="dxa"/>
          </w:tcPr>
          <w:p w14:paraId="705D0772" w14:textId="77777777" w:rsidR="00E40A7D" w:rsidRDefault="00E40A7D" w:rsidP="00DD156F">
            <w:r>
              <w:rPr>
                <w:rFonts w:hint="eastAsia"/>
              </w:rPr>
              <w:t>类型</w:t>
            </w:r>
          </w:p>
        </w:tc>
        <w:tc>
          <w:tcPr>
            <w:tcW w:w="1326" w:type="dxa"/>
          </w:tcPr>
          <w:p w14:paraId="3BF38232" w14:textId="2FEB827A" w:rsidR="00E40A7D" w:rsidRDefault="00E40A7D" w:rsidP="00DD15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单选</w:t>
            </w:r>
            <w:r>
              <w:t>，</w:t>
            </w:r>
            <w:r>
              <w:rPr>
                <w:rFonts w:hint="eastAsia"/>
              </w:rPr>
              <w:t>2</w:t>
            </w:r>
            <w:r>
              <w:t>多选，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判断</w:t>
            </w:r>
            <w:r w:rsidR="00B80623">
              <w:rPr>
                <w:rFonts w:hint="eastAsia"/>
              </w:rPr>
              <w:t>，</w:t>
            </w:r>
            <w:r w:rsidR="00B80623">
              <w:t>4</w:t>
            </w:r>
            <w:r w:rsidR="00B80623">
              <w:rPr>
                <w:rFonts w:hint="eastAsia"/>
              </w:rPr>
              <w:t>问答题</w:t>
            </w:r>
          </w:p>
        </w:tc>
      </w:tr>
      <w:tr w:rsidR="00E40A7D" w14:paraId="60822E9B" w14:textId="77777777" w:rsidTr="00DD156F">
        <w:tc>
          <w:tcPr>
            <w:tcW w:w="849" w:type="dxa"/>
          </w:tcPr>
          <w:p w14:paraId="4DEB3F30" w14:textId="77777777" w:rsidR="00E40A7D" w:rsidRDefault="00E40A7D" w:rsidP="00DD156F"/>
        </w:tc>
        <w:tc>
          <w:tcPr>
            <w:tcW w:w="1711" w:type="dxa"/>
          </w:tcPr>
          <w:p w14:paraId="54E40641" w14:textId="77777777" w:rsidR="00E40A7D" w:rsidRDefault="00E40A7D" w:rsidP="00DD156F">
            <w:r>
              <w:t>Question</w:t>
            </w:r>
          </w:p>
        </w:tc>
        <w:tc>
          <w:tcPr>
            <w:tcW w:w="1376" w:type="dxa"/>
          </w:tcPr>
          <w:p w14:paraId="4AD0C215" w14:textId="77777777" w:rsidR="00E40A7D" w:rsidRDefault="00E40A7D" w:rsidP="00DD156F">
            <w:r>
              <w:t>V</w:t>
            </w:r>
            <w:r>
              <w:rPr>
                <w:rFonts w:hint="eastAsia"/>
              </w:rPr>
              <w:t>archar(</w:t>
            </w:r>
            <w:r>
              <w:t>Max)</w:t>
            </w:r>
          </w:p>
        </w:tc>
        <w:tc>
          <w:tcPr>
            <w:tcW w:w="1134" w:type="dxa"/>
          </w:tcPr>
          <w:p w14:paraId="45B26AA2" w14:textId="77777777" w:rsidR="00E40A7D" w:rsidRDefault="00E40A7D" w:rsidP="00DD156F"/>
        </w:tc>
        <w:tc>
          <w:tcPr>
            <w:tcW w:w="1275" w:type="dxa"/>
          </w:tcPr>
          <w:p w14:paraId="68B19BDF" w14:textId="77777777" w:rsidR="00E40A7D" w:rsidRDefault="00E40A7D" w:rsidP="00DD156F"/>
        </w:tc>
        <w:tc>
          <w:tcPr>
            <w:tcW w:w="851" w:type="dxa"/>
          </w:tcPr>
          <w:p w14:paraId="00B59DBF" w14:textId="77777777" w:rsidR="00E40A7D" w:rsidRDefault="00E40A7D" w:rsidP="00DD156F">
            <w:r>
              <w:rPr>
                <w:rFonts w:hint="eastAsia"/>
              </w:rPr>
              <w:t>题目列</w:t>
            </w:r>
            <w:r>
              <w:rPr>
                <w:rFonts w:hint="eastAsia"/>
              </w:rPr>
              <w:lastRenderedPageBreak/>
              <w:t>表</w:t>
            </w:r>
          </w:p>
        </w:tc>
        <w:tc>
          <w:tcPr>
            <w:tcW w:w="1326" w:type="dxa"/>
          </w:tcPr>
          <w:p w14:paraId="527152CC" w14:textId="77777777" w:rsidR="00E40A7D" w:rsidRDefault="00E40A7D" w:rsidP="00DD156F">
            <w:r>
              <w:rPr>
                <w:rFonts w:hint="eastAsia"/>
              </w:rPr>
              <w:lastRenderedPageBreak/>
              <w:t>用</w:t>
            </w:r>
            <w:r>
              <w:rPr>
                <w:rFonts w:hint="eastAsia"/>
              </w:rPr>
              <w:t>Json</w:t>
            </w:r>
            <w:r>
              <w:t>保存</w:t>
            </w:r>
            <w:r>
              <w:rPr>
                <w:rFonts w:hint="eastAsia"/>
              </w:rPr>
              <w:lastRenderedPageBreak/>
              <w:t>{</w:t>
            </w:r>
            <w:r>
              <w:t>Id:1,Content:’</w:t>
            </w:r>
            <w:r>
              <w:rPr>
                <w:rFonts w:hint="eastAsia"/>
              </w:rPr>
              <w:t>这里</w:t>
            </w:r>
            <w:r>
              <w:t>是答案内容</w:t>
            </w:r>
            <w:r>
              <w:t>’</w:t>
            </w:r>
            <w:r>
              <w:rPr>
                <w:rFonts w:hint="eastAsia"/>
              </w:rPr>
              <w:t>}</w:t>
            </w:r>
          </w:p>
        </w:tc>
      </w:tr>
      <w:tr w:rsidR="00E40A7D" w14:paraId="3B5B7B72" w14:textId="77777777" w:rsidTr="00DD156F">
        <w:tc>
          <w:tcPr>
            <w:tcW w:w="849" w:type="dxa"/>
          </w:tcPr>
          <w:p w14:paraId="7D42D515" w14:textId="77777777" w:rsidR="00E40A7D" w:rsidRDefault="00E40A7D" w:rsidP="00DD156F"/>
        </w:tc>
        <w:tc>
          <w:tcPr>
            <w:tcW w:w="1711" w:type="dxa"/>
          </w:tcPr>
          <w:p w14:paraId="07F59299" w14:textId="77777777" w:rsidR="00E40A7D" w:rsidRDefault="00E40A7D" w:rsidP="00DD156F">
            <w:r>
              <w:rPr>
                <w:rFonts w:hint="eastAsia"/>
              </w:rPr>
              <w:t>Answer</w:t>
            </w:r>
          </w:p>
        </w:tc>
        <w:tc>
          <w:tcPr>
            <w:tcW w:w="1376" w:type="dxa"/>
          </w:tcPr>
          <w:p w14:paraId="7305B6BE" w14:textId="77777777" w:rsidR="00E40A7D" w:rsidRDefault="00E40A7D" w:rsidP="00DD156F">
            <w:r>
              <w:t>varchar(100)</w:t>
            </w:r>
          </w:p>
        </w:tc>
        <w:tc>
          <w:tcPr>
            <w:tcW w:w="1134" w:type="dxa"/>
          </w:tcPr>
          <w:p w14:paraId="3D409BF2" w14:textId="77777777" w:rsidR="00E40A7D" w:rsidRDefault="00E40A7D" w:rsidP="00DD156F"/>
        </w:tc>
        <w:tc>
          <w:tcPr>
            <w:tcW w:w="1275" w:type="dxa"/>
          </w:tcPr>
          <w:p w14:paraId="72AB75BE" w14:textId="77777777" w:rsidR="00E40A7D" w:rsidRDefault="00E40A7D" w:rsidP="00DD156F"/>
        </w:tc>
        <w:tc>
          <w:tcPr>
            <w:tcW w:w="851" w:type="dxa"/>
          </w:tcPr>
          <w:p w14:paraId="36D0EA44" w14:textId="77777777" w:rsidR="00E40A7D" w:rsidRDefault="00E40A7D" w:rsidP="00DD156F">
            <w:r>
              <w:rPr>
                <w:rFonts w:hint="eastAsia"/>
              </w:rPr>
              <w:t>正确</w:t>
            </w:r>
            <w:r>
              <w:t>答案</w:t>
            </w:r>
          </w:p>
        </w:tc>
        <w:tc>
          <w:tcPr>
            <w:tcW w:w="1326" w:type="dxa"/>
          </w:tcPr>
          <w:p w14:paraId="07B81071" w14:textId="77777777" w:rsidR="00E40A7D" w:rsidRDefault="00E40A7D" w:rsidP="00DD156F">
            <w:r>
              <w:rPr>
                <w:rFonts w:hint="eastAsia"/>
              </w:rPr>
              <w:t>就是</w:t>
            </w:r>
            <w:r>
              <w:t>题目列表中的</w:t>
            </w:r>
            <w:r>
              <w:t>Id</w:t>
            </w:r>
            <w:r>
              <w:t>。</w:t>
            </w:r>
            <w:r>
              <w:rPr>
                <w:rFonts w:hint="eastAsia"/>
              </w:rPr>
              <w:t>多选</w:t>
            </w:r>
            <w:r>
              <w:t>用逗号分隔，判断题</w:t>
            </w:r>
            <w:r>
              <w:rPr>
                <w:rFonts w:hint="eastAsia"/>
              </w:rPr>
              <w:t>1</w:t>
            </w:r>
            <w:r>
              <w:t>为正确，</w:t>
            </w:r>
            <w:r>
              <w:t>0</w:t>
            </w:r>
            <w:r>
              <w:t>为错误。</w:t>
            </w:r>
          </w:p>
        </w:tc>
      </w:tr>
      <w:tr w:rsidR="00941C4D" w14:paraId="684D8544" w14:textId="77777777" w:rsidTr="00DD156F">
        <w:tc>
          <w:tcPr>
            <w:tcW w:w="849" w:type="dxa"/>
          </w:tcPr>
          <w:p w14:paraId="3F9B8753" w14:textId="77777777" w:rsidR="00941C4D" w:rsidRDefault="00941C4D" w:rsidP="00941C4D"/>
        </w:tc>
        <w:tc>
          <w:tcPr>
            <w:tcW w:w="1711" w:type="dxa"/>
          </w:tcPr>
          <w:p w14:paraId="4CA35CDC" w14:textId="77777777" w:rsidR="00941C4D" w:rsidRDefault="00941C4D" w:rsidP="00941C4D">
            <w:r>
              <w:rPr>
                <w:rFonts w:hint="eastAsia"/>
              </w:rPr>
              <w:t>Credit</w:t>
            </w:r>
          </w:p>
        </w:tc>
        <w:tc>
          <w:tcPr>
            <w:tcW w:w="1376" w:type="dxa"/>
          </w:tcPr>
          <w:p w14:paraId="322E385E" w14:textId="77777777" w:rsidR="00941C4D" w:rsidRDefault="00941C4D" w:rsidP="00941C4D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134" w:type="dxa"/>
          </w:tcPr>
          <w:p w14:paraId="32353CD3" w14:textId="77777777" w:rsidR="00941C4D" w:rsidRDefault="00941C4D" w:rsidP="00941C4D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3F6B39DA" w14:textId="77777777" w:rsidR="00941C4D" w:rsidRDefault="00941C4D" w:rsidP="00941C4D"/>
        </w:tc>
        <w:tc>
          <w:tcPr>
            <w:tcW w:w="851" w:type="dxa"/>
          </w:tcPr>
          <w:p w14:paraId="0F9739D0" w14:textId="77777777" w:rsidR="00941C4D" w:rsidRDefault="00941C4D" w:rsidP="00941C4D">
            <w:r>
              <w:rPr>
                <w:rFonts w:hint="eastAsia"/>
              </w:rPr>
              <w:t>分数</w:t>
            </w:r>
          </w:p>
        </w:tc>
        <w:tc>
          <w:tcPr>
            <w:tcW w:w="1326" w:type="dxa"/>
          </w:tcPr>
          <w:p w14:paraId="37919D55" w14:textId="77777777" w:rsidR="00941C4D" w:rsidRDefault="00941C4D" w:rsidP="00941C4D"/>
        </w:tc>
      </w:tr>
      <w:tr w:rsidR="00E40A7D" w14:paraId="0F2C23C0" w14:textId="77777777" w:rsidTr="00DD156F">
        <w:tc>
          <w:tcPr>
            <w:tcW w:w="849" w:type="dxa"/>
          </w:tcPr>
          <w:p w14:paraId="00FE752C" w14:textId="77777777" w:rsidR="00E40A7D" w:rsidRDefault="00E40A7D" w:rsidP="00DD156F"/>
        </w:tc>
        <w:tc>
          <w:tcPr>
            <w:tcW w:w="1711" w:type="dxa"/>
          </w:tcPr>
          <w:p w14:paraId="3CE1C8F0" w14:textId="77777777" w:rsidR="00E40A7D" w:rsidRDefault="00E40A7D" w:rsidP="00DD156F">
            <w:r>
              <w:rPr>
                <w:rFonts w:hint="eastAsia"/>
              </w:rPr>
              <w:t>Display</w:t>
            </w:r>
          </w:p>
        </w:tc>
        <w:tc>
          <w:tcPr>
            <w:tcW w:w="1376" w:type="dxa"/>
          </w:tcPr>
          <w:p w14:paraId="3CE6829E" w14:textId="77777777" w:rsidR="00E40A7D" w:rsidRDefault="00E40A7D" w:rsidP="00DD156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722DCE1F" w14:textId="77777777" w:rsidR="00E40A7D" w:rsidRDefault="00E40A7D" w:rsidP="00DD156F">
            <w:r>
              <w:t>Y</w:t>
            </w:r>
          </w:p>
        </w:tc>
        <w:tc>
          <w:tcPr>
            <w:tcW w:w="1275" w:type="dxa"/>
          </w:tcPr>
          <w:p w14:paraId="62497C96" w14:textId="77777777" w:rsidR="00E40A7D" w:rsidRDefault="00E40A7D" w:rsidP="00DD156F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383D741D" w14:textId="77777777" w:rsidR="00E40A7D" w:rsidRDefault="00E40A7D" w:rsidP="00DD156F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6" w:type="dxa"/>
          </w:tcPr>
          <w:p w14:paraId="289C4C69" w14:textId="77777777" w:rsidR="00E40A7D" w:rsidRDefault="00E40A7D" w:rsidP="00DD156F"/>
        </w:tc>
      </w:tr>
      <w:tr w:rsidR="00E40A7D" w14:paraId="12AC4679" w14:textId="77777777" w:rsidTr="00DD156F">
        <w:tc>
          <w:tcPr>
            <w:tcW w:w="849" w:type="dxa"/>
          </w:tcPr>
          <w:p w14:paraId="2B643ACB" w14:textId="77777777" w:rsidR="00E40A7D" w:rsidRDefault="00E40A7D" w:rsidP="00DD156F">
            <w:pPr>
              <w:ind w:left="210" w:right="210"/>
            </w:pPr>
          </w:p>
        </w:tc>
        <w:tc>
          <w:tcPr>
            <w:tcW w:w="1711" w:type="dxa"/>
          </w:tcPr>
          <w:p w14:paraId="3F304082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376" w:type="dxa"/>
          </w:tcPr>
          <w:p w14:paraId="39278EFF" w14:textId="77777777" w:rsidR="00E40A7D" w:rsidRDefault="00E40A7D" w:rsidP="00DD156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3DA5A953" w14:textId="77777777" w:rsidR="00E40A7D" w:rsidRDefault="00E40A7D" w:rsidP="00DD156F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175DA315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7E460C81" w14:textId="77777777" w:rsidR="00E40A7D" w:rsidRDefault="00E40A7D" w:rsidP="00DD156F">
            <w:pPr>
              <w:ind w:right="210"/>
            </w:pPr>
          </w:p>
        </w:tc>
        <w:tc>
          <w:tcPr>
            <w:tcW w:w="1326" w:type="dxa"/>
          </w:tcPr>
          <w:p w14:paraId="605AB3B0" w14:textId="77777777" w:rsidR="00E40A7D" w:rsidRDefault="00E40A7D" w:rsidP="00DD156F">
            <w:pPr>
              <w:ind w:left="210" w:right="210"/>
            </w:pPr>
          </w:p>
        </w:tc>
      </w:tr>
      <w:tr w:rsidR="00E40A7D" w14:paraId="2530E51F" w14:textId="77777777" w:rsidTr="00DD156F">
        <w:tc>
          <w:tcPr>
            <w:tcW w:w="849" w:type="dxa"/>
          </w:tcPr>
          <w:p w14:paraId="76185A22" w14:textId="77777777" w:rsidR="00E40A7D" w:rsidRDefault="00E40A7D" w:rsidP="00DD156F">
            <w:pPr>
              <w:ind w:left="210" w:right="210"/>
            </w:pPr>
          </w:p>
        </w:tc>
        <w:tc>
          <w:tcPr>
            <w:tcW w:w="1711" w:type="dxa"/>
          </w:tcPr>
          <w:p w14:paraId="1F46C3D0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376" w:type="dxa"/>
          </w:tcPr>
          <w:p w14:paraId="78D2C6F8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49281214" w14:textId="77777777" w:rsidR="00E40A7D" w:rsidRDefault="00E40A7D" w:rsidP="00DD156F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214A5804" w14:textId="77777777" w:rsidR="00E40A7D" w:rsidRDefault="00E40A7D" w:rsidP="00DD156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1" w:type="dxa"/>
          </w:tcPr>
          <w:p w14:paraId="3C1F679F" w14:textId="77777777" w:rsidR="00E40A7D" w:rsidRDefault="00E40A7D" w:rsidP="00DD156F">
            <w:pPr>
              <w:ind w:right="210"/>
            </w:pPr>
          </w:p>
        </w:tc>
        <w:tc>
          <w:tcPr>
            <w:tcW w:w="1326" w:type="dxa"/>
          </w:tcPr>
          <w:p w14:paraId="1BD71442" w14:textId="77777777" w:rsidR="00E40A7D" w:rsidRDefault="00E40A7D" w:rsidP="00DD156F">
            <w:pPr>
              <w:ind w:left="210" w:right="210"/>
            </w:pPr>
          </w:p>
        </w:tc>
      </w:tr>
    </w:tbl>
    <w:p w14:paraId="5FD29221" w14:textId="77777777" w:rsidR="00E40A7D" w:rsidRDefault="00E40A7D" w:rsidP="00E40A7D">
      <w:r>
        <w:rPr>
          <w:rFonts w:hint="eastAsia"/>
        </w:rPr>
        <w:t>|</w:t>
      </w:r>
    </w:p>
    <w:p w14:paraId="2C3CDAD9" w14:textId="77777777" w:rsidR="00E40A7D" w:rsidRDefault="00E40A7D" w:rsidP="00E40A7D"/>
    <w:p w14:paraId="35A48F06" w14:textId="77777777" w:rsidR="00E40A7D" w:rsidRDefault="00E40A7D" w:rsidP="00E40A7D"/>
    <w:p w14:paraId="050FAB01" w14:textId="77777777" w:rsidR="00E40A7D" w:rsidRDefault="005F3E1E" w:rsidP="00E40A7D">
      <w:pPr>
        <w:pStyle w:val="a0"/>
      </w:pPr>
      <w:bookmarkStart w:id="92" w:name="_Toc427236697"/>
      <w:bookmarkStart w:id="93" w:name="_Toc430249267"/>
      <w:r>
        <w:rPr>
          <w:rFonts w:hint="eastAsia"/>
        </w:rPr>
        <w:t>用户</w:t>
      </w:r>
      <w:r w:rsidR="00607E20">
        <w:rPr>
          <w:rFonts w:hint="eastAsia"/>
        </w:rPr>
        <w:t>结业考试</w:t>
      </w:r>
      <w:r w:rsidR="00E40A7D">
        <w:t>题目</w:t>
      </w:r>
      <w:r w:rsidR="00E40A7D">
        <w:rPr>
          <w:rFonts w:hint="eastAsia"/>
        </w:rPr>
        <w:t>答案表</w:t>
      </w:r>
      <w:bookmarkEnd w:id="92"/>
      <w:bookmarkEnd w:id="93"/>
    </w:p>
    <w:p w14:paraId="45200653" w14:textId="77777777" w:rsidR="00E40A7D" w:rsidRPr="007939FF" w:rsidRDefault="00E40A7D" w:rsidP="00E40A7D">
      <w:r>
        <w:rPr>
          <w:rFonts w:hint="eastAsia"/>
        </w:rPr>
        <w:t>*</w:t>
      </w:r>
      <w:r w:rsidR="007C0E25">
        <w:t>Member</w:t>
      </w:r>
      <w:r w:rsidR="007C0E25">
        <w:rPr>
          <w:rFonts w:hint="eastAsia"/>
        </w:rPr>
        <w:t>_</w:t>
      </w:r>
      <w:r w:rsidRPr="000379E1">
        <w:t>Course</w:t>
      </w:r>
      <w:r w:rsidR="007C0E25">
        <w:t>Content</w:t>
      </w:r>
      <w:r w:rsidR="00607E20">
        <w:t>Test</w:t>
      </w:r>
      <w:r>
        <w:t>Answer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1711"/>
        <w:gridCol w:w="1376"/>
        <w:gridCol w:w="1134"/>
        <w:gridCol w:w="1275"/>
        <w:gridCol w:w="851"/>
        <w:gridCol w:w="1326"/>
      </w:tblGrid>
      <w:tr w:rsidR="00E40A7D" w14:paraId="56928227" w14:textId="77777777" w:rsidTr="00DD156F">
        <w:tc>
          <w:tcPr>
            <w:tcW w:w="849" w:type="dxa"/>
          </w:tcPr>
          <w:p w14:paraId="789F8A7F" w14:textId="77777777" w:rsidR="00E40A7D" w:rsidRPr="002177A0" w:rsidRDefault="00E40A7D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11" w:type="dxa"/>
          </w:tcPr>
          <w:p w14:paraId="1B911D01" w14:textId="77777777" w:rsidR="00E40A7D" w:rsidRPr="002177A0" w:rsidRDefault="00E40A7D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376" w:type="dxa"/>
          </w:tcPr>
          <w:p w14:paraId="29127460" w14:textId="77777777" w:rsidR="00E40A7D" w:rsidRPr="002177A0" w:rsidRDefault="00E40A7D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14:paraId="44074584" w14:textId="77777777" w:rsidR="00E40A7D" w:rsidRPr="002177A0" w:rsidRDefault="00E40A7D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5" w:type="dxa"/>
          </w:tcPr>
          <w:p w14:paraId="6602AD18" w14:textId="77777777" w:rsidR="00E40A7D" w:rsidRPr="002177A0" w:rsidRDefault="00E40A7D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1" w:type="dxa"/>
          </w:tcPr>
          <w:p w14:paraId="0FB77140" w14:textId="77777777" w:rsidR="00E40A7D" w:rsidRPr="002177A0" w:rsidRDefault="00E40A7D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0B805D93" w14:textId="77777777" w:rsidR="00E40A7D" w:rsidRPr="002177A0" w:rsidRDefault="00E40A7D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E40A7D" w14:paraId="6755E7A7" w14:textId="77777777" w:rsidTr="00DD156F">
        <w:tc>
          <w:tcPr>
            <w:tcW w:w="849" w:type="dxa"/>
          </w:tcPr>
          <w:p w14:paraId="4D980362" w14:textId="77777777" w:rsidR="00E40A7D" w:rsidRDefault="00E40A7D" w:rsidP="00DD156F">
            <w:r>
              <w:rPr>
                <w:rFonts w:hint="eastAsia"/>
              </w:rPr>
              <w:t>y</w:t>
            </w:r>
          </w:p>
        </w:tc>
        <w:tc>
          <w:tcPr>
            <w:tcW w:w="1711" w:type="dxa"/>
          </w:tcPr>
          <w:p w14:paraId="5BC6B20C" w14:textId="77777777" w:rsidR="00E40A7D" w:rsidRDefault="00E40A7D" w:rsidP="00DD156F">
            <w:r>
              <w:rPr>
                <w:rFonts w:hint="eastAsia"/>
              </w:rPr>
              <w:t>Id</w:t>
            </w:r>
          </w:p>
        </w:tc>
        <w:tc>
          <w:tcPr>
            <w:tcW w:w="1376" w:type="dxa"/>
          </w:tcPr>
          <w:p w14:paraId="70A96254" w14:textId="77777777" w:rsidR="00E40A7D" w:rsidRDefault="00E40A7D" w:rsidP="00DD156F"/>
        </w:tc>
        <w:tc>
          <w:tcPr>
            <w:tcW w:w="1134" w:type="dxa"/>
          </w:tcPr>
          <w:p w14:paraId="2D2E26E7" w14:textId="77777777" w:rsidR="00E40A7D" w:rsidRDefault="00E40A7D" w:rsidP="00DD156F"/>
        </w:tc>
        <w:tc>
          <w:tcPr>
            <w:tcW w:w="1275" w:type="dxa"/>
          </w:tcPr>
          <w:p w14:paraId="5E974575" w14:textId="77777777" w:rsidR="00E40A7D" w:rsidRDefault="00E40A7D" w:rsidP="00DD156F"/>
        </w:tc>
        <w:tc>
          <w:tcPr>
            <w:tcW w:w="851" w:type="dxa"/>
          </w:tcPr>
          <w:p w14:paraId="6C5075AA" w14:textId="77777777" w:rsidR="00E40A7D" w:rsidRDefault="00E40A7D" w:rsidP="00DD156F"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65BEE4A1" w14:textId="77777777" w:rsidR="00E40A7D" w:rsidRDefault="00E40A7D" w:rsidP="00DD156F"/>
        </w:tc>
      </w:tr>
      <w:tr w:rsidR="00E40A7D" w14:paraId="70357DA7" w14:textId="77777777" w:rsidTr="00DD156F">
        <w:tc>
          <w:tcPr>
            <w:tcW w:w="849" w:type="dxa"/>
          </w:tcPr>
          <w:p w14:paraId="65A4D279" w14:textId="77777777" w:rsidR="00E40A7D" w:rsidRDefault="00E40A7D" w:rsidP="00DD156F"/>
        </w:tc>
        <w:tc>
          <w:tcPr>
            <w:tcW w:w="1711" w:type="dxa"/>
          </w:tcPr>
          <w:p w14:paraId="7F2B5FDE" w14:textId="77777777" w:rsidR="00E40A7D" w:rsidRDefault="00E40A7D" w:rsidP="00DD156F">
            <w:r>
              <w:t>AnswerResult</w:t>
            </w:r>
          </w:p>
        </w:tc>
        <w:tc>
          <w:tcPr>
            <w:tcW w:w="1376" w:type="dxa"/>
          </w:tcPr>
          <w:p w14:paraId="3E09C7C7" w14:textId="77777777" w:rsidR="00E40A7D" w:rsidRDefault="00E40A7D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1841E826" w14:textId="77777777" w:rsidR="00E40A7D" w:rsidRDefault="00E40A7D" w:rsidP="00DD156F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3373BEE4" w14:textId="77777777" w:rsidR="00E40A7D" w:rsidRDefault="00E40A7D" w:rsidP="00DD156F"/>
        </w:tc>
        <w:tc>
          <w:tcPr>
            <w:tcW w:w="851" w:type="dxa"/>
          </w:tcPr>
          <w:p w14:paraId="7A6EF66F" w14:textId="77777777" w:rsidR="00E40A7D" w:rsidRDefault="00E40A7D" w:rsidP="00DD156F">
            <w:r>
              <w:rPr>
                <w:rFonts w:hint="eastAsia"/>
              </w:rPr>
              <w:t>答题</w:t>
            </w:r>
            <w:r>
              <w:t>总分表</w:t>
            </w:r>
            <w:r>
              <w:t>Id</w:t>
            </w:r>
          </w:p>
        </w:tc>
        <w:tc>
          <w:tcPr>
            <w:tcW w:w="1326" w:type="dxa"/>
          </w:tcPr>
          <w:p w14:paraId="0DF0F6B7" w14:textId="77777777" w:rsidR="00E40A7D" w:rsidRDefault="00E40A7D" w:rsidP="00DD156F"/>
        </w:tc>
      </w:tr>
      <w:tr w:rsidR="00E40A7D" w14:paraId="391A4B5D" w14:textId="77777777" w:rsidTr="00DD156F">
        <w:tc>
          <w:tcPr>
            <w:tcW w:w="849" w:type="dxa"/>
          </w:tcPr>
          <w:p w14:paraId="4F227231" w14:textId="77777777" w:rsidR="00E40A7D" w:rsidRDefault="00E40A7D" w:rsidP="00DD156F"/>
        </w:tc>
        <w:tc>
          <w:tcPr>
            <w:tcW w:w="1711" w:type="dxa"/>
          </w:tcPr>
          <w:p w14:paraId="7783ABD2" w14:textId="77777777" w:rsidR="00E40A7D" w:rsidRDefault="00E40A7D" w:rsidP="00DD156F">
            <w:r>
              <w:t>Q</w:t>
            </w:r>
            <w:r w:rsidRPr="00C346D5">
              <w:t>uestion</w:t>
            </w:r>
          </w:p>
        </w:tc>
        <w:tc>
          <w:tcPr>
            <w:tcW w:w="1376" w:type="dxa"/>
          </w:tcPr>
          <w:p w14:paraId="11639852" w14:textId="77777777" w:rsidR="00E40A7D" w:rsidRDefault="00E40A7D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34D72D2C" w14:textId="77777777" w:rsidR="00E40A7D" w:rsidRDefault="00E40A7D" w:rsidP="00DD156F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3DECD158" w14:textId="77777777" w:rsidR="00E40A7D" w:rsidRDefault="00E40A7D" w:rsidP="00DD156F"/>
        </w:tc>
        <w:tc>
          <w:tcPr>
            <w:tcW w:w="851" w:type="dxa"/>
          </w:tcPr>
          <w:p w14:paraId="4127E713" w14:textId="77777777" w:rsidR="00E40A7D" w:rsidRDefault="00E40A7D" w:rsidP="00DD156F">
            <w:r>
              <w:rPr>
                <w:rFonts w:hint="eastAsia"/>
              </w:rPr>
              <w:t>题目编号</w:t>
            </w:r>
          </w:p>
        </w:tc>
        <w:tc>
          <w:tcPr>
            <w:tcW w:w="1326" w:type="dxa"/>
          </w:tcPr>
          <w:p w14:paraId="32D89008" w14:textId="77777777" w:rsidR="00E40A7D" w:rsidRDefault="00E40A7D" w:rsidP="00DD156F"/>
        </w:tc>
      </w:tr>
      <w:tr w:rsidR="00E40A7D" w14:paraId="646366A6" w14:textId="77777777" w:rsidTr="00DD156F">
        <w:tc>
          <w:tcPr>
            <w:tcW w:w="849" w:type="dxa"/>
          </w:tcPr>
          <w:p w14:paraId="40C9FB10" w14:textId="77777777" w:rsidR="00E40A7D" w:rsidRDefault="00E40A7D" w:rsidP="00DD156F"/>
        </w:tc>
        <w:tc>
          <w:tcPr>
            <w:tcW w:w="1711" w:type="dxa"/>
          </w:tcPr>
          <w:p w14:paraId="1FB16B35" w14:textId="77777777" w:rsidR="00E40A7D" w:rsidRDefault="00E40A7D" w:rsidP="00DD156F">
            <w:r>
              <w:rPr>
                <w:rFonts w:hint="eastAsia"/>
              </w:rPr>
              <w:t>Answer</w:t>
            </w:r>
          </w:p>
        </w:tc>
        <w:tc>
          <w:tcPr>
            <w:tcW w:w="1376" w:type="dxa"/>
          </w:tcPr>
          <w:p w14:paraId="746A9449" w14:textId="2E0D06A2" w:rsidR="00E40A7D" w:rsidRDefault="00E40A7D" w:rsidP="00ED41C1">
            <w:r>
              <w:t>varchar(</w:t>
            </w:r>
            <w:r w:rsidR="00ED41C1">
              <w:t>max</w:t>
            </w:r>
            <w:r>
              <w:t>)</w:t>
            </w:r>
          </w:p>
        </w:tc>
        <w:tc>
          <w:tcPr>
            <w:tcW w:w="1134" w:type="dxa"/>
          </w:tcPr>
          <w:p w14:paraId="37C7B206" w14:textId="77777777" w:rsidR="00E40A7D" w:rsidRDefault="00E40A7D" w:rsidP="00DD156F"/>
        </w:tc>
        <w:tc>
          <w:tcPr>
            <w:tcW w:w="1275" w:type="dxa"/>
          </w:tcPr>
          <w:p w14:paraId="0305739D" w14:textId="77777777" w:rsidR="00E40A7D" w:rsidRDefault="00E40A7D" w:rsidP="00DD156F"/>
        </w:tc>
        <w:tc>
          <w:tcPr>
            <w:tcW w:w="851" w:type="dxa"/>
          </w:tcPr>
          <w:p w14:paraId="033102F0" w14:textId="77777777" w:rsidR="00E40A7D" w:rsidRDefault="00E40A7D" w:rsidP="00DD156F">
            <w:r>
              <w:t>答案</w:t>
            </w:r>
          </w:p>
        </w:tc>
        <w:tc>
          <w:tcPr>
            <w:tcW w:w="1326" w:type="dxa"/>
          </w:tcPr>
          <w:p w14:paraId="0A4A6DCF" w14:textId="37ECB8D2" w:rsidR="00E40A7D" w:rsidRDefault="00E40A7D" w:rsidP="004C4F51">
            <w:r>
              <w:rPr>
                <w:rFonts w:hint="eastAsia"/>
              </w:rPr>
              <w:t>就是</w:t>
            </w:r>
            <w:r>
              <w:t>题目列表中的</w:t>
            </w:r>
            <w:r>
              <w:t>Id</w:t>
            </w:r>
            <w:r>
              <w:t>。</w:t>
            </w:r>
            <w:r>
              <w:rPr>
                <w:rFonts w:hint="eastAsia"/>
              </w:rPr>
              <w:t>多选</w:t>
            </w:r>
            <w:r>
              <w:t>用逗号分隔，判断题</w:t>
            </w:r>
            <w:r>
              <w:rPr>
                <w:rFonts w:hint="eastAsia"/>
              </w:rPr>
              <w:t>1</w:t>
            </w:r>
            <w:r>
              <w:t>为正确，</w:t>
            </w:r>
            <w:r>
              <w:t>0</w:t>
            </w:r>
            <w:r>
              <w:t>为错误。</w:t>
            </w:r>
            <w:r w:rsidR="009A06B9">
              <w:rPr>
                <w:rFonts w:hint="eastAsia"/>
              </w:rPr>
              <w:t>问答题则</w:t>
            </w:r>
            <w:r w:rsidR="009A06B9">
              <w:t>直接输入</w:t>
            </w:r>
            <w:r w:rsidR="004C4F51">
              <w:rPr>
                <w:rFonts w:hint="eastAsia"/>
              </w:rPr>
              <w:t>答题</w:t>
            </w:r>
            <w:r w:rsidR="004C4F51">
              <w:t>内容</w:t>
            </w:r>
            <w:r w:rsidR="009A06B9">
              <w:t>在里面。</w:t>
            </w:r>
          </w:p>
        </w:tc>
      </w:tr>
      <w:tr w:rsidR="00746523" w14:paraId="27916E07" w14:textId="77777777" w:rsidTr="00DD156F">
        <w:tc>
          <w:tcPr>
            <w:tcW w:w="849" w:type="dxa"/>
          </w:tcPr>
          <w:p w14:paraId="5465D952" w14:textId="77777777" w:rsidR="00746523" w:rsidRDefault="00746523" w:rsidP="00DD156F"/>
        </w:tc>
        <w:tc>
          <w:tcPr>
            <w:tcW w:w="1711" w:type="dxa"/>
          </w:tcPr>
          <w:p w14:paraId="624EFF72" w14:textId="77777777" w:rsidR="00746523" w:rsidRDefault="00746523" w:rsidP="00DD156F">
            <w:r>
              <w:rPr>
                <w:rFonts w:hint="eastAsia"/>
              </w:rPr>
              <w:t>Credit</w:t>
            </w:r>
          </w:p>
        </w:tc>
        <w:tc>
          <w:tcPr>
            <w:tcW w:w="1376" w:type="dxa"/>
          </w:tcPr>
          <w:p w14:paraId="0BAA9E65" w14:textId="77777777" w:rsidR="00746523" w:rsidRDefault="00746523" w:rsidP="00DD156F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134" w:type="dxa"/>
          </w:tcPr>
          <w:p w14:paraId="2B8B4456" w14:textId="77777777" w:rsidR="00746523" w:rsidRDefault="00746523" w:rsidP="00DD156F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18C96133" w14:textId="77777777" w:rsidR="00746523" w:rsidRDefault="00746523" w:rsidP="00DD156F"/>
        </w:tc>
        <w:tc>
          <w:tcPr>
            <w:tcW w:w="851" w:type="dxa"/>
          </w:tcPr>
          <w:p w14:paraId="00A29FB9" w14:textId="77777777" w:rsidR="00746523" w:rsidRDefault="00746523" w:rsidP="00DD156F">
            <w:r>
              <w:rPr>
                <w:rFonts w:hint="eastAsia"/>
              </w:rPr>
              <w:t>分数</w:t>
            </w:r>
          </w:p>
        </w:tc>
        <w:tc>
          <w:tcPr>
            <w:tcW w:w="1326" w:type="dxa"/>
          </w:tcPr>
          <w:p w14:paraId="79D6268A" w14:textId="77777777" w:rsidR="00746523" w:rsidRDefault="00746523" w:rsidP="00DD156F"/>
        </w:tc>
      </w:tr>
      <w:tr w:rsidR="00E40A7D" w14:paraId="3617F0A7" w14:textId="77777777" w:rsidTr="00DD156F">
        <w:tc>
          <w:tcPr>
            <w:tcW w:w="849" w:type="dxa"/>
          </w:tcPr>
          <w:p w14:paraId="1136C528" w14:textId="77777777" w:rsidR="00E40A7D" w:rsidRDefault="00E40A7D" w:rsidP="00DD156F"/>
        </w:tc>
        <w:tc>
          <w:tcPr>
            <w:tcW w:w="1711" w:type="dxa"/>
          </w:tcPr>
          <w:p w14:paraId="7D36555C" w14:textId="77777777" w:rsidR="00E40A7D" w:rsidRDefault="00E40A7D" w:rsidP="00DD156F">
            <w:r>
              <w:rPr>
                <w:rFonts w:hint="eastAsia"/>
              </w:rPr>
              <w:t>Result</w:t>
            </w:r>
          </w:p>
        </w:tc>
        <w:tc>
          <w:tcPr>
            <w:tcW w:w="1376" w:type="dxa"/>
          </w:tcPr>
          <w:p w14:paraId="2875B5B7" w14:textId="77777777" w:rsidR="00E40A7D" w:rsidRDefault="00E40A7D" w:rsidP="00DD156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46C8FABB" w14:textId="77777777" w:rsidR="00E40A7D" w:rsidRDefault="00E40A7D" w:rsidP="00DD156F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2747BC31" w14:textId="77777777" w:rsidR="00E40A7D" w:rsidRDefault="00E40A7D" w:rsidP="00DD156F"/>
        </w:tc>
        <w:tc>
          <w:tcPr>
            <w:tcW w:w="851" w:type="dxa"/>
          </w:tcPr>
          <w:p w14:paraId="060B58A1" w14:textId="77777777" w:rsidR="00E40A7D" w:rsidRDefault="00E40A7D" w:rsidP="00DD156F">
            <w:r>
              <w:rPr>
                <w:rFonts w:hint="eastAsia"/>
              </w:rPr>
              <w:t>是否</w:t>
            </w:r>
            <w:r>
              <w:t>正确</w:t>
            </w:r>
          </w:p>
        </w:tc>
        <w:tc>
          <w:tcPr>
            <w:tcW w:w="1326" w:type="dxa"/>
          </w:tcPr>
          <w:p w14:paraId="7C53CE22" w14:textId="77777777" w:rsidR="00E40A7D" w:rsidRDefault="00E40A7D" w:rsidP="00DD156F">
            <w:r>
              <w:t>1</w:t>
            </w:r>
            <w:r>
              <w:t>正确，</w:t>
            </w:r>
            <w:r>
              <w:t>0</w:t>
            </w:r>
            <w:r>
              <w:t>不正确</w:t>
            </w:r>
          </w:p>
        </w:tc>
      </w:tr>
      <w:tr w:rsidR="00E40A7D" w14:paraId="3AF66AFE" w14:textId="77777777" w:rsidTr="00DD156F">
        <w:tc>
          <w:tcPr>
            <w:tcW w:w="849" w:type="dxa"/>
          </w:tcPr>
          <w:p w14:paraId="4F780BB6" w14:textId="77777777" w:rsidR="00E40A7D" w:rsidRDefault="00E40A7D" w:rsidP="00DD156F"/>
        </w:tc>
        <w:tc>
          <w:tcPr>
            <w:tcW w:w="1711" w:type="dxa"/>
          </w:tcPr>
          <w:p w14:paraId="4B66252D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Account</w:t>
            </w:r>
            <w:r>
              <w:t>Id</w:t>
            </w:r>
          </w:p>
        </w:tc>
        <w:tc>
          <w:tcPr>
            <w:tcW w:w="1376" w:type="dxa"/>
          </w:tcPr>
          <w:p w14:paraId="28AD03F2" w14:textId="77777777" w:rsidR="00E40A7D" w:rsidRDefault="00E40A7D" w:rsidP="00DD156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107D112A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29083F37" w14:textId="77777777" w:rsidR="00E40A7D" w:rsidRDefault="00E40A7D" w:rsidP="00DD156F">
            <w:pPr>
              <w:ind w:right="210"/>
            </w:pPr>
          </w:p>
        </w:tc>
        <w:tc>
          <w:tcPr>
            <w:tcW w:w="851" w:type="dxa"/>
          </w:tcPr>
          <w:p w14:paraId="3C6DFB58" w14:textId="77777777" w:rsidR="00E40A7D" w:rsidRDefault="00E40A7D" w:rsidP="00DD156F">
            <w:r>
              <w:rPr>
                <w:rFonts w:hint="eastAsia"/>
              </w:rPr>
              <w:t>用户编号</w:t>
            </w:r>
          </w:p>
        </w:tc>
        <w:tc>
          <w:tcPr>
            <w:tcW w:w="1326" w:type="dxa"/>
          </w:tcPr>
          <w:p w14:paraId="62503B0E" w14:textId="77777777" w:rsidR="00E40A7D" w:rsidRDefault="00E40A7D" w:rsidP="00DD156F"/>
        </w:tc>
      </w:tr>
      <w:tr w:rsidR="00E40A7D" w14:paraId="163259E8" w14:textId="77777777" w:rsidTr="00DD156F">
        <w:tc>
          <w:tcPr>
            <w:tcW w:w="849" w:type="dxa"/>
          </w:tcPr>
          <w:p w14:paraId="1A736320" w14:textId="77777777" w:rsidR="00E40A7D" w:rsidRDefault="00E40A7D" w:rsidP="00DD156F">
            <w:pPr>
              <w:ind w:left="210" w:right="210"/>
            </w:pPr>
          </w:p>
        </w:tc>
        <w:tc>
          <w:tcPr>
            <w:tcW w:w="1711" w:type="dxa"/>
          </w:tcPr>
          <w:p w14:paraId="57AE75BA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376" w:type="dxa"/>
          </w:tcPr>
          <w:p w14:paraId="5AE735C3" w14:textId="77777777" w:rsidR="00E40A7D" w:rsidRDefault="00E40A7D" w:rsidP="00DD156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730667D5" w14:textId="77777777" w:rsidR="00E40A7D" w:rsidRDefault="00E40A7D" w:rsidP="00DD156F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57CA4918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0662FB28" w14:textId="77777777" w:rsidR="00E40A7D" w:rsidRDefault="00E40A7D" w:rsidP="00DD156F">
            <w:pPr>
              <w:ind w:right="210"/>
            </w:pPr>
          </w:p>
        </w:tc>
        <w:tc>
          <w:tcPr>
            <w:tcW w:w="1326" w:type="dxa"/>
          </w:tcPr>
          <w:p w14:paraId="1E49F46A" w14:textId="77777777" w:rsidR="00E40A7D" w:rsidRDefault="00E40A7D" w:rsidP="00DD156F">
            <w:pPr>
              <w:ind w:left="210" w:right="210"/>
            </w:pPr>
          </w:p>
        </w:tc>
      </w:tr>
      <w:tr w:rsidR="00E40A7D" w14:paraId="7BC041C8" w14:textId="77777777" w:rsidTr="00DD156F">
        <w:tc>
          <w:tcPr>
            <w:tcW w:w="849" w:type="dxa"/>
          </w:tcPr>
          <w:p w14:paraId="24AFD321" w14:textId="77777777" w:rsidR="00E40A7D" w:rsidRDefault="00E40A7D" w:rsidP="00DD156F">
            <w:pPr>
              <w:ind w:left="210" w:right="210"/>
            </w:pPr>
          </w:p>
        </w:tc>
        <w:tc>
          <w:tcPr>
            <w:tcW w:w="1711" w:type="dxa"/>
          </w:tcPr>
          <w:p w14:paraId="08435529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376" w:type="dxa"/>
          </w:tcPr>
          <w:p w14:paraId="1A26B3E7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59D06CA0" w14:textId="77777777" w:rsidR="00E40A7D" w:rsidRDefault="00E40A7D" w:rsidP="00DD156F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2BE40972" w14:textId="77777777" w:rsidR="00E40A7D" w:rsidRDefault="00E40A7D" w:rsidP="00DD156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1" w:type="dxa"/>
          </w:tcPr>
          <w:p w14:paraId="664B33A7" w14:textId="77777777" w:rsidR="00E40A7D" w:rsidRDefault="00E40A7D" w:rsidP="00DD156F">
            <w:pPr>
              <w:ind w:right="210"/>
            </w:pPr>
          </w:p>
        </w:tc>
        <w:tc>
          <w:tcPr>
            <w:tcW w:w="1326" w:type="dxa"/>
          </w:tcPr>
          <w:p w14:paraId="6E097451" w14:textId="77777777" w:rsidR="00E40A7D" w:rsidRDefault="00E40A7D" w:rsidP="00DD156F">
            <w:pPr>
              <w:ind w:left="210" w:right="210"/>
            </w:pPr>
          </w:p>
        </w:tc>
      </w:tr>
    </w:tbl>
    <w:p w14:paraId="19A88753" w14:textId="77777777" w:rsidR="00E40A7D" w:rsidRDefault="00E40A7D" w:rsidP="00E40A7D">
      <w:r>
        <w:rPr>
          <w:rFonts w:hint="eastAsia"/>
        </w:rPr>
        <w:t>|</w:t>
      </w:r>
    </w:p>
    <w:p w14:paraId="715C43C1" w14:textId="77777777" w:rsidR="00E40A7D" w:rsidRDefault="005F3E1E" w:rsidP="00E40A7D">
      <w:pPr>
        <w:pStyle w:val="a0"/>
      </w:pPr>
      <w:bookmarkStart w:id="94" w:name="_Toc427236698"/>
      <w:bookmarkStart w:id="95" w:name="_Toc430249268"/>
      <w:r>
        <w:rPr>
          <w:rFonts w:hint="eastAsia"/>
        </w:rPr>
        <w:lastRenderedPageBreak/>
        <w:t>用户</w:t>
      </w:r>
      <w:r w:rsidR="00607E20">
        <w:rPr>
          <w:rFonts w:hint="eastAsia"/>
        </w:rPr>
        <w:t>结业考试答题</w:t>
      </w:r>
      <w:r w:rsidR="00E40A7D">
        <w:rPr>
          <w:rFonts w:hint="eastAsia"/>
        </w:rPr>
        <w:t>总分表</w:t>
      </w:r>
      <w:bookmarkEnd w:id="94"/>
      <w:bookmarkEnd w:id="95"/>
    </w:p>
    <w:p w14:paraId="7BA043B0" w14:textId="77777777" w:rsidR="00E40A7D" w:rsidRPr="007939FF" w:rsidRDefault="00E40A7D" w:rsidP="00E40A7D">
      <w:r>
        <w:rPr>
          <w:rFonts w:hint="eastAsia"/>
        </w:rPr>
        <w:t>*</w:t>
      </w:r>
      <w:r w:rsidR="007C0E25">
        <w:t>Member_</w:t>
      </w:r>
      <w:r w:rsidRPr="000379E1">
        <w:t>Course</w:t>
      </w:r>
      <w:r w:rsidR="007C0E25">
        <w:t>Content</w:t>
      </w:r>
      <w:r w:rsidR="00607E20">
        <w:t>Test</w:t>
      </w:r>
      <w:r>
        <w:t>AnswerResult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1711"/>
        <w:gridCol w:w="1376"/>
        <w:gridCol w:w="1134"/>
        <w:gridCol w:w="1275"/>
        <w:gridCol w:w="851"/>
        <w:gridCol w:w="1326"/>
      </w:tblGrid>
      <w:tr w:rsidR="00E40A7D" w14:paraId="11AFAF83" w14:textId="77777777" w:rsidTr="00DD156F">
        <w:tc>
          <w:tcPr>
            <w:tcW w:w="849" w:type="dxa"/>
          </w:tcPr>
          <w:p w14:paraId="4E51AB73" w14:textId="77777777" w:rsidR="00E40A7D" w:rsidRPr="002177A0" w:rsidRDefault="00E40A7D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11" w:type="dxa"/>
          </w:tcPr>
          <w:p w14:paraId="2E2B4600" w14:textId="77777777" w:rsidR="00E40A7D" w:rsidRPr="002177A0" w:rsidRDefault="00E40A7D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376" w:type="dxa"/>
          </w:tcPr>
          <w:p w14:paraId="4D294511" w14:textId="77777777" w:rsidR="00E40A7D" w:rsidRPr="002177A0" w:rsidRDefault="00E40A7D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14:paraId="434B7990" w14:textId="77777777" w:rsidR="00E40A7D" w:rsidRPr="002177A0" w:rsidRDefault="00E40A7D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5" w:type="dxa"/>
          </w:tcPr>
          <w:p w14:paraId="418361BA" w14:textId="77777777" w:rsidR="00E40A7D" w:rsidRPr="002177A0" w:rsidRDefault="00E40A7D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1" w:type="dxa"/>
          </w:tcPr>
          <w:p w14:paraId="6849034B" w14:textId="77777777" w:rsidR="00E40A7D" w:rsidRPr="002177A0" w:rsidRDefault="00E40A7D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54105592" w14:textId="77777777" w:rsidR="00E40A7D" w:rsidRPr="002177A0" w:rsidRDefault="00E40A7D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E40A7D" w14:paraId="258F82B3" w14:textId="77777777" w:rsidTr="00DD156F">
        <w:tc>
          <w:tcPr>
            <w:tcW w:w="849" w:type="dxa"/>
          </w:tcPr>
          <w:p w14:paraId="1BECF687" w14:textId="77777777" w:rsidR="00E40A7D" w:rsidRDefault="00E40A7D" w:rsidP="00DD156F">
            <w:r>
              <w:rPr>
                <w:rFonts w:hint="eastAsia"/>
              </w:rPr>
              <w:t>y</w:t>
            </w:r>
          </w:p>
        </w:tc>
        <w:tc>
          <w:tcPr>
            <w:tcW w:w="1711" w:type="dxa"/>
          </w:tcPr>
          <w:p w14:paraId="6CBA6CE3" w14:textId="77777777" w:rsidR="00E40A7D" w:rsidRDefault="00E40A7D" w:rsidP="00DD156F">
            <w:r>
              <w:rPr>
                <w:rFonts w:hint="eastAsia"/>
              </w:rPr>
              <w:t>Id</w:t>
            </w:r>
          </w:p>
        </w:tc>
        <w:tc>
          <w:tcPr>
            <w:tcW w:w="1376" w:type="dxa"/>
          </w:tcPr>
          <w:p w14:paraId="46F0241F" w14:textId="77777777" w:rsidR="00E40A7D" w:rsidRDefault="00E40A7D" w:rsidP="00DD156F"/>
        </w:tc>
        <w:tc>
          <w:tcPr>
            <w:tcW w:w="1134" w:type="dxa"/>
          </w:tcPr>
          <w:p w14:paraId="05A68338" w14:textId="77777777" w:rsidR="00E40A7D" w:rsidRDefault="00E40A7D" w:rsidP="00DD156F"/>
        </w:tc>
        <w:tc>
          <w:tcPr>
            <w:tcW w:w="1275" w:type="dxa"/>
          </w:tcPr>
          <w:p w14:paraId="6004B988" w14:textId="77777777" w:rsidR="00E40A7D" w:rsidRDefault="00E40A7D" w:rsidP="00DD156F"/>
        </w:tc>
        <w:tc>
          <w:tcPr>
            <w:tcW w:w="851" w:type="dxa"/>
          </w:tcPr>
          <w:p w14:paraId="304E8D78" w14:textId="77777777" w:rsidR="00E40A7D" w:rsidRDefault="00E40A7D" w:rsidP="00DD156F"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5096001F" w14:textId="77777777" w:rsidR="00E40A7D" w:rsidRDefault="00E40A7D" w:rsidP="00DD156F"/>
        </w:tc>
      </w:tr>
      <w:tr w:rsidR="006F7FC4" w14:paraId="07FCBA13" w14:textId="77777777" w:rsidTr="00DD156F">
        <w:tc>
          <w:tcPr>
            <w:tcW w:w="849" w:type="dxa"/>
          </w:tcPr>
          <w:p w14:paraId="0D95D3EA" w14:textId="77777777" w:rsidR="006F7FC4" w:rsidRDefault="006F7FC4" w:rsidP="006F7FC4"/>
        </w:tc>
        <w:tc>
          <w:tcPr>
            <w:tcW w:w="1711" w:type="dxa"/>
          </w:tcPr>
          <w:p w14:paraId="47EF650A" w14:textId="77777777" w:rsidR="006F7FC4" w:rsidRDefault="006F7FC4" w:rsidP="006F7FC4">
            <w:pPr>
              <w:jc w:val="left"/>
            </w:pPr>
            <w:r>
              <w:rPr>
                <w:rFonts w:hint="eastAsia"/>
              </w:rPr>
              <w:t>Verson</w:t>
            </w:r>
          </w:p>
        </w:tc>
        <w:tc>
          <w:tcPr>
            <w:tcW w:w="1376" w:type="dxa"/>
          </w:tcPr>
          <w:p w14:paraId="460410D7" w14:textId="77777777" w:rsidR="006F7FC4" w:rsidRDefault="006F7FC4" w:rsidP="006F7FC4">
            <w:r>
              <w:t>V</w:t>
            </w:r>
            <w:r>
              <w:rPr>
                <w:rFonts w:hint="eastAsia"/>
              </w:rPr>
              <w:t>archar(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2506EAA3" w14:textId="77777777" w:rsidR="006F7FC4" w:rsidRDefault="006F7FC4" w:rsidP="006F7FC4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15644396" w14:textId="77777777" w:rsidR="006F7FC4" w:rsidRDefault="006F7FC4" w:rsidP="006F7FC4"/>
        </w:tc>
        <w:tc>
          <w:tcPr>
            <w:tcW w:w="851" w:type="dxa"/>
          </w:tcPr>
          <w:p w14:paraId="42819933" w14:textId="77777777" w:rsidR="006F7FC4" w:rsidRDefault="006F7FC4" w:rsidP="006F7FC4">
            <w:r>
              <w:rPr>
                <w:rFonts w:hint="eastAsia"/>
              </w:rPr>
              <w:t>版本号</w:t>
            </w:r>
          </w:p>
        </w:tc>
        <w:tc>
          <w:tcPr>
            <w:tcW w:w="1326" w:type="dxa"/>
          </w:tcPr>
          <w:p w14:paraId="00DF0CDA" w14:textId="77777777" w:rsidR="006F7FC4" w:rsidRDefault="006F7FC4" w:rsidP="006F7FC4"/>
        </w:tc>
      </w:tr>
      <w:tr w:rsidR="00BD28C8" w14:paraId="7202E83C" w14:textId="77777777" w:rsidTr="00DD156F">
        <w:tc>
          <w:tcPr>
            <w:tcW w:w="849" w:type="dxa"/>
          </w:tcPr>
          <w:p w14:paraId="057B2B32" w14:textId="77777777" w:rsidR="00BD28C8" w:rsidRPr="00371979" w:rsidRDefault="00BD28C8" w:rsidP="00BD28C8">
            <w:pPr>
              <w:rPr>
                <w:color w:val="FF0000"/>
              </w:rPr>
            </w:pPr>
          </w:p>
        </w:tc>
        <w:tc>
          <w:tcPr>
            <w:tcW w:w="1711" w:type="dxa"/>
          </w:tcPr>
          <w:p w14:paraId="6134D64C" w14:textId="77777777" w:rsidR="00BD28C8" w:rsidRPr="00371979" w:rsidRDefault="00BD28C8" w:rsidP="00BD28C8">
            <w:pPr>
              <w:rPr>
                <w:color w:val="FF0000"/>
              </w:rPr>
            </w:pPr>
            <w:r w:rsidRPr="00371979">
              <w:rPr>
                <w:color w:val="FF0000"/>
              </w:rPr>
              <w:t>UnitContent</w:t>
            </w:r>
          </w:p>
        </w:tc>
        <w:tc>
          <w:tcPr>
            <w:tcW w:w="1376" w:type="dxa"/>
          </w:tcPr>
          <w:p w14:paraId="430DFB7C" w14:textId="77777777" w:rsidR="00BD28C8" w:rsidRPr="00371979" w:rsidRDefault="00BD28C8" w:rsidP="00BD28C8">
            <w:pPr>
              <w:rPr>
                <w:color w:val="FF0000"/>
              </w:rPr>
            </w:pPr>
            <w:r w:rsidRPr="00371979">
              <w:rPr>
                <w:color w:val="FF0000"/>
              </w:rPr>
              <w:t>I</w:t>
            </w:r>
            <w:r w:rsidRPr="00371979">
              <w:rPr>
                <w:rFonts w:hint="eastAsia"/>
                <w:color w:val="FF0000"/>
              </w:rPr>
              <w:t>nt</w:t>
            </w:r>
          </w:p>
        </w:tc>
        <w:tc>
          <w:tcPr>
            <w:tcW w:w="1134" w:type="dxa"/>
          </w:tcPr>
          <w:p w14:paraId="0A75AC5A" w14:textId="77777777" w:rsidR="00BD28C8" w:rsidRPr="00371979" w:rsidRDefault="00BD28C8" w:rsidP="00BD28C8">
            <w:pPr>
              <w:rPr>
                <w:color w:val="FF0000"/>
              </w:rPr>
            </w:pPr>
            <w:r w:rsidRPr="00371979">
              <w:rPr>
                <w:rFonts w:hint="eastAsia"/>
                <w:color w:val="FF0000"/>
              </w:rPr>
              <w:t>y</w:t>
            </w:r>
          </w:p>
        </w:tc>
        <w:tc>
          <w:tcPr>
            <w:tcW w:w="1275" w:type="dxa"/>
          </w:tcPr>
          <w:p w14:paraId="5F61A62D" w14:textId="77777777" w:rsidR="00BD28C8" w:rsidRPr="00371979" w:rsidRDefault="00BD28C8" w:rsidP="00BD28C8">
            <w:pPr>
              <w:rPr>
                <w:color w:val="FF0000"/>
              </w:rPr>
            </w:pPr>
          </w:p>
        </w:tc>
        <w:tc>
          <w:tcPr>
            <w:tcW w:w="851" w:type="dxa"/>
          </w:tcPr>
          <w:p w14:paraId="4030F001" w14:textId="77777777" w:rsidR="00BD28C8" w:rsidRPr="00371979" w:rsidRDefault="0024299C" w:rsidP="00BD28C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活动</w:t>
            </w:r>
            <w:r w:rsidRPr="001F7119">
              <w:rPr>
                <w:rFonts w:hint="eastAsia"/>
                <w:color w:val="FF0000"/>
              </w:rPr>
              <w:t>编号</w:t>
            </w:r>
          </w:p>
        </w:tc>
        <w:tc>
          <w:tcPr>
            <w:tcW w:w="1326" w:type="dxa"/>
          </w:tcPr>
          <w:p w14:paraId="3074202B" w14:textId="77777777" w:rsidR="00BD28C8" w:rsidRPr="00371979" w:rsidRDefault="00BD28C8" w:rsidP="00BD28C8">
            <w:pPr>
              <w:rPr>
                <w:color w:val="FF0000"/>
              </w:rPr>
            </w:pPr>
          </w:p>
        </w:tc>
      </w:tr>
      <w:tr w:rsidR="00F43DAF" w14:paraId="4DA07E8A" w14:textId="77777777" w:rsidTr="00DD156F">
        <w:tc>
          <w:tcPr>
            <w:tcW w:w="849" w:type="dxa"/>
          </w:tcPr>
          <w:p w14:paraId="74944519" w14:textId="77777777" w:rsidR="00F43DAF" w:rsidRDefault="00F43DAF" w:rsidP="00F43DAF"/>
        </w:tc>
        <w:tc>
          <w:tcPr>
            <w:tcW w:w="1711" w:type="dxa"/>
          </w:tcPr>
          <w:p w14:paraId="772BC14C" w14:textId="77777777" w:rsidR="00F43DAF" w:rsidRDefault="00F43DAF" w:rsidP="00F43DAF">
            <w:r>
              <w:t>C</w:t>
            </w:r>
            <w:r>
              <w:rPr>
                <w:rFonts w:hint="eastAsia"/>
              </w:rPr>
              <w:t>lass</w:t>
            </w:r>
            <w:r>
              <w:t>Id</w:t>
            </w:r>
          </w:p>
        </w:tc>
        <w:tc>
          <w:tcPr>
            <w:tcW w:w="1376" w:type="dxa"/>
          </w:tcPr>
          <w:p w14:paraId="64A36C21" w14:textId="77777777" w:rsidR="00F43DAF" w:rsidRDefault="00F43DAF" w:rsidP="00F43DA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6C782100" w14:textId="77777777" w:rsidR="00F43DAF" w:rsidRDefault="00F43DAF" w:rsidP="00F43DAF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5796F63C" w14:textId="77777777" w:rsidR="00F43DAF" w:rsidRDefault="00F43DAF" w:rsidP="00F43DAF"/>
        </w:tc>
        <w:tc>
          <w:tcPr>
            <w:tcW w:w="851" w:type="dxa"/>
          </w:tcPr>
          <w:p w14:paraId="557131BD" w14:textId="77777777" w:rsidR="00F43DAF" w:rsidRDefault="00F43DAF" w:rsidP="00F43DAF">
            <w:r>
              <w:rPr>
                <w:rFonts w:hint="eastAsia"/>
              </w:rPr>
              <w:t>班级</w:t>
            </w:r>
            <w:r>
              <w:t>编号</w:t>
            </w:r>
          </w:p>
        </w:tc>
        <w:tc>
          <w:tcPr>
            <w:tcW w:w="1326" w:type="dxa"/>
          </w:tcPr>
          <w:p w14:paraId="728E069C" w14:textId="77777777" w:rsidR="00F43DAF" w:rsidRDefault="00F43DAF" w:rsidP="00F43DAF"/>
        </w:tc>
      </w:tr>
      <w:tr w:rsidR="00E40A7D" w14:paraId="10659C4D" w14:textId="77777777" w:rsidTr="00DD156F">
        <w:tc>
          <w:tcPr>
            <w:tcW w:w="849" w:type="dxa"/>
          </w:tcPr>
          <w:p w14:paraId="21235551" w14:textId="77777777" w:rsidR="00E40A7D" w:rsidRDefault="00E40A7D" w:rsidP="00DD156F"/>
        </w:tc>
        <w:tc>
          <w:tcPr>
            <w:tcW w:w="1711" w:type="dxa"/>
          </w:tcPr>
          <w:p w14:paraId="638CCE74" w14:textId="77777777" w:rsidR="00E40A7D" w:rsidRDefault="00E40A7D" w:rsidP="00DD156F">
            <w:r>
              <w:t>Score</w:t>
            </w:r>
          </w:p>
        </w:tc>
        <w:tc>
          <w:tcPr>
            <w:tcW w:w="1376" w:type="dxa"/>
          </w:tcPr>
          <w:p w14:paraId="2BD923AA" w14:textId="77777777" w:rsidR="00E40A7D" w:rsidRDefault="00E253BE" w:rsidP="00DD156F">
            <w:r>
              <w:t>float</w:t>
            </w:r>
          </w:p>
        </w:tc>
        <w:tc>
          <w:tcPr>
            <w:tcW w:w="1134" w:type="dxa"/>
          </w:tcPr>
          <w:p w14:paraId="4439FD56" w14:textId="77777777" w:rsidR="00E40A7D" w:rsidRDefault="00E40A7D" w:rsidP="00DD156F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7FB89824" w14:textId="77777777" w:rsidR="00E40A7D" w:rsidRDefault="00E40A7D" w:rsidP="00DD156F"/>
        </w:tc>
        <w:tc>
          <w:tcPr>
            <w:tcW w:w="851" w:type="dxa"/>
          </w:tcPr>
          <w:p w14:paraId="67B19D5A" w14:textId="77777777" w:rsidR="00E40A7D" w:rsidRDefault="00E40A7D" w:rsidP="00DD156F">
            <w:r>
              <w:rPr>
                <w:rFonts w:hint="eastAsia"/>
              </w:rPr>
              <w:t>总分</w:t>
            </w:r>
          </w:p>
        </w:tc>
        <w:tc>
          <w:tcPr>
            <w:tcW w:w="1326" w:type="dxa"/>
          </w:tcPr>
          <w:p w14:paraId="23EE84B3" w14:textId="77777777" w:rsidR="00E40A7D" w:rsidRDefault="00E40A7D" w:rsidP="00DD156F"/>
        </w:tc>
      </w:tr>
      <w:tr w:rsidR="00E40A7D" w14:paraId="7EBB7E72" w14:textId="77777777" w:rsidTr="00DD156F">
        <w:tc>
          <w:tcPr>
            <w:tcW w:w="849" w:type="dxa"/>
          </w:tcPr>
          <w:p w14:paraId="2529DE36" w14:textId="77777777" w:rsidR="00E40A7D" w:rsidRDefault="00E40A7D" w:rsidP="00DD156F"/>
        </w:tc>
        <w:tc>
          <w:tcPr>
            <w:tcW w:w="1711" w:type="dxa"/>
          </w:tcPr>
          <w:p w14:paraId="523E85D9" w14:textId="77777777" w:rsidR="00E40A7D" w:rsidRDefault="00E40A7D" w:rsidP="00DD156F">
            <w:r>
              <w:rPr>
                <w:rFonts w:hint="eastAsia"/>
              </w:rPr>
              <w:t>Question</w:t>
            </w:r>
            <w:r>
              <w:t>Cnt</w:t>
            </w:r>
          </w:p>
        </w:tc>
        <w:tc>
          <w:tcPr>
            <w:tcW w:w="1376" w:type="dxa"/>
          </w:tcPr>
          <w:p w14:paraId="43A1B391" w14:textId="77777777" w:rsidR="00E40A7D" w:rsidRDefault="00E40A7D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2D72A46F" w14:textId="77777777" w:rsidR="00E40A7D" w:rsidRDefault="00E40A7D" w:rsidP="00DD156F"/>
        </w:tc>
        <w:tc>
          <w:tcPr>
            <w:tcW w:w="1275" w:type="dxa"/>
          </w:tcPr>
          <w:p w14:paraId="221AF93D" w14:textId="77777777" w:rsidR="00E40A7D" w:rsidRDefault="00E40A7D" w:rsidP="00DD156F"/>
        </w:tc>
        <w:tc>
          <w:tcPr>
            <w:tcW w:w="851" w:type="dxa"/>
          </w:tcPr>
          <w:p w14:paraId="7FD85480" w14:textId="77777777" w:rsidR="00E40A7D" w:rsidRDefault="00E40A7D" w:rsidP="00DD156F">
            <w:r>
              <w:rPr>
                <w:rFonts w:hint="eastAsia"/>
              </w:rPr>
              <w:t>总题数</w:t>
            </w:r>
          </w:p>
        </w:tc>
        <w:tc>
          <w:tcPr>
            <w:tcW w:w="1326" w:type="dxa"/>
          </w:tcPr>
          <w:p w14:paraId="292EAD4F" w14:textId="77777777" w:rsidR="00E40A7D" w:rsidRDefault="00E40A7D" w:rsidP="00DD156F"/>
        </w:tc>
      </w:tr>
      <w:tr w:rsidR="00E40A7D" w14:paraId="7C24073D" w14:textId="77777777" w:rsidTr="00DD156F">
        <w:tc>
          <w:tcPr>
            <w:tcW w:w="849" w:type="dxa"/>
          </w:tcPr>
          <w:p w14:paraId="79EED7F1" w14:textId="77777777" w:rsidR="00E40A7D" w:rsidRDefault="00E40A7D" w:rsidP="00DD156F"/>
        </w:tc>
        <w:tc>
          <w:tcPr>
            <w:tcW w:w="1711" w:type="dxa"/>
          </w:tcPr>
          <w:p w14:paraId="5ADF348E" w14:textId="77777777" w:rsidR="00E40A7D" w:rsidRDefault="00E40A7D" w:rsidP="00DD156F">
            <w:r>
              <w:rPr>
                <w:rFonts w:hint="eastAsia"/>
              </w:rPr>
              <w:t>Right</w:t>
            </w:r>
            <w:r>
              <w:t>Answer</w:t>
            </w:r>
          </w:p>
        </w:tc>
        <w:tc>
          <w:tcPr>
            <w:tcW w:w="1376" w:type="dxa"/>
          </w:tcPr>
          <w:p w14:paraId="3FF01D1A" w14:textId="77777777" w:rsidR="00E40A7D" w:rsidRDefault="00E40A7D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79994F66" w14:textId="77777777" w:rsidR="00E40A7D" w:rsidRDefault="00E40A7D" w:rsidP="00DD156F"/>
        </w:tc>
        <w:tc>
          <w:tcPr>
            <w:tcW w:w="1275" w:type="dxa"/>
          </w:tcPr>
          <w:p w14:paraId="0987FDE9" w14:textId="77777777" w:rsidR="00E40A7D" w:rsidRDefault="00E40A7D" w:rsidP="00DD156F"/>
        </w:tc>
        <w:tc>
          <w:tcPr>
            <w:tcW w:w="851" w:type="dxa"/>
          </w:tcPr>
          <w:p w14:paraId="41247EE1" w14:textId="77777777" w:rsidR="00E40A7D" w:rsidRDefault="00E40A7D" w:rsidP="00DD156F">
            <w:r>
              <w:rPr>
                <w:rFonts w:hint="eastAsia"/>
              </w:rPr>
              <w:t>答对</w:t>
            </w:r>
            <w:r>
              <w:t>题数</w:t>
            </w:r>
          </w:p>
        </w:tc>
        <w:tc>
          <w:tcPr>
            <w:tcW w:w="1326" w:type="dxa"/>
          </w:tcPr>
          <w:p w14:paraId="30245029" w14:textId="77777777" w:rsidR="00E40A7D" w:rsidRDefault="00E40A7D" w:rsidP="00DD156F"/>
        </w:tc>
      </w:tr>
      <w:tr w:rsidR="00E40A7D" w14:paraId="4262652F" w14:textId="77777777" w:rsidTr="00DD156F">
        <w:tc>
          <w:tcPr>
            <w:tcW w:w="849" w:type="dxa"/>
          </w:tcPr>
          <w:p w14:paraId="0D36A0E8" w14:textId="77777777" w:rsidR="00E40A7D" w:rsidRDefault="00E40A7D" w:rsidP="00DD156F"/>
        </w:tc>
        <w:tc>
          <w:tcPr>
            <w:tcW w:w="1711" w:type="dxa"/>
          </w:tcPr>
          <w:p w14:paraId="03C78D92" w14:textId="77777777" w:rsidR="00E40A7D" w:rsidRDefault="00E40A7D" w:rsidP="00DD156F">
            <w:r>
              <w:rPr>
                <w:rFonts w:hint="eastAsia"/>
              </w:rPr>
              <w:t>Wrong</w:t>
            </w:r>
            <w:r>
              <w:t>Answer</w:t>
            </w:r>
          </w:p>
        </w:tc>
        <w:tc>
          <w:tcPr>
            <w:tcW w:w="1376" w:type="dxa"/>
          </w:tcPr>
          <w:p w14:paraId="198ED0BD" w14:textId="77777777" w:rsidR="00E40A7D" w:rsidRDefault="00E40A7D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16EAAD11" w14:textId="77777777" w:rsidR="00E40A7D" w:rsidRDefault="00E40A7D" w:rsidP="00DD156F"/>
        </w:tc>
        <w:tc>
          <w:tcPr>
            <w:tcW w:w="1275" w:type="dxa"/>
          </w:tcPr>
          <w:p w14:paraId="43FE26D0" w14:textId="77777777" w:rsidR="00E40A7D" w:rsidRDefault="00E40A7D" w:rsidP="00DD156F"/>
        </w:tc>
        <w:tc>
          <w:tcPr>
            <w:tcW w:w="851" w:type="dxa"/>
          </w:tcPr>
          <w:p w14:paraId="0823D7E7" w14:textId="77777777" w:rsidR="00E40A7D" w:rsidRDefault="00E40A7D" w:rsidP="00DD156F">
            <w:r>
              <w:rPr>
                <w:rFonts w:hint="eastAsia"/>
              </w:rPr>
              <w:t>答错</w:t>
            </w:r>
            <w:r>
              <w:t>题数</w:t>
            </w:r>
          </w:p>
        </w:tc>
        <w:tc>
          <w:tcPr>
            <w:tcW w:w="1326" w:type="dxa"/>
          </w:tcPr>
          <w:p w14:paraId="621E6054" w14:textId="77777777" w:rsidR="00E40A7D" w:rsidRDefault="00E40A7D" w:rsidP="00DD156F"/>
        </w:tc>
      </w:tr>
      <w:tr w:rsidR="00E40A7D" w14:paraId="0B30A19B" w14:textId="77777777" w:rsidTr="00DD156F">
        <w:tc>
          <w:tcPr>
            <w:tcW w:w="849" w:type="dxa"/>
          </w:tcPr>
          <w:p w14:paraId="53D0A0C7" w14:textId="77777777" w:rsidR="00E40A7D" w:rsidRDefault="00E40A7D" w:rsidP="00DD156F"/>
        </w:tc>
        <w:tc>
          <w:tcPr>
            <w:tcW w:w="1711" w:type="dxa"/>
          </w:tcPr>
          <w:p w14:paraId="05B4D0EE" w14:textId="77777777" w:rsidR="00E40A7D" w:rsidRDefault="00E40A7D" w:rsidP="00DD156F">
            <w:r>
              <w:rPr>
                <w:rFonts w:hint="eastAsia"/>
              </w:rPr>
              <w:t>Result</w:t>
            </w:r>
          </w:p>
        </w:tc>
        <w:tc>
          <w:tcPr>
            <w:tcW w:w="1376" w:type="dxa"/>
          </w:tcPr>
          <w:p w14:paraId="04BFFDC0" w14:textId="77777777" w:rsidR="00E40A7D" w:rsidRDefault="00E40A7D" w:rsidP="00DD156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54766692" w14:textId="77777777" w:rsidR="00E40A7D" w:rsidRDefault="00E40A7D" w:rsidP="00DD156F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5D49D53D" w14:textId="77777777" w:rsidR="00E40A7D" w:rsidRDefault="00E40A7D" w:rsidP="00DD156F"/>
        </w:tc>
        <w:tc>
          <w:tcPr>
            <w:tcW w:w="851" w:type="dxa"/>
          </w:tcPr>
          <w:p w14:paraId="74867C12" w14:textId="77777777" w:rsidR="00E40A7D" w:rsidRDefault="00E40A7D" w:rsidP="00DD156F">
            <w:r>
              <w:rPr>
                <w:rFonts w:hint="eastAsia"/>
              </w:rPr>
              <w:t>最终</w:t>
            </w:r>
            <w:r>
              <w:t>结果</w:t>
            </w:r>
          </w:p>
        </w:tc>
        <w:tc>
          <w:tcPr>
            <w:tcW w:w="1326" w:type="dxa"/>
          </w:tcPr>
          <w:p w14:paraId="6652A27E" w14:textId="77777777" w:rsidR="00E40A7D" w:rsidRDefault="00E40A7D" w:rsidP="00DD156F">
            <w:r>
              <w:rPr>
                <w:rFonts w:hint="eastAsia"/>
              </w:rPr>
              <w:t>1</w:t>
            </w:r>
            <w:r>
              <w:t>合格</w:t>
            </w:r>
            <w:r>
              <w:t>0</w:t>
            </w:r>
            <w:r>
              <w:t>不合格</w:t>
            </w:r>
          </w:p>
        </w:tc>
      </w:tr>
      <w:tr w:rsidR="00E40A7D" w14:paraId="3679F3D1" w14:textId="77777777" w:rsidTr="00DD156F">
        <w:tc>
          <w:tcPr>
            <w:tcW w:w="849" w:type="dxa"/>
          </w:tcPr>
          <w:p w14:paraId="63B46503" w14:textId="77777777" w:rsidR="00E40A7D" w:rsidRDefault="00E40A7D" w:rsidP="00DD156F"/>
        </w:tc>
        <w:tc>
          <w:tcPr>
            <w:tcW w:w="1711" w:type="dxa"/>
          </w:tcPr>
          <w:p w14:paraId="1A941CA7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Account</w:t>
            </w:r>
            <w:r>
              <w:t>Id</w:t>
            </w:r>
          </w:p>
        </w:tc>
        <w:tc>
          <w:tcPr>
            <w:tcW w:w="1376" w:type="dxa"/>
          </w:tcPr>
          <w:p w14:paraId="3F1BF01C" w14:textId="77777777" w:rsidR="00E40A7D" w:rsidRDefault="00E40A7D" w:rsidP="00DD156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2DD739EA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34D59462" w14:textId="77777777" w:rsidR="00E40A7D" w:rsidRDefault="00E40A7D" w:rsidP="00DD156F">
            <w:pPr>
              <w:ind w:right="210"/>
            </w:pPr>
          </w:p>
        </w:tc>
        <w:tc>
          <w:tcPr>
            <w:tcW w:w="851" w:type="dxa"/>
          </w:tcPr>
          <w:p w14:paraId="00AA4D4B" w14:textId="77777777" w:rsidR="00E40A7D" w:rsidRDefault="00E40A7D" w:rsidP="00DD156F">
            <w:r>
              <w:rPr>
                <w:rFonts w:hint="eastAsia"/>
              </w:rPr>
              <w:t>用户编号</w:t>
            </w:r>
          </w:p>
        </w:tc>
        <w:tc>
          <w:tcPr>
            <w:tcW w:w="1326" w:type="dxa"/>
          </w:tcPr>
          <w:p w14:paraId="2063F9FC" w14:textId="77777777" w:rsidR="00E40A7D" w:rsidRDefault="00E40A7D" w:rsidP="00DD156F"/>
        </w:tc>
      </w:tr>
      <w:tr w:rsidR="00E40A7D" w14:paraId="36EB7917" w14:textId="77777777" w:rsidTr="00DD156F">
        <w:tc>
          <w:tcPr>
            <w:tcW w:w="849" w:type="dxa"/>
          </w:tcPr>
          <w:p w14:paraId="7F8B71E6" w14:textId="77777777" w:rsidR="00E40A7D" w:rsidRDefault="00E40A7D" w:rsidP="00DD156F">
            <w:pPr>
              <w:ind w:left="210" w:right="210"/>
            </w:pPr>
          </w:p>
        </w:tc>
        <w:tc>
          <w:tcPr>
            <w:tcW w:w="1711" w:type="dxa"/>
          </w:tcPr>
          <w:p w14:paraId="239D8C54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376" w:type="dxa"/>
          </w:tcPr>
          <w:p w14:paraId="6E1D2B16" w14:textId="77777777" w:rsidR="00E40A7D" w:rsidRDefault="00E40A7D" w:rsidP="00DD156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700ACA26" w14:textId="77777777" w:rsidR="00E40A7D" w:rsidRDefault="00E40A7D" w:rsidP="00DD156F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68FA0804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5B12772A" w14:textId="77777777" w:rsidR="00E40A7D" w:rsidRDefault="00E40A7D" w:rsidP="00DD156F">
            <w:pPr>
              <w:ind w:right="210"/>
            </w:pPr>
          </w:p>
        </w:tc>
        <w:tc>
          <w:tcPr>
            <w:tcW w:w="1326" w:type="dxa"/>
          </w:tcPr>
          <w:p w14:paraId="6E726DCE" w14:textId="77777777" w:rsidR="00E40A7D" w:rsidRDefault="00E40A7D" w:rsidP="00DD156F">
            <w:pPr>
              <w:ind w:left="210" w:right="210"/>
            </w:pPr>
          </w:p>
        </w:tc>
      </w:tr>
      <w:tr w:rsidR="00E40A7D" w14:paraId="29EA373D" w14:textId="77777777" w:rsidTr="00DD156F">
        <w:tc>
          <w:tcPr>
            <w:tcW w:w="849" w:type="dxa"/>
          </w:tcPr>
          <w:p w14:paraId="02912793" w14:textId="77777777" w:rsidR="00E40A7D" w:rsidRDefault="00E40A7D" w:rsidP="00DD156F">
            <w:pPr>
              <w:ind w:left="210" w:right="210"/>
            </w:pPr>
          </w:p>
        </w:tc>
        <w:tc>
          <w:tcPr>
            <w:tcW w:w="1711" w:type="dxa"/>
          </w:tcPr>
          <w:p w14:paraId="15A7D911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376" w:type="dxa"/>
          </w:tcPr>
          <w:p w14:paraId="633F3086" w14:textId="77777777" w:rsidR="00E40A7D" w:rsidRDefault="00E40A7D" w:rsidP="00DD156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0A35833D" w14:textId="77777777" w:rsidR="00E40A7D" w:rsidRDefault="00E40A7D" w:rsidP="00DD156F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41F8669E" w14:textId="77777777" w:rsidR="00E40A7D" w:rsidRDefault="00E40A7D" w:rsidP="00DD156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1" w:type="dxa"/>
          </w:tcPr>
          <w:p w14:paraId="7185A2B9" w14:textId="77777777" w:rsidR="00E40A7D" w:rsidRDefault="00E40A7D" w:rsidP="00DD156F">
            <w:pPr>
              <w:ind w:right="210"/>
            </w:pPr>
          </w:p>
        </w:tc>
        <w:tc>
          <w:tcPr>
            <w:tcW w:w="1326" w:type="dxa"/>
          </w:tcPr>
          <w:p w14:paraId="2EC07F8E" w14:textId="77777777" w:rsidR="00E40A7D" w:rsidRDefault="00E40A7D" w:rsidP="00DD156F">
            <w:pPr>
              <w:ind w:left="210" w:right="210"/>
            </w:pPr>
          </w:p>
        </w:tc>
      </w:tr>
    </w:tbl>
    <w:p w14:paraId="1955F209" w14:textId="77777777" w:rsidR="00E40A7D" w:rsidRDefault="00E40A7D" w:rsidP="00E40A7D">
      <w:r>
        <w:rPr>
          <w:rFonts w:hint="eastAsia"/>
        </w:rPr>
        <w:t>|</w:t>
      </w:r>
    </w:p>
    <w:p w14:paraId="1132F2B4" w14:textId="77777777" w:rsidR="00E40A7D" w:rsidRDefault="00E40A7D" w:rsidP="00E40A7D"/>
    <w:p w14:paraId="16FC7B97" w14:textId="77777777" w:rsidR="00E853A6" w:rsidRDefault="00E853A6" w:rsidP="00E40A7D"/>
    <w:p w14:paraId="0780DEDE" w14:textId="169C090F" w:rsidR="00E853A6" w:rsidRDefault="00E853A6" w:rsidP="00E853A6">
      <w:pPr>
        <w:pStyle w:val="a0"/>
      </w:pPr>
      <w:r>
        <w:rPr>
          <w:rFonts w:hint="eastAsia"/>
        </w:rPr>
        <w:t>用户</w:t>
      </w:r>
      <w:r>
        <w:t>外部</w:t>
      </w:r>
      <w:r w:rsidR="00605008">
        <w:rPr>
          <w:rFonts w:hint="eastAsia"/>
        </w:rPr>
        <w:t>课程</w:t>
      </w:r>
      <w:r>
        <w:rPr>
          <w:rFonts w:hint="eastAsia"/>
        </w:rPr>
        <w:t>活动记录表</w:t>
      </w:r>
    </w:p>
    <w:p w14:paraId="75F29847" w14:textId="66859019" w:rsidR="00E853A6" w:rsidRPr="007939FF" w:rsidRDefault="00E853A6" w:rsidP="00E853A6">
      <w:r>
        <w:rPr>
          <w:rFonts w:hint="eastAsia"/>
        </w:rPr>
        <w:t>*</w:t>
      </w:r>
      <w:r w:rsidRPr="000379E1">
        <w:t>Course_</w:t>
      </w:r>
      <w:r w:rsidR="00C6170E">
        <w:t>OutCourse</w:t>
      </w:r>
      <w:r w:rsidR="00C6170E">
        <w:rPr>
          <w:rFonts w:hint="eastAsia"/>
        </w:rPr>
        <w:t>Record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9333EF" w:rsidRPr="00E10BA2" w14:paraId="42A5E6E6" w14:textId="77777777" w:rsidTr="008E18AD">
        <w:tc>
          <w:tcPr>
            <w:tcW w:w="847" w:type="dxa"/>
          </w:tcPr>
          <w:p w14:paraId="1373A598" w14:textId="77777777" w:rsidR="009333EF" w:rsidRPr="00E10BA2" w:rsidRDefault="009333EF" w:rsidP="008E18AD">
            <w:pPr>
              <w:ind w:left="210" w:right="210"/>
              <w:jc w:val="center"/>
              <w:rPr>
                <w:b/>
              </w:rPr>
            </w:pPr>
            <w:r w:rsidRPr="00E10BA2"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56A4610E" w14:textId="77777777" w:rsidR="009333EF" w:rsidRPr="00E10BA2" w:rsidRDefault="009333EF" w:rsidP="008E18AD">
            <w:pPr>
              <w:ind w:left="210" w:right="210"/>
              <w:jc w:val="center"/>
              <w:rPr>
                <w:b/>
              </w:rPr>
            </w:pPr>
            <w:r w:rsidRPr="00E10BA2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7B2C2FB2" w14:textId="77777777" w:rsidR="009333EF" w:rsidRPr="00E10BA2" w:rsidRDefault="009333EF" w:rsidP="008E18AD">
            <w:pPr>
              <w:jc w:val="center"/>
              <w:rPr>
                <w:b/>
              </w:rPr>
            </w:pPr>
            <w:r w:rsidRPr="00E10BA2"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692EC928" w14:textId="77777777" w:rsidR="009333EF" w:rsidRPr="00E10BA2" w:rsidRDefault="009333EF" w:rsidP="008E18AD">
            <w:pPr>
              <w:jc w:val="center"/>
              <w:rPr>
                <w:b/>
              </w:rPr>
            </w:pPr>
            <w:r w:rsidRPr="00E10BA2">
              <w:rPr>
                <w:rFonts w:hint="eastAsia"/>
                <w:b/>
              </w:rPr>
              <w:t>不能</w:t>
            </w:r>
            <w:r w:rsidRPr="00E10BA2"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42E7E95C" w14:textId="77777777" w:rsidR="009333EF" w:rsidRPr="00E10BA2" w:rsidRDefault="009333EF" w:rsidP="008E18AD">
            <w:pPr>
              <w:ind w:left="210" w:right="210"/>
              <w:jc w:val="center"/>
              <w:rPr>
                <w:b/>
              </w:rPr>
            </w:pPr>
            <w:r w:rsidRPr="00E10BA2"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55F0427E" w14:textId="77777777" w:rsidR="009333EF" w:rsidRPr="00E10BA2" w:rsidRDefault="009333EF" w:rsidP="008E18AD">
            <w:pPr>
              <w:ind w:left="210" w:right="210"/>
              <w:jc w:val="center"/>
              <w:rPr>
                <w:b/>
              </w:rPr>
            </w:pPr>
            <w:r w:rsidRPr="00E10BA2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7D33ADF7" w14:textId="77777777" w:rsidR="009333EF" w:rsidRPr="00E10BA2" w:rsidRDefault="009333EF" w:rsidP="008E18AD">
            <w:pPr>
              <w:ind w:left="210" w:right="210"/>
              <w:jc w:val="center"/>
              <w:rPr>
                <w:b/>
              </w:rPr>
            </w:pPr>
            <w:r w:rsidRPr="00E10BA2">
              <w:rPr>
                <w:rFonts w:hint="eastAsia"/>
                <w:b/>
              </w:rPr>
              <w:t>备注</w:t>
            </w:r>
          </w:p>
        </w:tc>
      </w:tr>
      <w:tr w:rsidR="009333EF" w:rsidRPr="00E10BA2" w14:paraId="43EB47A8" w14:textId="77777777" w:rsidTr="008E18AD">
        <w:tc>
          <w:tcPr>
            <w:tcW w:w="847" w:type="dxa"/>
          </w:tcPr>
          <w:p w14:paraId="7197DD4B" w14:textId="77777777" w:rsidR="009333EF" w:rsidRPr="00E10BA2" w:rsidRDefault="009333EF" w:rsidP="008E18AD">
            <w:r w:rsidRPr="00E10BA2"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6A117AFB" w14:textId="77777777" w:rsidR="009333EF" w:rsidRPr="00E10BA2" w:rsidRDefault="009333EF" w:rsidP="008E18AD">
            <w:r w:rsidRPr="00E10BA2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3BA7EF63" w14:textId="77777777" w:rsidR="009333EF" w:rsidRPr="00E10BA2" w:rsidRDefault="009333EF" w:rsidP="008E18AD"/>
        </w:tc>
        <w:tc>
          <w:tcPr>
            <w:tcW w:w="992" w:type="dxa"/>
          </w:tcPr>
          <w:p w14:paraId="34977AA3" w14:textId="77777777" w:rsidR="009333EF" w:rsidRPr="00E10BA2" w:rsidRDefault="009333EF" w:rsidP="008E18AD"/>
        </w:tc>
        <w:tc>
          <w:tcPr>
            <w:tcW w:w="1276" w:type="dxa"/>
          </w:tcPr>
          <w:p w14:paraId="3248989B" w14:textId="77777777" w:rsidR="009333EF" w:rsidRPr="00E10BA2" w:rsidRDefault="009333EF" w:rsidP="008E18AD"/>
        </w:tc>
        <w:tc>
          <w:tcPr>
            <w:tcW w:w="1134" w:type="dxa"/>
          </w:tcPr>
          <w:p w14:paraId="26134089" w14:textId="77777777" w:rsidR="009333EF" w:rsidRPr="00E10BA2" w:rsidRDefault="009333EF" w:rsidP="008E18AD"/>
        </w:tc>
        <w:tc>
          <w:tcPr>
            <w:tcW w:w="1328" w:type="dxa"/>
          </w:tcPr>
          <w:p w14:paraId="4B9F9386" w14:textId="77777777" w:rsidR="009333EF" w:rsidRPr="00E10BA2" w:rsidRDefault="009333EF" w:rsidP="008E18AD"/>
        </w:tc>
      </w:tr>
      <w:tr w:rsidR="009333EF" w:rsidRPr="00E10BA2" w14:paraId="704EB48B" w14:textId="77777777" w:rsidTr="008E18AD">
        <w:tc>
          <w:tcPr>
            <w:tcW w:w="847" w:type="dxa"/>
          </w:tcPr>
          <w:p w14:paraId="3428D8EA" w14:textId="77777777" w:rsidR="009333EF" w:rsidRPr="00E10BA2" w:rsidRDefault="009333EF" w:rsidP="008E18AD"/>
        </w:tc>
        <w:tc>
          <w:tcPr>
            <w:tcW w:w="1813" w:type="dxa"/>
          </w:tcPr>
          <w:p w14:paraId="1E165D88" w14:textId="77777777" w:rsidR="009333EF" w:rsidRPr="00E10BA2" w:rsidRDefault="009333EF" w:rsidP="008E18AD">
            <w:r w:rsidRPr="00E10BA2">
              <w:t>Class</w:t>
            </w:r>
            <w:r w:rsidRPr="00E10BA2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B0ED9AF" w14:textId="77777777" w:rsidR="009333EF" w:rsidRPr="00E10BA2" w:rsidRDefault="009333EF" w:rsidP="008E18AD">
            <w:r w:rsidRPr="00E10BA2">
              <w:t>I</w:t>
            </w:r>
            <w:r w:rsidRPr="00E10BA2"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3C20004" w14:textId="77777777" w:rsidR="009333EF" w:rsidRPr="00E10BA2" w:rsidRDefault="009333EF" w:rsidP="008E18AD">
            <w:r w:rsidRPr="00E10BA2"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4877372" w14:textId="77777777" w:rsidR="009333EF" w:rsidRPr="00E10BA2" w:rsidRDefault="009333EF" w:rsidP="008E18AD"/>
        </w:tc>
        <w:tc>
          <w:tcPr>
            <w:tcW w:w="1134" w:type="dxa"/>
          </w:tcPr>
          <w:p w14:paraId="7B6495A8" w14:textId="77777777" w:rsidR="009333EF" w:rsidRPr="00E10BA2" w:rsidRDefault="009333EF" w:rsidP="008E18AD">
            <w:r w:rsidRPr="00E10BA2">
              <w:rPr>
                <w:rFonts w:hint="eastAsia"/>
              </w:rPr>
              <w:t>班级</w:t>
            </w:r>
            <w:r w:rsidRPr="00E10BA2">
              <w:t>Id</w:t>
            </w:r>
          </w:p>
        </w:tc>
        <w:tc>
          <w:tcPr>
            <w:tcW w:w="1328" w:type="dxa"/>
          </w:tcPr>
          <w:p w14:paraId="5CCE458A" w14:textId="77777777" w:rsidR="009333EF" w:rsidRPr="00E10BA2" w:rsidRDefault="009333EF" w:rsidP="008E18AD"/>
        </w:tc>
      </w:tr>
      <w:tr w:rsidR="009333EF" w:rsidRPr="00E10BA2" w14:paraId="351C3723" w14:textId="77777777" w:rsidTr="008E18AD">
        <w:tc>
          <w:tcPr>
            <w:tcW w:w="847" w:type="dxa"/>
          </w:tcPr>
          <w:p w14:paraId="16712A8A" w14:textId="77777777" w:rsidR="009333EF" w:rsidRPr="00E10BA2" w:rsidRDefault="009333EF" w:rsidP="008E18AD">
            <w:pPr>
              <w:ind w:left="210" w:right="210"/>
            </w:pPr>
          </w:p>
        </w:tc>
        <w:tc>
          <w:tcPr>
            <w:tcW w:w="1813" w:type="dxa"/>
          </w:tcPr>
          <w:p w14:paraId="0E79B54C" w14:textId="77777777" w:rsidR="009333EF" w:rsidRPr="00E10BA2" w:rsidRDefault="009333EF" w:rsidP="008E18AD">
            <w:pPr>
              <w:ind w:right="210"/>
            </w:pPr>
            <w:r w:rsidRPr="00E10BA2">
              <w:rPr>
                <w:rFonts w:hint="eastAsia"/>
              </w:rPr>
              <w:t>TrainingId</w:t>
            </w:r>
          </w:p>
        </w:tc>
        <w:tc>
          <w:tcPr>
            <w:tcW w:w="1134" w:type="dxa"/>
          </w:tcPr>
          <w:p w14:paraId="6E2CCAD2" w14:textId="77777777" w:rsidR="009333EF" w:rsidRPr="00E10BA2" w:rsidRDefault="009333EF" w:rsidP="008E18AD">
            <w:pPr>
              <w:ind w:right="210"/>
            </w:pPr>
            <w:r w:rsidRPr="00E10BA2">
              <w:t>I</w:t>
            </w:r>
            <w:r w:rsidRPr="00E10BA2"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76DCC8E" w14:textId="77777777" w:rsidR="009333EF" w:rsidRPr="00E10BA2" w:rsidRDefault="009333EF" w:rsidP="008E18AD">
            <w:pPr>
              <w:ind w:right="210"/>
            </w:pPr>
          </w:p>
        </w:tc>
        <w:tc>
          <w:tcPr>
            <w:tcW w:w="1276" w:type="dxa"/>
          </w:tcPr>
          <w:p w14:paraId="5A4D3D93" w14:textId="77777777" w:rsidR="009333EF" w:rsidRPr="00E10BA2" w:rsidRDefault="009333EF" w:rsidP="008E18AD">
            <w:pPr>
              <w:ind w:right="210"/>
            </w:pPr>
          </w:p>
        </w:tc>
        <w:tc>
          <w:tcPr>
            <w:tcW w:w="1134" w:type="dxa"/>
          </w:tcPr>
          <w:p w14:paraId="60401002" w14:textId="77777777" w:rsidR="009333EF" w:rsidRPr="00E10BA2" w:rsidRDefault="009333EF" w:rsidP="008E18AD">
            <w:pPr>
              <w:ind w:right="210"/>
            </w:pPr>
            <w:r w:rsidRPr="00E10BA2">
              <w:rPr>
                <w:rFonts w:hint="eastAsia"/>
              </w:rPr>
              <w:t>指定</w:t>
            </w:r>
            <w:r w:rsidRPr="00E10BA2">
              <w:t>该课程归属到哪一个培训课程</w:t>
            </w:r>
          </w:p>
        </w:tc>
        <w:tc>
          <w:tcPr>
            <w:tcW w:w="1328" w:type="dxa"/>
          </w:tcPr>
          <w:p w14:paraId="14B3143D" w14:textId="77777777" w:rsidR="009333EF" w:rsidRPr="00E10BA2" w:rsidRDefault="009333EF" w:rsidP="008E18AD">
            <w:pPr>
              <w:ind w:left="210" w:right="210"/>
            </w:pPr>
          </w:p>
        </w:tc>
      </w:tr>
      <w:tr w:rsidR="009333EF" w:rsidRPr="00E10BA2" w14:paraId="587ABE25" w14:textId="77777777" w:rsidTr="008E18AD">
        <w:tc>
          <w:tcPr>
            <w:tcW w:w="847" w:type="dxa"/>
          </w:tcPr>
          <w:p w14:paraId="167BFE6D" w14:textId="77777777" w:rsidR="009333EF" w:rsidRPr="00E10BA2" w:rsidRDefault="009333EF" w:rsidP="008E18AD"/>
        </w:tc>
        <w:tc>
          <w:tcPr>
            <w:tcW w:w="1813" w:type="dxa"/>
          </w:tcPr>
          <w:p w14:paraId="2DDC64BB" w14:textId="77777777" w:rsidR="009333EF" w:rsidRPr="00E10BA2" w:rsidRDefault="009333EF" w:rsidP="008E18AD">
            <w:r w:rsidRPr="00E10BA2">
              <w:t>AccountId</w:t>
            </w:r>
          </w:p>
        </w:tc>
        <w:tc>
          <w:tcPr>
            <w:tcW w:w="1134" w:type="dxa"/>
          </w:tcPr>
          <w:p w14:paraId="7B111832" w14:textId="77777777" w:rsidR="009333EF" w:rsidRPr="00E10BA2" w:rsidRDefault="009333EF" w:rsidP="008E18AD">
            <w:r w:rsidRPr="00E10BA2">
              <w:t>Int</w:t>
            </w:r>
          </w:p>
        </w:tc>
        <w:tc>
          <w:tcPr>
            <w:tcW w:w="992" w:type="dxa"/>
          </w:tcPr>
          <w:p w14:paraId="59DA3431" w14:textId="77777777" w:rsidR="009333EF" w:rsidRPr="00E10BA2" w:rsidRDefault="009333EF" w:rsidP="008E18AD">
            <w:r w:rsidRPr="00E10BA2"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31129B9" w14:textId="77777777" w:rsidR="009333EF" w:rsidRPr="00E10BA2" w:rsidRDefault="009333EF" w:rsidP="008E18AD"/>
        </w:tc>
        <w:tc>
          <w:tcPr>
            <w:tcW w:w="1134" w:type="dxa"/>
          </w:tcPr>
          <w:p w14:paraId="647A6397" w14:textId="77777777" w:rsidR="009333EF" w:rsidRPr="00E10BA2" w:rsidRDefault="009333EF" w:rsidP="008E18AD">
            <w:r w:rsidRPr="00E10BA2">
              <w:rPr>
                <w:rFonts w:hint="eastAsia"/>
              </w:rPr>
              <w:t>用户</w:t>
            </w:r>
            <w:r w:rsidRPr="00E10BA2"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464B7956" w14:textId="77777777" w:rsidR="009333EF" w:rsidRPr="00E10BA2" w:rsidRDefault="009333EF" w:rsidP="008E18AD"/>
        </w:tc>
      </w:tr>
      <w:tr w:rsidR="00596B0A" w:rsidRPr="00E10BA2" w14:paraId="79629E9D" w14:textId="77777777" w:rsidTr="008E18AD">
        <w:tc>
          <w:tcPr>
            <w:tcW w:w="847" w:type="dxa"/>
          </w:tcPr>
          <w:p w14:paraId="41632E56" w14:textId="77777777" w:rsidR="00596B0A" w:rsidRPr="00E10BA2" w:rsidRDefault="00596B0A" w:rsidP="008E18AD"/>
        </w:tc>
        <w:tc>
          <w:tcPr>
            <w:tcW w:w="1813" w:type="dxa"/>
          </w:tcPr>
          <w:p w14:paraId="14F56825" w14:textId="576BE43F" w:rsidR="00596B0A" w:rsidRPr="00E10BA2" w:rsidRDefault="00596B0A" w:rsidP="008E18AD">
            <w:r>
              <w:rPr>
                <w:rFonts w:hint="eastAsia"/>
              </w:rPr>
              <w:t>DataType</w:t>
            </w:r>
          </w:p>
        </w:tc>
        <w:tc>
          <w:tcPr>
            <w:tcW w:w="1134" w:type="dxa"/>
          </w:tcPr>
          <w:p w14:paraId="25A9112F" w14:textId="2468575A" w:rsidR="00596B0A" w:rsidRPr="00E10BA2" w:rsidRDefault="00596B0A" w:rsidP="008E18A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2050553" w14:textId="51EBE46C" w:rsidR="00596B0A" w:rsidRPr="00E10BA2" w:rsidRDefault="00596B0A" w:rsidP="008E18AD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5AA2567" w14:textId="77777777" w:rsidR="00596B0A" w:rsidRPr="00E10BA2" w:rsidRDefault="00596B0A" w:rsidP="008E18AD"/>
        </w:tc>
        <w:tc>
          <w:tcPr>
            <w:tcW w:w="1134" w:type="dxa"/>
          </w:tcPr>
          <w:p w14:paraId="1B69E1F9" w14:textId="61A6DD12" w:rsidR="00596B0A" w:rsidRPr="00E10BA2" w:rsidRDefault="00596B0A" w:rsidP="008E18AD">
            <w:r>
              <w:rPr>
                <w:rFonts w:hint="eastAsia"/>
              </w:rPr>
              <w:t>类型</w:t>
            </w:r>
          </w:p>
        </w:tc>
        <w:tc>
          <w:tcPr>
            <w:tcW w:w="1328" w:type="dxa"/>
          </w:tcPr>
          <w:p w14:paraId="480EC32E" w14:textId="2E1C6004" w:rsidR="00596B0A" w:rsidRPr="00E10BA2" w:rsidRDefault="00596B0A" w:rsidP="00596B0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：阅读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：视频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：测试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：讨论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：作业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：考试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：其他</w:t>
            </w:r>
          </w:p>
        </w:tc>
      </w:tr>
      <w:tr w:rsidR="009333EF" w:rsidRPr="00E10BA2" w14:paraId="70FC86E4" w14:textId="77777777" w:rsidTr="008E18AD">
        <w:tc>
          <w:tcPr>
            <w:tcW w:w="847" w:type="dxa"/>
          </w:tcPr>
          <w:p w14:paraId="77DD6C7A" w14:textId="77777777" w:rsidR="009333EF" w:rsidRPr="00E10BA2" w:rsidRDefault="009333EF" w:rsidP="008E18AD"/>
        </w:tc>
        <w:tc>
          <w:tcPr>
            <w:tcW w:w="1813" w:type="dxa"/>
          </w:tcPr>
          <w:p w14:paraId="049778C3" w14:textId="0CF33630" w:rsidR="009333EF" w:rsidRPr="00E10BA2" w:rsidRDefault="00A14055" w:rsidP="008E18AD">
            <w:r w:rsidRPr="00A14055">
              <w:t>learningTime</w:t>
            </w:r>
          </w:p>
        </w:tc>
        <w:tc>
          <w:tcPr>
            <w:tcW w:w="1134" w:type="dxa"/>
          </w:tcPr>
          <w:p w14:paraId="42008ECE" w14:textId="1D7B5925" w:rsidR="009333EF" w:rsidRPr="00E10BA2" w:rsidRDefault="00311B1F" w:rsidP="008E18AD">
            <w:r>
              <w:t>Float</w:t>
            </w:r>
          </w:p>
        </w:tc>
        <w:tc>
          <w:tcPr>
            <w:tcW w:w="992" w:type="dxa"/>
          </w:tcPr>
          <w:p w14:paraId="2A7356FE" w14:textId="20179857" w:rsidR="009333EF" w:rsidRPr="00E10BA2" w:rsidRDefault="009333EF" w:rsidP="008E18AD"/>
        </w:tc>
        <w:tc>
          <w:tcPr>
            <w:tcW w:w="1276" w:type="dxa"/>
          </w:tcPr>
          <w:p w14:paraId="25DD262B" w14:textId="77777777" w:rsidR="009333EF" w:rsidRPr="00E10BA2" w:rsidRDefault="009333EF" w:rsidP="008E18AD"/>
        </w:tc>
        <w:tc>
          <w:tcPr>
            <w:tcW w:w="1134" w:type="dxa"/>
          </w:tcPr>
          <w:p w14:paraId="300DF592" w14:textId="137A3328" w:rsidR="009333EF" w:rsidRPr="00E10BA2" w:rsidRDefault="00311B1F" w:rsidP="008E18A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328" w:type="dxa"/>
          </w:tcPr>
          <w:p w14:paraId="2292B37D" w14:textId="2F5AF47B" w:rsidR="009333EF" w:rsidRPr="00E10BA2" w:rsidRDefault="00311B1F" w:rsidP="008E18AD">
            <w:r>
              <w:rPr>
                <w:rFonts w:hint="eastAsia"/>
              </w:rPr>
              <w:t>阅读</w:t>
            </w:r>
            <w:r>
              <w:t>中的</w:t>
            </w:r>
            <w:r>
              <w:rPr>
                <w:rFonts w:hint="eastAsia"/>
              </w:rPr>
              <w:t>时长</w:t>
            </w:r>
          </w:p>
        </w:tc>
      </w:tr>
      <w:tr w:rsidR="00EB319E" w:rsidRPr="00E10BA2" w14:paraId="4708A252" w14:textId="77777777" w:rsidTr="008E18AD">
        <w:tc>
          <w:tcPr>
            <w:tcW w:w="847" w:type="dxa"/>
          </w:tcPr>
          <w:p w14:paraId="031AE450" w14:textId="77777777" w:rsidR="00EB319E" w:rsidRPr="00E10BA2" w:rsidRDefault="00EB319E" w:rsidP="008E18AD"/>
        </w:tc>
        <w:tc>
          <w:tcPr>
            <w:tcW w:w="1813" w:type="dxa"/>
          </w:tcPr>
          <w:p w14:paraId="39B585AA" w14:textId="5EFE9204" w:rsidR="00EB319E" w:rsidRPr="00A14055" w:rsidRDefault="00EB319E" w:rsidP="008E18AD"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1134" w:type="dxa"/>
          </w:tcPr>
          <w:p w14:paraId="03D591DF" w14:textId="4F9C2009" w:rsidR="00EB319E" w:rsidRDefault="00EB319E" w:rsidP="008E18AD">
            <w:r>
              <w:t>Int</w:t>
            </w:r>
          </w:p>
        </w:tc>
        <w:tc>
          <w:tcPr>
            <w:tcW w:w="992" w:type="dxa"/>
          </w:tcPr>
          <w:p w14:paraId="3349CA97" w14:textId="77777777" w:rsidR="00EB319E" w:rsidRPr="00E10BA2" w:rsidRDefault="00EB319E" w:rsidP="008E18AD"/>
        </w:tc>
        <w:tc>
          <w:tcPr>
            <w:tcW w:w="1276" w:type="dxa"/>
          </w:tcPr>
          <w:p w14:paraId="30EDCDA3" w14:textId="77777777" w:rsidR="00EB319E" w:rsidRPr="00E10BA2" w:rsidRDefault="00EB319E" w:rsidP="008E18AD"/>
        </w:tc>
        <w:tc>
          <w:tcPr>
            <w:tcW w:w="1134" w:type="dxa"/>
          </w:tcPr>
          <w:p w14:paraId="2DF6A455" w14:textId="3385EB50" w:rsidR="00EB319E" w:rsidRDefault="00EB319E" w:rsidP="008E18AD">
            <w:r>
              <w:rPr>
                <w:rFonts w:hint="eastAsia"/>
              </w:rPr>
              <w:t>角色</w:t>
            </w:r>
          </w:p>
        </w:tc>
        <w:tc>
          <w:tcPr>
            <w:tcW w:w="1328" w:type="dxa"/>
          </w:tcPr>
          <w:p w14:paraId="6A0B1A9B" w14:textId="495760B5" w:rsidR="00EB319E" w:rsidRDefault="00EB319E" w:rsidP="008E18A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发起者</w:t>
            </w:r>
            <w: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参与者</w:t>
            </w:r>
          </w:p>
        </w:tc>
      </w:tr>
      <w:tr w:rsidR="00292A55" w:rsidRPr="00E10BA2" w14:paraId="0BC2031F" w14:textId="77777777" w:rsidTr="008E18AD">
        <w:tc>
          <w:tcPr>
            <w:tcW w:w="847" w:type="dxa"/>
          </w:tcPr>
          <w:p w14:paraId="5162EA9D" w14:textId="77777777" w:rsidR="00292A55" w:rsidRPr="00E10BA2" w:rsidRDefault="00292A55" w:rsidP="008E18AD"/>
        </w:tc>
        <w:tc>
          <w:tcPr>
            <w:tcW w:w="1813" w:type="dxa"/>
          </w:tcPr>
          <w:p w14:paraId="5ACF6C17" w14:textId="3A675C6F" w:rsidR="00292A55" w:rsidRDefault="00292A55" w:rsidP="008E18AD">
            <w:r>
              <w:rPr>
                <w:rFonts w:hint="eastAsia"/>
              </w:rPr>
              <w:t>IsPassed</w:t>
            </w:r>
          </w:p>
        </w:tc>
        <w:tc>
          <w:tcPr>
            <w:tcW w:w="1134" w:type="dxa"/>
          </w:tcPr>
          <w:p w14:paraId="62728D23" w14:textId="2BD18FC0" w:rsidR="00292A55" w:rsidRDefault="00292A55" w:rsidP="008E18AD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5F9D6F4C" w14:textId="77777777" w:rsidR="00292A55" w:rsidRPr="00E10BA2" w:rsidRDefault="00292A55" w:rsidP="008E18AD"/>
        </w:tc>
        <w:tc>
          <w:tcPr>
            <w:tcW w:w="1276" w:type="dxa"/>
          </w:tcPr>
          <w:p w14:paraId="35C3B2EB" w14:textId="77777777" w:rsidR="00292A55" w:rsidRPr="00E10BA2" w:rsidRDefault="00292A55" w:rsidP="008E18AD"/>
        </w:tc>
        <w:tc>
          <w:tcPr>
            <w:tcW w:w="1134" w:type="dxa"/>
          </w:tcPr>
          <w:p w14:paraId="2FB3A1F6" w14:textId="2F872AEB" w:rsidR="00292A55" w:rsidRDefault="00292A55" w:rsidP="008E18AD">
            <w:r>
              <w:rPr>
                <w:rFonts w:hint="eastAsia"/>
              </w:rPr>
              <w:t>考试</w:t>
            </w:r>
            <w:r>
              <w:t>是否通过</w:t>
            </w:r>
          </w:p>
        </w:tc>
        <w:tc>
          <w:tcPr>
            <w:tcW w:w="1328" w:type="dxa"/>
          </w:tcPr>
          <w:p w14:paraId="195923E0" w14:textId="34F0B28C" w:rsidR="00292A55" w:rsidRDefault="00563D8B" w:rsidP="008E18A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t>通过</w:t>
            </w:r>
          </w:p>
        </w:tc>
      </w:tr>
      <w:tr w:rsidR="009D1A02" w:rsidRPr="00E10BA2" w14:paraId="6A6BD79B" w14:textId="77777777" w:rsidTr="008E18AD">
        <w:tc>
          <w:tcPr>
            <w:tcW w:w="847" w:type="dxa"/>
          </w:tcPr>
          <w:p w14:paraId="1EE22894" w14:textId="77777777" w:rsidR="009D1A02" w:rsidRPr="00E10BA2" w:rsidRDefault="009D1A02" w:rsidP="009D1A02"/>
        </w:tc>
        <w:tc>
          <w:tcPr>
            <w:tcW w:w="1813" w:type="dxa"/>
          </w:tcPr>
          <w:p w14:paraId="653B7CB9" w14:textId="060087CF" w:rsidR="009D1A02" w:rsidRDefault="009D1A02" w:rsidP="009D1A02"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</w:tcPr>
          <w:p w14:paraId="362C9F92" w14:textId="5D66C685" w:rsidR="009D1A02" w:rsidRDefault="009D1A02" w:rsidP="009D1A02"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992" w:type="dxa"/>
          </w:tcPr>
          <w:p w14:paraId="68F28020" w14:textId="77777777" w:rsidR="009D1A02" w:rsidRPr="00E10BA2" w:rsidRDefault="009D1A02" w:rsidP="009D1A02"/>
        </w:tc>
        <w:tc>
          <w:tcPr>
            <w:tcW w:w="1276" w:type="dxa"/>
          </w:tcPr>
          <w:p w14:paraId="3A2A2E88" w14:textId="77777777" w:rsidR="009D1A02" w:rsidRPr="00E10BA2" w:rsidRDefault="009D1A02" w:rsidP="009D1A02"/>
        </w:tc>
        <w:tc>
          <w:tcPr>
            <w:tcW w:w="1134" w:type="dxa"/>
          </w:tcPr>
          <w:p w14:paraId="7F47E840" w14:textId="4ADAD09B" w:rsidR="009D1A02" w:rsidRDefault="009D1A02" w:rsidP="009D1A02">
            <w:r>
              <w:rPr>
                <w:rFonts w:hint="eastAsia"/>
              </w:rPr>
              <w:t>备注</w:t>
            </w:r>
          </w:p>
        </w:tc>
        <w:tc>
          <w:tcPr>
            <w:tcW w:w="1328" w:type="dxa"/>
          </w:tcPr>
          <w:p w14:paraId="04A5DF15" w14:textId="77777777" w:rsidR="009D1A02" w:rsidRDefault="009D1A02" w:rsidP="009D1A02"/>
        </w:tc>
      </w:tr>
      <w:tr w:rsidR="009333EF" w:rsidRPr="00E10BA2" w14:paraId="4D18F0E1" w14:textId="77777777" w:rsidTr="008E18AD">
        <w:tc>
          <w:tcPr>
            <w:tcW w:w="847" w:type="dxa"/>
          </w:tcPr>
          <w:p w14:paraId="22CFD9C8" w14:textId="77777777" w:rsidR="009333EF" w:rsidRPr="00E10BA2" w:rsidRDefault="009333EF" w:rsidP="008E18AD"/>
        </w:tc>
        <w:tc>
          <w:tcPr>
            <w:tcW w:w="1813" w:type="dxa"/>
          </w:tcPr>
          <w:p w14:paraId="1AE2985D" w14:textId="77777777" w:rsidR="009333EF" w:rsidRPr="00E10BA2" w:rsidRDefault="009333EF" w:rsidP="008E18AD">
            <w:r w:rsidRPr="00E10BA2">
              <w:t>Score</w:t>
            </w:r>
          </w:p>
        </w:tc>
        <w:tc>
          <w:tcPr>
            <w:tcW w:w="1134" w:type="dxa"/>
          </w:tcPr>
          <w:p w14:paraId="01FBDEF0" w14:textId="77777777" w:rsidR="009333EF" w:rsidRPr="00E10BA2" w:rsidRDefault="009333EF" w:rsidP="008E18AD">
            <w:r w:rsidRPr="00E10BA2">
              <w:t>F</w:t>
            </w:r>
            <w:r w:rsidRPr="00E10BA2">
              <w:rPr>
                <w:rFonts w:hint="eastAsia"/>
              </w:rPr>
              <w:t>loat</w:t>
            </w:r>
          </w:p>
        </w:tc>
        <w:tc>
          <w:tcPr>
            <w:tcW w:w="992" w:type="dxa"/>
          </w:tcPr>
          <w:p w14:paraId="36A444AD" w14:textId="77777777" w:rsidR="009333EF" w:rsidRPr="00E10BA2" w:rsidRDefault="009333EF" w:rsidP="008E18AD"/>
        </w:tc>
        <w:tc>
          <w:tcPr>
            <w:tcW w:w="1276" w:type="dxa"/>
          </w:tcPr>
          <w:p w14:paraId="56EB7020" w14:textId="77777777" w:rsidR="009333EF" w:rsidRPr="00E10BA2" w:rsidRDefault="009333EF" w:rsidP="008E18AD"/>
        </w:tc>
        <w:tc>
          <w:tcPr>
            <w:tcW w:w="1134" w:type="dxa"/>
          </w:tcPr>
          <w:p w14:paraId="21394CD9" w14:textId="57A9E593" w:rsidR="009333EF" w:rsidRPr="00E10BA2" w:rsidRDefault="000635F2" w:rsidP="008E18AD">
            <w:r>
              <w:rPr>
                <w:rFonts w:hint="eastAsia"/>
              </w:rPr>
              <w:t>分数</w:t>
            </w:r>
          </w:p>
        </w:tc>
        <w:tc>
          <w:tcPr>
            <w:tcW w:w="1328" w:type="dxa"/>
          </w:tcPr>
          <w:p w14:paraId="2E45F6C7" w14:textId="445B06A4" w:rsidR="009333EF" w:rsidRPr="00E10BA2" w:rsidRDefault="000635F2" w:rsidP="008E18AD">
            <w:r>
              <w:rPr>
                <w:rFonts w:hint="eastAsia"/>
              </w:rPr>
              <w:t>分数</w:t>
            </w:r>
          </w:p>
        </w:tc>
      </w:tr>
      <w:tr w:rsidR="009333EF" w:rsidRPr="00E10BA2" w14:paraId="5B4F4E5F" w14:textId="77777777" w:rsidTr="008E18AD">
        <w:tc>
          <w:tcPr>
            <w:tcW w:w="847" w:type="dxa"/>
          </w:tcPr>
          <w:p w14:paraId="50DDD79B" w14:textId="77777777" w:rsidR="009333EF" w:rsidRPr="00E10BA2" w:rsidRDefault="009333EF" w:rsidP="008E18AD"/>
        </w:tc>
        <w:tc>
          <w:tcPr>
            <w:tcW w:w="1813" w:type="dxa"/>
          </w:tcPr>
          <w:p w14:paraId="69A5366A" w14:textId="77777777" w:rsidR="009333EF" w:rsidRPr="00E10BA2" w:rsidRDefault="009333EF" w:rsidP="008E18AD">
            <w:r w:rsidRPr="00E10BA2"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022569F0" w14:textId="77777777" w:rsidR="009333EF" w:rsidRPr="00E10BA2" w:rsidRDefault="009333EF" w:rsidP="008E18AD">
            <w:r w:rsidRPr="00E10BA2">
              <w:t>Bit</w:t>
            </w:r>
          </w:p>
        </w:tc>
        <w:tc>
          <w:tcPr>
            <w:tcW w:w="992" w:type="dxa"/>
          </w:tcPr>
          <w:p w14:paraId="705DBF1A" w14:textId="77777777" w:rsidR="009333EF" w:rsidRPr="00E10BA2" w:rsidRDefault="009333EF" w:rsidP="008E18AD">
            <w:r w:rsidRPr="00E10BA2"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57793B03" w14:textId="77777777" w:rsidR="009333EF" w:rsidRPr="00E10BA2" w:rsidRDefault="009333EF" w:rsidP="008E18AD">
            <w:r w:rsidRPr="00E10BA2">
              <w:t>1</w:t>
            </w:r>
          </w:p>
        </w:tc>
        <w:tc>
          <w:tcPr>
            <w:tcW w:w="1134" w:type="dxa"/>
          </w:tcPr>
          <w:p w14:paraId="60D9C884" w14:textId="77777777" w:rsidR="009333EF" w:rsidRPr="00E10BA2" w:rsidRDefault="009333EF" w:rsidP="008E18AD">
            <w:r w:rsidRPr="00E10BA2">
              <w:rPr>
                <w:rFonts w:hint="eastAsia"/>
              </w:rPr>
              <w:t>状态</w:t>
            </w:r>
          </w:p>
        </w:tc>
        <w:tc>
          <w:tcPr>
            <w:tcW w:w="1328" w:type="dxa"/>
          </w:tcPr>
          <w:p w14:paraId="1DEE5569" w14:textId="77777777" w:rsidR="009333EF" w:rsidRPr="00E10BA2" w:rsidRDefault="009333EF" w:rsidP="008E18AD">
            <w:r w:rsidRPr="00E10BA2">
              <w:rPr>
                <w:rFonts w:hint="eastAsia"/>
              </w:rPr>
              <w:t>1</w:t>
            </w:r>
            <w:r w:rsidRPr="00E10BA2">
              <w:t>完成</w:t>
            </w:r>
          </w:p>
        </w:tc>
      </w:tr>
      <w:tr w:rsidR="009333EF" w:rsidRPr="00E10BA2" w14:paraId="41986139" w14:textId="77777777" w:rsidTr="008E18AD">
        <w:tc>
          <w:tcPr>
            <w:tcW w:w="847" w:type="dxa"/>
          </w:tcPr>
          <w:p w14:paraId="0C7E7951" w14:textId="77777777" w:rsidR="009333EF" w:rsidRPr="00E10BA2" w:rsidRDefault="009333EF" w:rsidP="008E18AD">
            <w:pPr>
              <w:ind w:left="210" w:right="210"/>
            </w:pPr>
          </w:p>
        </w:tc>
        <w:tc>
          <w:tcPr>
            <w:tcW w:w="1813" w:type="dxa"/>
          </w:tcPr>
          <w:p w14:paraId="6B00D3FE" w14:textId="77777777" w:rsidR="009333EF" w:rsidRPr="00E10BA2" w:rsidRDefault="009333EF" w:rsidP="008E18AD">
            <w:pPr>
              <w:ind w:right="210"/>
            </w:pPr>
            <w:r w:rsidRPr="00E10BA2"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19D1A0A0" w14:textId="77777777" w:rsidR="009333EF" w:rsidRPr="00E10BA2" w:rsidRDefault="009333EF" w:rsidP="008E18AD">
            <w:pPr>
              <w:ind w:right="210"/>
            </w:pPr>
            <w:r w:rsidRPr="00E10BA2">
              <w:t>B</w:t>
            </w:r>
            <w:r w:rsidRPr="00E10BA2"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1A0BDC97" w14:textId="77777777" w:rsidR="009333EF" w:rsidRPr="00E10BA2" w:rsidRDefault="009333EF" w:rsidP="008E18AD">
            <w:pPr>
              <w:ind w:right="210"/>
            </w:pPr>
            <w:r w:rsidRPr="00E10BA2">
              <w:t>Y</w:t>
            </w:r>
          </w:p>
        </w:tc>
        <w:tc>
          <w:tcPr>
            <w:tcW w:w="1276" w:type="dxa"/>
          </w:tcPr>
          <w:p w14:paraId="541A44C0" w14:textId="77777777" w:rsidR="009333EF" w:rsidRPr="00E10BA2" w:rsidRDefault="009333EF" w:rsidP="008E18AD">
            <w:pPr>
              <w:ind w:right="210"/>
            </w:pPr>
            <w:r w:rsidRPr="00E10BA2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0ECC66ED" w14:textId="77777777" w:rsidR="009333EF" w:rsidRPr="00E10BA2" w:rsidRDefault="009333EF" w:rsidP="008E18AD">
            <w:pPr>
              <w:ind w:right="210"/>
            </w:pPr>
          </w:p>
        </w:tc>
        <w:tc>
          <w:tcPr>
            <w:tcW w:w="1328" w:type="dxa"/>
          </w:tcPr>
          <w:p w14:paraId="52953829" w14:textId="77777777" w:rsidR="009333EF" w:rsidRPr="00E10BA2" w:rsidRDefault="009333EF" w:rsidP="008E18AD">
            <w:pPr>
              <w:ind w:left="210" w:right="210"/>
            </w:pPr>
          </w:p>
        </w:tc>
      </w:tr>
      <w:tr w:rsidR="009333EF" w:rsidRPr="00E10BA2" w14:paraId="52BE7023" w14:textId="77777777" w:rsidTr="008E18AD">
        <w:tc>
          <w:tcPr>
            <w:tcW w:w="847" w:type="dxa"/>
          </w:tcPr>
          <w:p w14:paraId="0DD6A9DE" w14:textId="77777777" w:rsidR="009333EF" w:rsidRPr="00E10BA2" w:rsidRDefault="009333EF" w:rsidP="008E18AD">
            <w:pPr>
              <w:ind w:left="210" w:right="210"/>
            </w:pPr>
          </w:p>
        </w:tc>
        <w:tc>
          <w:tcPr>
            <w:tcW w:w="1813" w:type="dxa"/>
          </w:tcPr>
          <w:p w14:paraId="7F3F5B2C" w14:textId="77777777" w:rsidR="009333EF" w:rsidRPr="00E10BA2" w:rsidRDefault="009333EF" w:rsidP="008E18AD">
            <w:pPr>
              <w:ind w:right="210"/>
            </w:pPr>
            <w:r w:rsidRPr="00E10BA2"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3C99A9A9" w14:textId="77777777" w:rsidR="009333EF" w:rsidRPr="00E10BA2" w:rsidRDefault="009333EF" w:rsidP="008E18AD">
            <w:pPr>
              <w:ind w:right="210"/>
            </w:pPr>
            <w:r w:rsidRPr="00E10BA2"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6E0E89D7" w14:textId="77777777" w:rsidR="009333EF" w:rsidRPr="00E10BA2" w:rsidRDefault="009333EF" w:rsidP="008E18AD">
            <w:pPr>
              <w:ind w:right="210"/>
            </w:pPr>
            <w:r w:rsidRPr="00E10BA2">
              <w:t>Y</w:t>
            </w:r>
          </w:p>
        </w:tc>
        <w:tc>
          <w:tcPr>
            <w:tcW w:w="1276" w:type="dxa"/>
          </w:tcPr>
          <w:p w14:paraId="3ECAE7F4" w14:textId="77777777" w:rsidR="009333EF" w:rsidRPr="00E10BA2" w:rsidRDefault="009333EF" w:rsidP="008E18AD">
            <w:pPr>
              <w:ind w:right="210"/>
            </w:pPr>
            <w:r w:rsidRPr="00E10BA2">
              <w:t>G</w:t>
            </w:r>
            <w:r w:rsidRPr="00E10BA2">
              <w:rPr>
                <w:rFonts w:hint="eastAsia"/>
              </w:rPr>
              <w:t>etdate(</w:t>
            </w:r>
            <w:r w:rsidRPr="00E10BA2">
              <w:t>)</w:t>
            </w:r>
          </w:p>
        </w:tc>
        <w:tc>
          <w:tcPr>
            <w:tcW w:w="1134" w:type="dxa"/>
          </w:tcPr>
          <w:p w14:paraId="09315662" w14:textId="77777777" w:rsidR="009333EF" w:rsidRPr="00E10BA2" w:rsidRDefault="009333EF" w:rsidP="008E18AD">
            <w:pPr>
              <w:ind w:right="210"/>
            </w:pPr>
          </w:p>
        </w:tc>
        <w:tc>
          <w:tcPr>
            <w:tcW w:w="1328" w:type="dxa"/>
          </w:tcPr>
          <w:p w14:paraId="44CB9FCE" w14:textId="77777777" w:rsidR="009333EF" w:rsidRPr="00E10BA2" w:rsidRDefault="009333EF" w:rsidP="008E18AD">
            <w:pPr>
              <w:ind w:left="210" w:right="210"/>
            </w:pPr>
          </w:p>
        </w:tc>
      </w:tr>
    </w:tbl>
    <w:p w14:paraId="6E05B512" w14:textId="77777777" w:rsidR="00E853A6" w:rsidRDefault="00E853A6" w:rsidP="00E853A6">
      <w:r>
        <w:rPr>
          <w:rFonts w:hint="eastAsia"/>
        </w:rPr>
        <w:t>|</w:t>
      </w:r>
    </w:p>
    <w:p w14:paraId="6F1E0ABF" w14:textId="77777777" w:rsidR="00E853A6" w:rsidRDefault="00E853A6" w:rsidP="00E40A7D"/>
    <w:p w14:paraId="6E8F38BF" w14:textId="77777777" w:rsidR="00E853A6" w:rsidRDefault="00E853A6" w:rsidP="00E40A7D"/>
    <w:p w14:paraId="6A95960A" w14:textId="77777777" w:rsidR="002A7655" w:rsidRPr="002A7655" w:rsidRDefault="007A13DB" w:rsidP="007A13DB">
      <w:pPr>
        <w:pStyle w:val="a"/>
      </w:pPr>
      <w:bookmarkStart w:id="96" w:name="_Toc427236699"/>
      <w:bookmarkStart w:id="97" w:name="_Toc430249269"/>
      <w:r>
        <w:rPr>
          <w:rFonts w:hint="eastAsia"/>
        </w:rPr>
        <w:t>课程</w:t>
      </w:r>
      <w:r>
        <w:t>（</w:t>
      </w:r>
      <w:r>
        <w:rPr>
          <w:rFonts w:hint="eastAsia"/>
        </w:rPr>
        <w:t>培训</w:t>
      </w:r>
      <w:r>
        <w:t>平台）</w:t>
      </w:r>
      <w:bookmarkEnd w:id="96"/>
      <w:bookmarkEnd w:id="97"/>
    </w:p>
    <w:p w14:paraId="07A9F5BF" w14:textId="77777777" w:rsidR="00087D9D" w:rsidRDefault="00214A1F" w:rsidP="00292B42">
      <w:pPr>
        <w:pStyle w:val="a0"/>
      </w:pPr>
      <w:bookmarkStart w:id="98" w:name="_Toc427236700"/>
      <w:bookmarkStart w:id="99" w:name="_Toc430249270"/>
      <w:r>
        <w:t>课程</w:t>
      </w:r>
      <w:r w:rsidR="00292B42">
        <w:rPr>
          <w:rFonts w:hint="eastAsia"/>
        </w:rPr>
        <w:t>表</w:t>
      </w:r>
      <w:bookmarkEnd w:id="98"/>
      <w:bookmarkEnd w:id="99"/>
    </w:p>
    <w:p w14:paraId="1E455A62" w14:textId="77777777" w:rsidR="00292B42" w:rsidRDefault="00292B42" w:rsidP="00292B42">
      <w:r>
        <w:rPr>
          <w:rFonts w:hint="eastAsia"/>
        </w:rPr>
        <w:t>*</w:t>
      </w:r>
      <w:r>
        <w:t>Traning</w:t>
      </w:r>
      <w:r w:rsidRPr="000379E1">
        <w:t>_</w:t>
      </w:r>
      <w:r>
        <w:t>Detail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31"/>
        <w:gridCol w:w="1729"/>
        <w:gridCol w:w="1701"/>
        <w:gridCol w:w="850"/>
        <w:gridCol w:w="993"/>
        <w:gridCol w:w="992"/>
        <w:gridCol w:w="1326"/>
      </w:tblGrid>
      <w:tr w:rsidR="00292B42" w14:paraId="28CE12E6" w14:textId="77777777" w:rsidTr="00DD156F">
        <w:tc>
          <w:tcPr>
            <w:tcW w:w="931" w:type="dxa"/>
          </w:tcPr>
          <w:p w14:paraId="65A92BB4" w14:textId="77777777" w:rsidR="00292B42" w:rsidRPr="002177A0" w:rsidRDefault="00292B42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29" w:type="dxa"/>
          </w:tcPr>
          <w:p w14:paraId="25FE8AE2" w14:textId="77777777" w:rsidR="00292B42" w:rsidRPr="002177A0" w:rsidRDefault="00292B42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701" w:type="dxa"/>
          </w:tcPr>
          <w:p w14:paraId="3122C88F" w14:textId="77777777" w:rsidR="00292B42" w:rsidRPr="002177A0" w:rsidRDefault="00292B42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</w:tcPr>
          <w:p w14:paraId="1E74E23B" w14:textId="77777777" w:rsidR="00292B42" w:rsidRPr="002177A0" w:rsidRDefault="00292B42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993" w:type="dxa"/>
          </w:tcPr>
          <w:p w14:paraId="0517A177" w14:textId="77777777" w:rsidR="00292B42" w:rsidRPr="002177A0" w:rsidRDefault="00292B42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992" w:type="dxa"/>
          </w:tcPr>
          <w:p w14:paraId="769A1643" w14:textId="77777777" w:rsidR="00292B42" w:rsidRPr="002177A0" w:rsidRDefault="00292B42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105505D9" w14:textId="77777777" w:rsidR="00292B42" w:rsidRPr="002177A0" w:rsidRDefault="00292B42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292B42" w14:paraId="6B632D3A" w14:textId="77777777" w:rsidTr="00DD156F">
        <w:tc>
          <w:tcPr>
            <w:tcW w:w="931" w:type="dxa"/>
          </w:tcPr>
          <w:p w14:paraId="04B7DCD2" w14:textId="77777777" w:rsidR="00292B42" w:rsidRDefault="00292B42" w:rsidP="00DD156F">
            <w:pPr>
              <w:ind w:left="210"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</w:tcPr>
          <w:p w14:paraId="1C9F20E9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1FBE3C19" w14:textId="77777777" w:rsidR="00292B42" w:rsidRDefault="00292B42" w:rsidP="00DD156F">
            <w:pPr>
              <w:ind w:right="210"/>
            </w:pPr>
          </w:p>
        </w:tc>
        <w:tc>
          <w:tcPr>
            <w:tcW w:w="850" w:type="dxa"/>
          </w:tcPr>
          <w:p w14:paraId="6014606C" w14:textId="77777777" w:rsidR="00292B42" w:rsidRDefault="00292B42" w:rsidP="00DD156F">
            <w:pPr>
              <w:ind w:right="210"/>
            </w:pPr>
          </w:p>
        </w:tc>
        <w:tc>
          <w:tcPr>
            <w:tcW w:w="993" w:type="dxa"/>
          </w:tcPr>
          <w:p w14:paraId="08C40B2B" w14:textId="77777777" w:rsidR="00292B42" w:rsidRDefault="00292B42" w:rsidP="00DD156F">
            <w:pPr>
              <w:ind w:right="210"/>
            </w:pPr>
          </w:p>
        </w:tc>
        <w:tc>
          <w:tcPr>
            <w:tcW w:w="992" w:type="dxa"/>
          </w:tcPr>
          <w:p w14:paraId="63ED34BB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1E0CC80C" w14:textId="77777777" w:rsidR="00292B42" w:rsidRDefault="00292B42" w:rsidP="00DD156F">
            <w:pPr>
              <w:ind w:left="210" w:right="210"/>
            </w:pPr>
          </w:p>
        </w:tc>
      </w:tr>
      <w:tr w:rsidR="00292B42" w14:paraId="34B383C4" w14:textId="77777777" w:rsidTr="00DD156F">
        <w:tc>
          <w:tcPr>
            <w:tcW w:w="931" w:type="dxa"/>
          </w:tcPr>
          <w:p w14:paraId="56CB051A" w14:textId="77777777" w:rsidR="00292B42" w:rsidRDefault="00292B42" w:rsidP="00DD156F">
            <w:pPr>
              <w:ind w:left="210" w:right="210"/>
            </w:pPr>
          </w:p>
        </w:tc>
        <w:tc>
          <w:tcPr>
            <w:tcW w:w="1729" w:type="dxa"/>
          </w:tcPr>
          <w:p w14:paraId="458F9A2D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14:paraId="311A811F" w14:textId="77777777" w:rsidR="00292B42" w:rsidRDefault="006B1F4F" w:rsidP="00DD156F">
            <w:pPr>
              <w:ind w:right="210"/>
            </w:pPr>
            <w:r>
              <w:rPr>
                <w:rFonts w:hint="eastAsia"/>
              </w:rPr>
              <w:t>varchar</w:t>
            </w:r>
            <w:r w:rsidR="00292B42">
              <w:rPr>
                <w:rFonts w:hint="eastAsia"/>
              </w:rPr>
              <w:t>(</w:t>
            </w:r>
            <w:r w:rsidR="00292B42">
              <w:t>200)</w:t>
            </w:r>
          </w:p>
        </w:tc>
        <w:tc>
          <w:tcPr>
            <w:tcW w:w="850" w:type="dxa"/>
          </w:tcPr>
          <w:p w14:paraId="60D854C2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66386FCA" w14:textId="77777777" w:rsidR="00292B42" w:rsidRDefault="00292B42" w:rsidP="00DD156F">
            <w:pPr>
              <w:ind w:right="210"/>
            </w:pPr>
          </w:p>
        </w:tc>
        <w:tc>
          <w:tcPr>
            <w:tcW w:w="992" w:type="dxa"/>
          </w:tcPr>
          <w:p w14:paraId="1E258601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标题</w:t>
            </w:r>
          </w:p>
        </w:tc>
        <w:tc>
          <w:tcPr>
            <w:tcW w:w="1326" w:type="dxa"/>
          </w:tcPr>
          <w:p w14:paraId="2092A43D" w14:textId="77777777" w:rsidR="00292B42" w:rsidRDefault="00292B42" w:rsidP="00DD156F">
            <w:pPr>
              <w:ind w:left="210" w:right="210"/>
            </w:pPr>
          </w:p>
        </w:tc>
      </w:tr>
      <w:tr w:rsidR="00292B42" w14:paraId="433708D6" w14:textId="77777777" w:rsidTr="00DD156F">
        <w:tc>
          <w:tcPr>
            <w:tcW w:w="931" w:type="dxa"/>
          </w:tcPr>
          <w:p w14:paraId="65D2B43E" w14:textId="77777777" w:rsidR="00292B42" w:rsidRDefault="00292B42" w:rsidP="00DD156F">
            <w:pPr>
              <w:ind w:left="210" w:right="210"/>
            </w:pPr>
          </w:p>
        </w:tc>
        <w:tc>
          <w:tcPr>
            <w:tcW w:w="1729" w:type="dxa"/>
          </w:tcPr>
          <w:p w14:paraId="5F5997A5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14:paraId="0B1B8F14" w14:textId="77777777" w:rsidR="00292B42" w:rsidRDefault="00292B42" w:rsidP="001B22DA">
            <w:pPr>
              <w:ind w:right="210"/>
            </w:pPr>
            <w:r>
              <w:rPr>
                <w:rFonts w:hint="eastAsia"/>
              </w:rPr>
              <w:t>varchar(</w:t>
            </w:r>
            <w:r w:rsidR="001B22DA">
              <w:t>max</w:t>
            </w:r>
            <w:r>
              <w:t>)</w:t>
            </w:r>
          </w:p>
        </w:tc>
        <w:tc>
          <w:tcPr>
            <w:tcW w:w="850" w:type="dxa"/>
          </w:tcPr>
          <w:p w14:paraId="3B4CA897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06EC76C9" w14:textId="77777777" w:rsidR="00292B42" w:rsidRDefault="00292B42" w:rsidP="00DD156F">
            <w:pPr>
              <w:ind w:right="210"/>
            </w:pPr>
          </w:p>
        </w:tc>
        <w:tc>
          <w:tcPr>
            <w:tcW w:w="992" w:type="dxa"/>
          </w:tcPr>
          <w:p w14:paraId="3895ACE6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简介</w:t>
            </w:r>
          </w:p>
        </w:tc>
        <w:tc>
          <w:tcPr>
            <w:tcW w:w="1326" w:type="dxa"/>
          </w:tcPr>
          <w:p w14:paraId="6116D004" w14:textId="77777777" w:rsidR="00292B42" w:rsidRDefault="00292B42" w:rsidP="00DD156F">
            <w:pPr>
              <w:ind w:left="210" w:right="210"/>
            </w:pPr>
          </w:p>
        </w:tc>
      </w:tr>
      <w:tr w:rsidR="00292B42" w14:paraId="63588BC8" w14:textId="77777777" w:rsidTr="00DD156F">
        <w:tc>
          <w:tcPr>
            <w:tcW w:w="931" w:type="dxa"/>
          </w:tcPr>
          <w:p w14:paraId="315ADC59" w14:textId="77777777" w:rsidR="00292B42" w:rsidRDefault="00292B42" w:rsidP="00DD156F">
            <w:pPr>
              <w:ind w:left="210" w:right="210"/>
            </w:pPr>
          </w:p>
        </w:tc>
        <w:tc>
          <w:tcPr>
            <w:tcW w:w="1729" w:type="dxa"/>
          </w:tcPr>
          <w:p w14:paraId="05C41DAC" w14:textId="77777777" w:rsidR="00292B42" w:rsidRDefault="00292B42" w:rsidP="00DD156F">
            <w:pPr>
              <w:ind w:right="210"/>
            </w:pPr>
            <w:r>
              <w:t>Pic</w:t>
            </w:r>
          </w:p>
        </w:tc>
        <w:tc>
          <w:tcPr>
            <w:tcW w:w="1701" w:type="dxa"/>
          </w:tcPr>
          <w:p w14:paraId="4FB31312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varchar(</w:t>
            </w:r>
            <w:r>
              <w:t>200)</w:t>
            </w:r>
          </w:p>
        </w:tc>
        <w:tc>
          <w:tcPr>
            <w:tcW w:w="850" w:type="dxa"/>
          </w:tcPr>
          <w:p w14:paraId="23EF6D3C" w14:textId="77777777" w:rsidR="00292B42" w:rsidRDefault="00292B42" w:rsidP="00DD156F">
            <w:pPr>
              <w:ind w:right="210"/>
            </w:pPr>
          </w:p>
        </w:tc>
        <w:tc>
          <w:tcPr>
            <w:tcW w:w="993" w:type="dxa"/>
          </w:tcPr>
          <w:p w14:paraId="333E6C84" w14:textId="77777777" w:rsidR="00292B42" w:rsidRDefault="00292B42" w:rsidP="00DD156F">
            <w:pPr>
              <w:ind w:right="210"/>
            </w:pPr>
          </w:p>
        </w:tc>
        <w:tc>
          <w:tcPr>
            <w:tcW w:w="992" w:type="dxa"/>
          </w:tcPr>
          <w:p w14:paraId="7CD5D5FF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图片</w:t>
            </w:r>
          </w:p>
        </w:tc>
        <w:tc>
          <w:tcPr>
            <w:tcW w:w="1326" w:type="dxa"/>
          </w:tcPr>
          <w:p w14:paraId="327F93DE" w14:textId="77777777" w:rsidR="00292B42" w:rsidRDefault="00292B42" w:rsidP="00DD156F">
            <w:pPr>
              <w:ind w:left="210" w:right="210"/>
            </w:pPr>
          </w:p>
        </w:tc>
      </w:tr>
      <w:tr w:rsidR="00292B42" w14:paraId="2348970F" w14:textId="77777777" w:rsidTr="00DD156F">
        <w:tc>
          <w:tcPr>
            <w:tcW w:w="931" w:type="dxa"/>
          </w:tcPr>
          <w:p w14:paraId="56F75338" w14:textId="77777777" w:rsidR="00292B42" w:rsidRDefault="00292B42" w:rsidP="00DD156F">
            <w:pPr>
              <w:ind w:left="210" w:right="210"/>
            </w:pPr>
          </w:p>
        </w:tc>
        <w:tc>
          <w:tcPr>
            <w:tcW w:w="1729" w:type="dxa"/>
          </w:tcPr>
          <w:p w14:paraId="694063D5" w14:textId="77777777" w:rsidR="00292B42" w:rsidRDefault="00FE65BF" w:rsidP="00DD156F">
            <w:pPr>
              <w:ind w:right="210"/>
            </w:pPr>
            <w:r>
              <w:t>Creater</w:t>
            </w:r>
          </w:p>
        </w:tc>
        <w:tc>
          <w:tcPr>
            <w:tcW w:w="1701" w:type="dxa"/>
          </w:tcPr>
          <w:p w14:paraId="6642D012" w14:textId="77777777" w:rsidR="00292B42" w:rsidRDefault="00292B42" w:rsidP="00DD156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2C353FBF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11DB49DF" w14:textId="77777777" w:rsidR="00292B42" w:rsidRDefault="00292B42" w:rsidP="00DD156F">
            <w:pPr>
              <w:ind w:right="210"/>
            </w:pPr>
          </w:p>
        </w:tc>
        <w:tc>
          <w:tcPr>
            <w:tcW w:w="992" w:type="dxa"/>
          </w:tcPr>
          <w:p w14:paraId="24ADAE6E" w14:textId="77777777" w:rsidR="00292B42" w:rsidRDefault="006535AF" w:rsidP="00DD156F">
            <w:pPr>
              <w:ind w:right="21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326" w:type="dxa"/>
          </w:tcPr>
          <w:p w14:paraId="36097134" w14:textId="77777777" w:rsidR="00292B42" w:rsidRDefault="00292B42" w:rsidP="00DD156F">
            <w:pPr>
              <w:ind w:left="210" w:right="210"/>
            </w:pPr>
          </w:p>
        </w:tc>
      </w:tr>
      <w:tr w:rsidR="00292B42" w14:paraId="05D81336" w14:textId="77777777" w:rsidTr="00DD156F">
        <w:tc>
          <w:tcPr>
            <w:tcW w:w="931" w:type="dxa"/>
          </w:tcPr>
          <w:p w14:paraId="32D7D2A6" w14:textId="77777777" w:rsidR="00292B42" w:rsidRDefault="00292B42" w:rsidP="00DD156F">
            <w:pPr>
              <w:ind w:left="210" w:right="210"/>
            </w:pPr>
          </w:p>
        </w:tc>
        <w:tc>
          <w:tcPr>
            <w:tcW w:w="1729" w:type="dxa"/>
          </w:tcPr>
          <w:p w14:paraId="1CB8E6A0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OrganId</w:t>
            </w:r>
          </w:p>
        </w:tc>
        <w:tc>
          <w:tcPr>
            <w:tcW w:w="1701" w:type="dxa"/>
          </w:tcPr>
          <w:p w14:paraId="7C744410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13642602" w14:textId="77777777" w:rsidR="00292B42" w:rsidRDefault="00292B42" w:rsidP="00DD156F">
            <w:pPr>
              <w:ind w:right="210"/>
            </w:pPr>
          </w:p>
        </w:tc>
        <w:tc>
          <w:tcPr>
            <w:tcW w:w="993" w:type="dxa"/>
          </w:tcPr>
          <w:p w14:paraId="0412C883" w14:textId="77777777" w:rsidR="00292B42" w:rsidRDefault="00292B42" w:rsidP="00DD156F">
            <w:pPr>
              <w:ind w:right="210"/>
            </w:pPr>
          </w:p>
        </w:tc>
        <w:tc>
          <w:tcPr>
            <w:tcW w:w="992" w:type="dxa"/>
          </w:tcPr>
          <w:p w14:paraId="5FA2FC64" w14:textId="77777777" w:rsidR="00292B42" w:rsidRDefault="006535AF" w:rsidP="006535AF">
            <w:pPr>
              <w:ind w:right="210"/>
            </w:pPr>
            <w:r>
              <w:rPr>
                <w:rFonts w:hint="eastAsia"/>
              </w:rPr>
              <w:t>发布组织</w:t>
            </w:r>
          </w:p>
        </w:tc>
        <w:tc>
          <w:tcPr>
            <w:tcW w:w="1326" w:type="dxa"/>
          </w:tcPr>
          <w:p w14:paraId="0AB96804" w14:textId="77777777" w:rsidR="00292B42" w:rsidRDefault="00292B42" w:rsidP="00DD156F">
            <w:pPr>
              <w:ind w:left="210" w:right="210"/>
            </w:pPr>
          </w:p>
        </w:tc>
      </w:tr>
      <w:tr w:rsidR="0027703E" w14:paraId="54FE18C1" w14:textId="77777777" w:rsidTr="00DD156F">
        <w:tc>
          <w:tcPr>
            <w:tcW w:w="931" w:type="dxa"/>
          </w:tcPr>
          <w:p w14:paraId="4D65A31B" w14:textId="77777777" w:rsidR="0027703E" w:rsidRDefault="0027703E" w:rsidP="00DD156F">
            <w:pPr>
              <w:ind w:left="210" w:right="210"/>
            </w:pPr>
          </w:p>
        </w:tc>
        <w:tc>
          <w:tcPr>
            <w:tcW w:w="1729" w:type="dxa"/>
          </w:tcPr>
          <w:p w14:paraId="4F2F2E41" w14:textId="77777777" w:rsidR="0027703E" w:rsidRDefault="0027703E" w:rsidP="00DD156F">
            <w:pPr>
              <w:ind w:right="210"/>
            </w:pPr>
            <w:r>
              <w:t>ParentOrganId</w:t>
            </w:r>
          </w:p>
        </w:tc>
        <w:tc>
          <w:tcPr>
            <w:tcW w:w="1701" w:type="dxa"/>
          </w:tcPr>
          <w:p w14:paraId="600E5F95" w14:textId="77777777" w:rsidR="0027703E" w:rsidRDefault="0027703E" w:rsidP="00DD156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2275CD85" w14:textId="77777777" w:rsidR="0027703E" w:rsidRDefault="0027703E" w:rsidP="00DD156F">
            <w:pPr>
              <w:ind w:right="210"/>
            </w:pPr>
          </w:p>
        </w:tc>
        <w:tc>
          <w:tcPr>
            <w:tcW w:w="993" w:type="dxa"/>
          </w:tcPr>
          <w:p w14:paraId="1C5A1A7F" w14:textId="77777777" w:rsidR="0027703E" w:rsidRDefault="0027703E" w:rsidP="00DD156F">
            <w:pPr>
              <w:ind w:right="210"/>
            </w:pPr>
          </w:p>
        </w:tc>
        <w:tc>
          <w:tcPr>
            <w:tcW w:w="992" w:type="dxa"/>
          </w:tcPr>
          <w:p w14:paraId="47B72FEF" w14:textId="77777777" w:rsidR="0027703E" w:rsidRDefault="0027703E" w:rsidP="006535AF">
            <w:pPr>
              <w:ind w:right="210"/>
            </w:pPr>
            <w:r>
              <w:rPr>
                <w:rFonts w:hint="eastAsia"/>
              </w:rPr>
              <w:t>发布</w:t>
            </w:r>
            <w:r>
              <w:t>机构的上级机构</w:t>
            </w:r>
          </w:p>
        </w:tc>
        <w:tc>
          <w:tcPr>
            <w:tcW w:w="1326" w:type="dxa"/>
          </w:tcPr>
          <w:p w14:paraId="59B6CDB2" w14:textId="77777777" w:rsidR="0027703E" w:rsidRDefault="00FE6640" w:rsidP="00DD156F">
            <w:pPr>
              <w:ind w:left="210" w:right="210"/>
            </w:pPr>
            <w:r>
              <w:rPr>
                <w:rFonts w:hint="eastAsia"/>
              </w:rPr>
              <w:t>为进修</w:t>
            </w:r>
            <w:r>
              <w:t>学校设立的字段，表明该机构所属区县。</w:t>
            </w:r>
          </w:p>
        </w:tc>
      </w:tr>
      <w:tr w:rsidR="00820D9F" w14:paraId="3680CE6C" w14:textId="77777777" w:rsidTr="00DD156F">
        <w:tc>
          <w:tcPr>
            <w:tcW w:w="931" w:type="dxa"/>
          </w:tcPr>
          <w:p w14:paraId="33087DF4" w14:textId="77777777" w:rsidR="00820D9F" w:rsidRDefault="00820D9F" w:rsidP="00DD156F">
            <w:pPr>
              <w:ind w:left="210" w:right="210"/>
            </w:pPr>
          </w:p>
        </w:tc>
        <w:tc>
          <w:tcPr>
            <w:tcW w:w="1729" w:type="dxa"/>
          </w:tcPr>
          <w:p w14:paraId="67D4CB4F" w14:textId="77777777" w:rsidR="00820D9F" w:rsidRDefault="00820D9F" w:rsidP="00820D9F">
            <w:pPr>
              <w:ind w:right="210"/>
            </w:pPr>
            <w:r>
              <w:t>TraingField</w:t>
            </w:r>
          </w:p>
        </w:tc>
        <w:tc>
          <w:tcPr>
            <w:tcW w:w="1701" w:type="dxa"/>
          </w:tcPr>
          <w:p w14:paraId="69889573" w14:textId="77777777" w:rsidR="00820D9F" w:rsidRDefault="00820D9F" w:rsidP="00DD156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37DA515E" w14:textId="77777777" w:rsidR="00820D9F" w:rsidRDefault="00820D9F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4D704EE7" w14:textId="77777777" w:rsidR="00820D9F" w:rsidRDefault="00820D9F" w:rsidP="00DD156F">
            <w:pPr>
              <w:ind w:right="210"/>
            </w:pPr>
          </w:p>
        </w:tc>
        <w:tc>
          <w:tcPr>
            <w:tcW w:w="992" w:type="dxa"/>
          </w:tcPr>
          <w:p w14:paraId="688FBFE5" w14:textId="77777777" w:rsidR="00820D9F" w:rsidRDefault="00820D9F" w:rsidP="006535AF">
            <w:pPr>
              <w:ind w:right="210"/>
            </w:pPr>
            <w:r>
              <w:rPr>
                <w:rFonts w:hint="eastAsia"/>
              </w:rPr>
              <w:t>课程</w:t>
            </w:r>
            <w:r>
              <w:t>大类</w:t>
            </w:r>
          </w:p>
        </w:tc>
        <w:tc>
          <w:tcPr>
            <w:tcW w:w="1326" w:type="dxa"/>
          </w:tcPr>
          <w:p w14:paraId="6DC19512" w14:textId="77777777" w:rsidR="00820D9F" w:rsidRDefault="00820D9F" w:rsidP="00DD156F">
            <w:pPr>
              <w:ind w:left="210" w:right="210"/>
            </w:pPr>
          </w:p>
        </w:tc>
      </w:tr>
      <w:tr w:rsidR="00292B42" w14:paraId="45029A46" w14:textId="77777777" w:rsidTr="00DD156F">
        <w:tc>
          <w:tcPr>
            <w:tcW w:w="931" w:type="dxa"/>
          </w:tcPr>
          <w:p w14:paraId="067BDAE2" w14:textId="77777777" w:rsidR="00292B42" w:rsidRDefault="00292B42" w:rsidP="00DD156F">
            <w:pPr>
              <w:ind w:left="210" w:right="210"/>
            </w:pPr>
          </w:p>
        </w:tc>
        <w:tc>
          <w:tcPr>
            <w:tcW w:w="1729" w:type="dxa"/>
          </w:tcPr>
          <w:p w14:paraId="5888B4D1" w14:textId="77777777" w:rsidR="00292B42" w:rsidRDefault="007C165E" w:rsidP="00DD156F">
            <w:pPr>
              <w:ind w:right="210"/>
            </w:pPr>
            <w:r>
              <w:t>Traing</w:t>
            </w:r>
            <w:r w:rsidR="00D53303">
              <w:t>Category</w:t>
            </w:r>
          </w:p>
        </w:tc>
        <w:tc>
          <w:tcPr>
            <w:tcW w:w="1701" w:type="dxa"/>
          </w:tcPr>
          <w:p w14:paraId="0F8D8FEB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44D6E39E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02E6F58D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7166CAD5" w14:textId="77777777" w:rsidR="00292B42" w:rsidRDefault="00F370BE" w:rsidP="00DD156F">
            <w:pPr>
              <w:ind w:right="210"/>
            </w:pPr>
            <w:r>
              <w:rPr>
                <w:rFonts w:hint="eastAsia"/>
              </w:rPr>
              <w:t>课程</w:t>
            </w:r>
            <w:r w:rsidR="00820D9F">
              <w:rPr>
                <w:rFonts w:hint="eastAsia"/>
              </w:rPr>
              <w:t>小类</w:t>
            </w:r>
          </w:p>
        </w:tc>
        <w:tc>
          <w:tcPr>
            <w:tcW w:w="1326" w:type="dxa"/>
          </w:tcPr>
          <w:p w14:paraId="0F803875" w14:textId="77777777" w:rsidR="00292B42" w:rsidRDefault="00292B42" w:rsidP="00DD156F">
            <w:pPr>
              <w:ind w:left="210" w:right="210"/>
            </w:pPr>
          </w:p>
        </w:tc>
      </w:tr>
      <w:tr w:rsidR="00820D9F" w14:paraId="5744044C" w14:textId="77777777" w:rsidTr="00DD156F">
        <w:tc>
          <w:tcPr>
            <w:tcW w:w="931" w:type="dxa"/>
          </w:tcPr>
          <w:p w14:paraId="0FE54AFF" w14:textId="77777777" w:rsidR="00820D9F" w:rsidRDefault="00820D9F" w:rsidP="00DD156F">
            <w:pPr>
              <w:ind w:left="210" w:right="210"/>
            </w:pPr>
          </w:p>
        </w:tc>
        <w:tc>
          <w:tcPr>
            <w:tcW w:w="1729" w:type="dxa"/>
          </w:tcPr>
          <w:p w14:paraId="6A7ACAC3" w14:textId="77777777" w:rsidR="00820D9F" w:rsidRDefault="00820D9F" w:rsidP="00820D9F">
            <w:pPr>
              <w:ind w:right="210"/>
            </w:pPr>
            <w:r>
              <w:t>TraingTopic</w:t>
            </w:r>
          </w:p>
        </w:tc>
        <w:tc>
          <w:tcPr>
            <w:tcW w:w="1701" w:type="dxa"/>
          </w:tcPr>
          <w:p w14:paraId="03C1888A" w14:textId="77777777" w:rsidR="00820D9F" w:rsidRDefault="00820D9F" w:rsidP="00DD156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329FC69D" w14:textId="77777777" w:rsidR="00820D9F" w:rsidRDefault="00820D9F" w:rsidP="00DD156F">
            <w:pPr>
              <w:ind w:right="210"/>
            </w:pPr>
          </w:p>
        </w:tc>
        <w:tc>
          <w:tcPr>
            <w:tcW w:w="993" w:type="dxa"/>
          </w:tcPr>
          <w:p w14:paraId="36933C85" w14:textId="77777777" w:rsidR="00820D9F" w:rsidRDefault="00820D9F" w:rsidP="00DD156F">
            <w:pPr>
              <w:ind w:right="210"/>
            </w:pPr>
          </w:p>
        </w:tc>
        <w:tc>
          <w:tcPr>
            <w:tcW w:w="992" w:type="dxa"/>
          </w:tcPr>
          <w:p w14:paraId="498578BB" w14:textId="77777777" w:rsidR="00820D9F" w:rsidRDefault="00820D9F" w:rsidP="00DD156F">
            <w:pPr>
              <w:ind w:right="210"/>
            </w:pPr>
            <w:r>
              <w:rPr>
                <w:rFonts w:hint="eastAsia"/>
              </w:rPr>
              <w:t>课程</w:t>
            </w:r>
            <w:r>
              <w:t>主题</w:t>
            </w:r>
          </w:p>
        </w:tc>
        <w:tc>
          <w:tcPr>
            <w:tcW w:w="1326" w:type="dxa"/>
          </w:tcPr>
          <w:p w14:paraId="2075838A" w14:textId="77777777" w:rsidR="00820D9F" w:rsidRDefault="00820D9F" w:rsidP="00DD156F">
            <w:pPr>
              <w:ind w:left="210" w:right="210"/>
            </w:pPr>
          </w:p>
        </w:tc>
      </w:tr>
      <w:tr w:rsidR="00FE5CB4" w:rsidRPr="00FE5CB4" w14:paraId="5465C6FE" w14:textId="77777777" w:rsidTr="00DD156F">
        <w:tc>
          <w:tcPr>
            <w:tcW w:w="931" w:type="dxa"/>
          </w:tcPr>
          <w:p w14:paraId="6765B62B" w14:textId="77777777" w:rsidR="00292B42" w:rsidRPr="00FE5CB4" w:rsidRDefault="00292B42" w:rsidP="00DD156F">
            <w:pPr>
              <w:ind w:left="210" w:right="210"/>
              <w:rPr>
                <w:color w:val="FF0000"/>
              </w:rPr>
            </w:pPr>
          </w:p>
        </w:tc>
        <w:tc>
          <w:tcPr>
            <w:tcW w:w="1729" w:type="dxa"/>
          </w:tcPr>
          <w:p w14:paraId="440A724D" w14:textId="77777777" w:rsidR="00292B42" w:rsidRPr="00FE5CB4" w:rsidRDefault="00FA084D" w:rsidP="00DD156F">
            <w:pPr>
              <w:ind w:right="210"/>
              <w:rPr>
                <w:color w:val="FF0000"/>
              </w:rPr>
            </w:pPr>
            <w:r w:rsidRPr="00FE5CB4">
              <w:rPr>
                <w:color w:val="FF0000"/>
              </w:rPr>
              <w:t>TraningObject</w:t>
            </w:r>
          </w:p>
        </w:tc>
        <w:tc>
          <w:tcPr>
            <w:tcW w:w="1701" w:type="dxa"/>
          </w:tcPr>
          <w:p w14:paraId="5FCFD647" w14:textId="77777777" w:rsidR="00292B42" w:rsidRPr="00FE5CB4" w:rsidRDefault="00FE5CB4" w:rsidP="00DD156F">
            <w:pPr>
              <w:ind w:right="210"/>
              <w:rPr>
                <w:color w:val="FF0000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14:paraId="435C479F" w14:textId="77777777" w:rsidR="00292B42" w:rsidRPr="00FE5CB4" w:rsidRDefault="00292B42" w:rsidP="00DD156F">
            <w:pPr>
              <w:ind w:right="210"/>
              <w:rPr>
                <w:color w:val="FF0000"/>
              </w:rPr>
            </w:pPr>
          </w:p>
        </w:tc>
        <w:tc>
          <w:tcPr>
            <w:tcW w:w="993" w:type="dxa"/>
          </w:tcPr>
          <w:p w14:paraId="463472D5" w14:textId="77777777" w:rsidR="00292B42" w:rsidRPr="00FE5CB4" w:rsidRDefault="00292B42" w:rsidP="00DD156F">
            <w:pPr>
              <w:ind w:right="210"/>
              <w:rPr>
                <w:color w:val="FF0000"/>
              </w:rPr>
            </w:pPr>
          </w:p>
        </w:tc>
        <w:tc>
          <w:tcPr>
            <w:tcW w:w="992" w:type="dxa"/>
          </w:tcPr>
          <w:p w14:paraId="65262793" w14:textId="77777777" w:rsidR="00292B42" w:rsidRPr="00FE5CB4" w:rsidRDefault="00FA084D" w:rsidP="00DD156F">
            <w:pPr>
              <w:ind w:right="210"/>
              <w:rPr>
                <w:color w:val="FF0000"/>
              </w:rPr>
            </w:pPr>
            <w:r w:rsidRPr="00FE5CB4">
              <w:rPr>
                <w:rFonts w:hint="eastAsia"/>
                <w:color w:val="FF0000"/>
              </w:rPr>
              <w:t>培训</w:t>
            </w:r>
            <w:r w:rsidRPr="00FE5CB4">
              <w:rPr>
                <w:color w:val="FF0000"/>
              </w:rPr>
              <w:t>对象</w:t>
            </w:r>
          </w:p>
        </w:tc>
        <w:tc>
          <w:tcPr>
            <w:tcW w:w="1326" w:type="dxa"/>
          </w:tcPr>
          <w:p w14:paraId="03C91636" w14:textId="77777777" w:rsidR="00292B42" w:rsidRPr="00FE5CB4" w:rsidRDefault="00DD0C0B" w:rsidP="00DD156F">
            <w:pPr>
              <w:ind w:left="210" w:right="210"/>
              <w:rPr>
                <w:color w:val="FF0000"/>
              </w:rPr>
            </w:pPr>
            <w:r w:rsidRPr="00FE5CB4">
              <w:rPr>
                <w:color w:val="FF0000"/>
              </w:rPr>
              <w:t>Traning</w:t>
            </w:r>
            <w:r w:rsidRPr="00FE5CB4">
              <w:rPr>
                <w:rFonts w:hint="eastAsia"/>
                <w:color w:val="FF0000"/>
              </w:rPr>
              <w:t>_</w:t>
            </w:r>
            <w:r w:rsidRPr="00FE5CB4">
              <w:rPr>
                <w:color w:val="FF0000"/>
              </w:rPr>
              <w:t>InfoFk</w:t>
            </w:r>
          </w:p>
        </w:tc>
      </w:tr>
      <w:tr w:rsidR="00292B42" w14:paraId="0AE95A2F" w14:textId="77777777" w:rsidTr="00DD156F">
        <w:tc>
          <w:tcPr>
            <w:tcW w:w="931" w:type="dxa"/>
          </w:tcPr>
          <w:p w14:paraId="5F8FF303" w14:textId="77777777" w:rsidR="00292B42" w:rsidRDefault="00292B42" w:rsidP="00DD156F">
            <w:pPr>
              <w:ind w:left="210" w:right="210"/>
            </w:pPr>
          </w:p>
        </w:tc>
        <w:tc>
          <w:tcPr>
            <w:tcW w:w="1729" w:type="dxa"/>
          </w:tcPr>
          <w:p w14:paraId="306A93C8" w14:textId="77777777" w:rsidR="00292B42" w:rsidRDefault="004E5DE2" w:rsidP="00DD156F">
            <w:pPr>
              <w:ind w:right="210"/>
            </w:pPr>
            <w:r>
              <w:t>Subject</w:t>
            </w:r>
          </w:p>
        </w:tc>
        <w:tc>
          <w:tcPr>
            <w:tcW w:w="1701" w:type="dxa"/>
          </w:tcPr>
          <w:p w14:paraId="03B42365" w14:textId="77777777" w:rsidR="00292B42" w:rsidRDefault="00B2272D" w:rsidP="00DD156F">
            <w:pPr>
              <w:ind w:right="21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14:paraId="30BE94F6" w14:textId="77777777" w:rsidR="00292B42" w:rsidRDefault="00292B42" w:rsidP="00DD156F">
            <w:pPr>
              <w:ind w:right="210"/>
            </w:pPr>
          </w:p>
        </w:tc>
        <w:tc>
          <w:tcPr>
            <w:tcW w:w="993" w:type="dxa"/>
          </w:tcPr>
          <w:p w14:paraId="1A656ED8" w14:textId="77777777" w:rsidR="00292B42" w:rsidRDefault="00292B42" w:rsidP="00DD156F">
            <w:pPr>
              <w:ind w:right="210"/>
            </w:pPr>
          </w:p>
        </w:tc>
        <w:tc>
          <w:tcPr>
            <w:tcW w:w="992" w:type="dxa"/>
          </w:tcPr>
          <w:p w14:paraId="405A2744" w14:textId="77777777" w:rsidR="00292B42" w:rsidRDefault="004E5DE2" w:rsidP="00DD156F">
            <w:pPr>
              <w:ind w:right="210"/>
            </w:pPr>
            <w:r>
              <w:rPr>
                <w:rFonts w:hint="eastAsia"/>
              </w:rPr>
              <w:t>学科</w:t>
            </w:r>
          </w:p>
        </w:tc>
        <w:tc>
          <w:tcPr>
            <w:tcW w:w="1326" w:type="dxa"/>
          </w:tcPr>
          <w:p w14:paraId="5DA12A87" w14:textId="77777777" w:rsidR="00292B42" w:rsidRDefault="00DD0C0B" w:rsidP="00DD156F">
            <w:pPr>
              <w:ind w:right="210"/>
            </w:pPr>
            <w:r>
              <w:t>Traning</w:t>
            </w:r>
            <w:r>
              <w:rPr>
                <w:rFonts w:hint="eastAsia"/>
              </w:rPr>
              <w:t>_</w:t>
            </w:r>
            <w:r>
              <w:t>InfoFk</w:t>
            </w:r>
            <w:r w:rsidR="00B2272D">
              <w:t>,</w:t>
            </w:r>
            <w:r w:rsidR="00B2272D">
              <w:rPr>
                <w:rFonts w:hint="eastAsia"/>
              </w:rPr>
              <w:t>用</w:t>
            </w:r>
            <w:r w:rsidR="00B2272D">
              <w:t>逗号分隔</w:t>
            </w:r>
          </w:p>
        </w:tc>
      </w:tr>
      <w:tr w:rsidR="00292B42" w14:paraId="6EA297A9" w14:textId="77777777" w:rsidTr="00DD156F">
        <w:tc>
          <w:tcPr>
            <w:tcW w:w="931" w:type="dxa"/>
          </w:tcPr>
          <w:p w14:paraId="35356816" w14:textId="77777777" w:rsidR="00292B42" w:rsidRDefault="00292B42" w:rsidP="00DD156F">
            <w:pPr>
              <w:ind w:left="210" w:right="210"/>
            </w:pPr>
          </w:p>
        </w:tc>
        <w:tc>
          <w:tcPr>
            <w:tcW w:w="1729" w:type="dxa"/>
          </w:tcPr>
          <w:p w14:paraId="5CE6D182" w14:textId="77777777" w:rsidR="00292B42" w:rsidRDefault="004E5DE2" w:rsidP="00DD156F">
            <w:pPr>
              <w:ind w:right="210"/>
            </w:pPr>
            <w:r>
              <w:t>StudyLevel</w:t>
            </w:r>
          </w:p>
        </w:tc>
        <w:tc>
          <w:tcPr>
            <w:tcW w:w="1701" w:type="dxa"/>
          </w:tcPr>
          <w:p w14:paraId="1E0046F0" w14:textId="77777777" w:rsidR="00292B42" w:rsidRDefault="00B2272D" w:rsidP="00DD156F">
            <w:pPr>
              <w:ind w:right="21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14:paraId="0BAE2F72" w14:textId="77777777" w:rsidR="00292B42" w:rsidRDefault="00292B42" w:rsidP="00DD156F">
            <w:pPr>
              <w:ind w:right="210"/>
            </w:pPr>
          </w:p>
        </w:tc>
        <w:tc>
          <w:tcPr>
            <w:tcW w:w="993" w:type="dxa"/>
          </w:tcPr>
          <w:p w14:paraId="345EDC1E" w14:textId="77777777" w:rsidR="00292B42" w:rsidRDefault="00292B42" w:rsidP="00DD156F">
            <w:pPr>
              <w:ind w:right="210"/>
            </w:pPr>
          </w:p>
        </w:tc>
        <w:tc>
          <w:tcPr>
            <w:tcW w:w="992" w:type="dxa"/>
          </w:tcPr>
          <w:p w14:paraId="362F2B1D" w14:textId="77777777" w:rsidR="00292B42" w:rsidRDefault="004E5DE2" w:rsidP="00DD156F">
            <w:pPr>
              <w:ind w:right="210"/>
            </w:pPr>
            <w:r>
              <w:rPr>
                <w:rFonts w:hint="eastAsia"/>
              </w:rPr>
              <w:t>学段</w:t>
            </w:r>
          </w:p>
        </w:tc>
        <w:tc>
          <w:tcPr>
            <w:tcW w:w="1326" w:type="dxa"/>
          </w:tcPr>
          <w:p w14:paraId="4A95C490" w14:textId="77777777" w:rsidR="00292B42" w:rsidRDefault="00B2272D" w:rsidP="00B2272D">
            <w:pPr>
              <w:ind w:right="210"/>
            </w:pPr>
            <w:r>
              <w:rPr>
                <w:rFonts w:hint="eastAsia"/>
              </w:rPr>
              <w:t>用</w:t>
            </w:r>
            <w:r>
              <w:t>逗号分隔</w:t>
            </w:r>
          </w:p>
        </w:tc>
      </w:tr>
      <w:tr w:rsidR="00292B42" w14:paraId="3F74BE79" w14:textId="77777777" w:rsidTr="00DD156F">
        <w:tc>
          <w:tcPr>
            <w:tcW w:w="931" w:type="dxa"/>
          </w:tcPr>
          <w:p w14:paraId="6EA115F1" w14:textId="77777777" w:rsidR="00292B42" w:rsidRDefault="00292B42" w:rsidP="00DD156F">
            <w:pPr>
              <w:ind w:left="210" w:right="210"/>
            </w:pPr>
          </w:p>
        </w:tc>
        <w:tc>
          <w:tcPr>
            <w:tcW w:w="1729" w:type="dxa"/>
          </w:tcPr>
          <w:p w14:paraId="34D3BFF4" w14:textId="77777777" w:rsidR="00292B42" w:rsidRPr="00726BE2" w:rsidRDefault="004E5DE2" w:rsidP="00DD156F">
            <w:pPr>
              <w:ind w:right="210"/>
            </w:pPr>
            <w:r>
              <w:rPr>
                <w:rFonts w:hint="eastAsia"/>
              </w:rPr>
              <w:t>Total</w:t>
            </w:r>
            <w:r w:rsidR="00292B42">
              <w:rPr>
                <w:rFonts w:hint="eastAsia"/>
              </w:rPr>
              <w:t>Time</w:t>
            </w:r>
          </w:p>
        </w:tc>
        <w:tc>
          <w:tcPr>
            <w:tcW w:w="1701" w:type="dxa"/>
          </w:tcPr>
          <w:p w14:paraId="3A77C1CB" w14:textId="77777777" w:rsidR="00292B42" w:rsidRDefault="00292B42" w:rsidP="00DD156F">
            <w:pPr>
              <w:ind w:right="210"/>
            </w:pPr>
            <w:r>
              <w:t>float</w:t>
            </w:r>
          </w:p>
        </w:tc>
        <w:tc>
          <w:tcPr>
            <w:tcW w:w="850" w:type="dxa"/>
          </w:tcPr>
          <w:p w14:paraId="1F524D88" w14:textId="77777777" w:rsidR="00292B42" w:rsidRDefault="00292B42" w:rsidP="00DD156F">
            <w:pPr>
              <w:ind w:right="210"/>
            </w:pPr>
          </w:p>
        </w:tc>
        <w:tc>
          <w:tcPr>
            <w:tcW w:w="993" w:type="dxa"/>
          </w:tcPr>
          <w:p w14:paraId="33752A81" w14:textId="77777777" w:rsidR="00292B42" w:rsidRDefault="00292B42" w:rsidP="00DD156F">
            <w:pPr>
              <w:ind w:right="210"/>
            </w:pPr>
          </w:p>
        </w:tc>
        <w:tc>
          <w:tcPr>
            <w:tcW w:w="992" w:type="dxa"/>
          </w:tcPr>
          <w:p w14:paraId="30EC775F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总课时</w:t>
            </w:r>
          </w:p>
        </w:tc>
        <w:tc>
          <w:tcPr>
            <w:tcW w:w="1326" w:type="dxa"/>
          </w:tcPr>
          <w:p w14:paraId="7AAC4F8D" w14:textId="77777777" w:rsidR="00292B42" w:rsidRDefault="00292B42" w:rsidP="00DD156F">
            <w:pPr>
              <w:ind w:right="210"/>
            </w:pPr>
          </w:p>
        </w:tc>
      </w:tr>
      <w:tr w:rsidR="001974DA" w14:paraId="3B3E31DF" w14:textId="77777777" w:rsidTr="00DD156F">
        <w:tc>
          <w:tcPr>
            <w:tcW w:w="931" w:type="dxa"/>
          </w:tcPr>
          <w:p w14:paraId="7CBBF14F" w14:textId="77777777" w:rsidR="001974DA" w:rsidRDefault="001974DA" w:rsidP="00DD156F">
            <w:pPr>
              <w:ind w:left="210" w:right="210"/>
            </w:pPr>
          </w:p>
        </w:tc>
        <w:tc>
          <w:tcPr>
            <w:tcW w:w="1729" w:type="dxa"/>
          </w:tcPr>
          <w:p w14:paraId="51255D3B" w14:textId="77777777" w:rsidR="001974DA" w:rsidRDefault="001974DA" w:rsidP="001974DA">
            <w:pPr>
              <w:ind w:right="210"/>
            </w:pPr>
            <w:r w:rsidRPr="001974DA">
              <w:t>Training</w:t>
            </w:r>
            <w:r>
              <w:t>F</w:t>
            </w:r>
            <w:r w:rsidRPr="001974DA">
              <w:t>orm</w:t>
            </w:r>
          </w:p>
        </w:tc>
        <w:tc>
          <w:tcPr>
            <w:tcW w:w="1701" w:type="dxa"/>
          </w:tcPr>
          <w:p w14:paraId="21769240" w14:textId="77777777" w:rsidR="001974DA" w:rsidRDefault="001974DA" w:rsidP="00DD156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5CD577B7" w14:textId="77777777" w:rsidR="001974DA" w:rsidRDefault="001974DA" w:rsidP="00DD156F">
            <w:pPr>
              <w:ind w:right="210"/>
            </w:pPr>
          </w:p>
        </w:tc>
        <w:tc>
          <w:tcPr>
            <w:tcW w:w="993" w:type="dxa"/>
          </w:tcPr>
          <w:p w14:paraId="045E98DA" w14:textId="77777777" w:rsidR="001974DA" w:rsidRDefault="001974DA" w:rsidP="00DD156F">
            <w:pPr>
              <w:ind w:right="210"/>
            </w:pPr>
          </w:p>
        </w:tc>
        <w:tc>
          <w:tcPr>
            <w:tcW w:w="992" w:type="dxa"/>
          </w:tcPr>
          <w:p w14:paraId="3C1A8FDA" w14:textId="77777777" w:rsidR="001974DA" w:rsidRDefault="001974DA" w:rsidP="00DD156F">
            <w:pPr>
              <w:ind w:right="210"/>
            </w:pPr>
            <w:r>
              <w:rPr>
                <w:rFonts w:hint="eastAsia"/>
              </w:rPr>
              <w:t>培训</w:t>
            </w:r>
            <w:r>
              <w:t>形式</w:t>
            </w:r>
          </w:p>
        </w:tc>
        <w:tc>
          <w:tcPr>
            <w:tcW w:w="1326" w:type="dxa"/>
          </w:tcPr>
          <w:p w14:paraId="620D81EC" w14:textId="77777777" w:rsidR="001974DA" w:rsidRDefault="00DD0C0B" w:rsidP="00DD156F">
            <w:pPr>
              <w:ind w:right="210"/>
            </w:pPr>
            <w:r>
              <w:t>Traning</w:t>
            </w:r>
            <w:r>
              <w:rPr>
                <w:rFonts w:hint="eastAsia"/>
              </w:rPr>
              <w:t>_</w:t>
            </w:r>
            <w:r>
              <w:t>InfoFk</w:t>
            </w:r>
          </w:p>
        </w:tc>
      </w:tr>
      <w:tr w:rsidR="00DD0C0B" w14:paraId="3B6FB7D3" w14:textId="77777777" w:rsidTr="00DD156F">
        <w:tc>
          <w:tcPr>
            <w:tcW w:w="931" w:type="dxa"/>
          </w:tcPr>
          <w:p w14:paraId="5C0C0A82" w14:textId="77777777" w:rsidR="00DD0C0B" w:rsidRDefault="00DD0C0B" w:rsidP="00DD156F">
            <w:pPr>
              <w:ind w:left="210" w:right="210"/>
            </w:pPr>
          </w:p>
        </w:tc>
        <w:tc>
          <w:tcPr>
            <w:tcW w:w="1729" w:type="dxa"/>
          </w:tcPr>
          <w:p w14:paraId="54FBF68A" w14:textId="77777777" w:rsidR="00DD0C0B" w:rsidRPr="001974DA" w:rsidRDefault="00DD0C0B" w:rsidP="001974DA">
            <w:pPr>
              <w:ind w:right="210"/>
            </w:pPr>
            <w:r>
              <w:rPr>
                <w:rFonts w:hint="eastAsia"/>
              </w:rPr>
              <w:t>Teacher</w:t>
            </w:r>
            <w:r>
              <w:t>Title</w:t>
            </w:r>
          </w:p>
        </w:tc>
        <w:tc>
          <w:tcPr>
            <w:tcW w:w="1701" w:type="dxa"/>
          </w:tcPr>
          <w:p w14:paraId="612DF9C0" w14:textId="77777777" w:rsidR="00DD0C0B" w:rsidRDefault="00DD0C0B" w:rsidP="00DD156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3BD330FD" w14:textId="77777777" w:rsidR="00DD0C0B" w:rsidRDefault="00DD0C0B" w:rsidP="00DD156F">
            <w:pPr>
              <w:ind w:right="210"/>
            </w:pPr>
          </w:p>
        </w:tc>
        <w:tc>
          <w:tcPr>
            <w:tcW w:w="993" w:type="dxa"/>
          </w:tcPr>
          <w:p w14:paraId="300B2584" w14:textId="77777777" w:rsidR="00DD0C0B" w:rsidRDefault="00DD0C0B" w:rsidP="00DD156F">
            <w:pPr>
              <w:ind w:right="210"/>
            </w:pPr>
          </w:p>
        </w:tc>
        <w:tc>
          <w:tcPr>
            <w:tcW w:w="992" w:type="dxa"/>
          </w:tcPr>
          <w:p w14:paraId="36AAF6FF" w14:textId="77777777" w:rsidR="00DD0C0B" w:rsidRDefault="00DD0C0B" w:rsidP="00DD156F">
            <w:pPr>
              <w:ind w:right="210"/>
            </w:pPr>
            <w:r>
              <w:rPr>
                <w:rFonts w:hint="eastAsia"/>
              </w:rPr>
              <w:t>讲师</w:t>
            </w:r>
            <w:r>
              <w:t>称谓</w:t>
            </w:r>
          </w:p>
        </w:tc>
        <w:tc>
          <w:tcPr>
            <w:tcW w:w="1326" w:type="dxa"/>
          </w:tcPr>
          <w:p w14:paraId="57D25766" w14:textId="77777777" w:rsidR="00DD0C0B" w:rsidRDefault="00DD0C0B" w:rsidP="00DD156F">
            <w:pPr>
              <w:ind w:right="210"/>
            </w:pPr>
            <w:r>
              <w:t>Traning</w:t>
            </w:r>
            <w:r>
              <w:rPr>
                <w:rFonts w:hint="eastAsia"/>
              </w:rPr>
              <w:t>_</w:t>
            </w:r>
            <w:r>
              <w:t>InfoFk</w:t>
            </w:r>
          </w:p>
        </w:tc>
      </w:tr>
      <w:tr w:rsidR="000456F2" w14:paraId="56921EE7" w14:textId="77777777" w:rsidTr="00DD156F">
        <w:tc>
          <w:tcPr>
            <w:tcW w:w="931" w:type="dxa"/>
          </w:tcPr>
          <w:p w14:paraId="47EBF657" w14:textId="77777777" w:rsidR="000456F2" w:rsidRDefault="000456F2" w:rsidP="00DD156F">
            <w:pPr>
              <w:ind w:left="210" w:right="210"/>
            </w:pPr>
          </w:p>
        </w:tc>
        <w:tc>
          <w:tcPr>
            <w:tcW w:w="1729" w:type="dxa"/>
          </w:tcPr>
          <w:p w14:paraId="42563588" w14:textId="77777777" w:rsidR="000456F2" w:rsidRDefault="000456F2" w:rsidP="001974DA">
            <w:pPr>
              <w:ind w:right="210"/>
            </w:pPr>
            <w:r>
              <w:rPr>
                <w:rFonts w:hint="eastAsia"/>
              </w:rPr>
              <w:t>Teacher</w:t>
            </w:r>
            <w:r>
              <w:t>Name</w:t>
            </w:r>
          </w:p>
        </w:tc>
        <w:tc>
          <w:tcPr>
            <w:tcW w:w="1701" w:type="dxa"/>
          </w:tcPr>
          <w:p w14:paraId="005078A7" w14:textId="77777777" w:rsidR="000456F2" w:rsidRDefault="000456F2" w:rsidP="00DD156F">
            <w:pPr>
              <w:ind w:right="21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50" w:type="dxa"/>
          </w:tcPr>
          <w:p w14:paraId="2A3154C5" w14:textId="77777777" w:rsidR="000456F2" w:rsidRDefault="000456F2" w:rsidP="00DD156F">
            <w:pPr>
              <w:ind w:right="210"/>
            </w:pPr>
          </w:p>
        </w:tc>
        <w:tc>
          <w:tcPr>
            <w:tcW w:w="993" w:type="dxa"/>
          </w:tcPr>
          <w:p w14:paraId="418DC297" w14:textId="77777777" w:rsidR="000456F2" w:rsidRDefault="000456F2" w:rsidP="00DD156F">
            <w:pPr>
              <w:ind w:right="210"/>
            </w:pPr>
          </w:p>
        </w:tc>
        <w:tc>
          <w:tcPr>
            <w:tcW w:w="992" w:type="dxa"/>
          </w:tcPr>
          <w:p w14:paraId="766EE57B" w14:textId="77777777" w:rsidR="000456F2" w:rsidRDefault="000456F2" w:rsidP="00DD156F">
            <w:pPr>
              <w:ind w:right="210"/>
            </w:pPr>
            <w:r>
              <w:rPr>
                <w:rFonts w:hint="eastAsia"/>
              </w:rPr>
              <w:t>讲师</w:t>
            </w:r>
            <w:r>
              <w:t>姓名</w:t>
            </w:r>
          </w:p>
        </w:tc>
        <w:tc>
          <w:tcPr>
            <w:tcW w:w="1326" w:type="dxa"/>
          </w:tcPr>
          <w:p w14:paraId="17669C98" w14:textId="77777777" w:rsidR="000456F2" w:rsidRDefault="000456F2" w:rsidP="00DD156F">
            <w:pPr>
              <w:ind w:right="210"/>
            </w:pPr>
          </w:p>
        </w:tc>
      </w:tr>
      <w:tr w:rsidR="000456F2" w14:paraId="4CC2CF44" w14:textId="77777777" w:rsidTr="00DD156F">
        <w:tc>
          <w:tcPr>
            <w:tcW w:w="931" w:type="dxa"/>
          </w:tcPr>
          <w:p w14:paraId="3EB859C9" w14:textId="77777777" w:rsidR="000456F2" w:rsidRDefault="000456F2" w:rsidP="00DD156F">
            <w:pPr>
              <w:ind w:left="210" w:right="210"/>
            </w:pPr>
          </w:p>
        </w:tc>
        <w:tc>
          <w:tcPr>
            <w:tcW w:w="1729" w:type="dxa"/>
          </w:tcPr>
          <w:p w14:paraId="41595401" w14:textId="77777777" w:rsidR="000456F2" w:rsidRDefault="00CD6E8E" w:rsidP="001974DA">
            <w:pPr>
              <w:ind w:right="210"/>
            </w:pPr>
            <w:r>
              <w:rPr>
                <w:rFonts w:hint="eastAsia"/>
              </w:rPr>
              <w:t>Teacher</w:t>
            </w:r>
            <w:r>
              <w:t>From</w:t>
            </w:r>
          </w:p>
        </w:tc>
        <w:tc>
          <w:tcPr>
            <w:tcW w:w="1701" w:type="dxa"/>
          </w:tcPr>
          <w:p w14:paraId="1AF877FE" w14:textId="77777777" w:rsidR="000456F2" w:rsidRDefault="00CD6E8E" w:rsidP="00DD156F">
            <w:pPr>
              <w:ind w:right="21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850" w:type="dxa"/>
          </w:tcPr>
          <w:p w14:paraId="492005A4" w14:textId="77777777" w:rsidR="000456F2" w:rsidRDefault="000456F2" w:rsidP="00DD156F">
            <w:pPr>
              <w:ind w:right="210"/>
            </w:pPr>
          </w:p>
        </w:tc>
        <w:tc>
          <w:tcPr>
            <w:tcW w:w="993" w:type="dxa"/>
          </w:tcPr>
          <w:p w14:paraId="6C855185" w14:textId="77777777" w:rsidR="000456F2" w:rsidRDefault="000456F2" w:rsidP="00DD156F">
            <w:pPr>
              <w:ind w:right="210"/>
            </w:pPr>
          </w:p>
        </w:tc>
        <w:tc>
          <w:tcPr>
            <w:tcW w:w="992" w:type="dxa"/>
          </w:tcPr>
          <w:p w14:paraId="51955F90" w14:textId="77777777" w:rsidR="000456F2" w:rsidRDefault="00CD6E8E" w:rsidP="00DD156F">
            <w:pPr>
              <w:ind w:right="210"/>
            </w:pPr>
            <w:r>
              <w:rPr>
                <w:rFonts w:hint="eastAsia"/>
              </w:rPr>
              <w:t>讲师所属</w:t>
            </w:r>
            <w:r>
              <w:t>机构</w:t>
            </w:r>
          </w:p>
        </w:tc>
        <w:tc>
          <w:tcPr>
            <w:tcW w:w="1326" w:type="dxa"/>
          </w:tcPr>
          <w:p w14:paraId="6A800814" w14:textId="77777777" w:rsidR="000456F2" w:rsidRDefault="000456F2" w:rsidP="00DD156F">
            <w:pPr>
              <w:ind w:right="210"/>
            </w:pPr>
          </w:p>
        </w:tc>
      </w:tr>
      <w:tr w:rsidR="00B20F05" w14:paraId="6B6DBD32" w14:textId="77777777" w:rsidTr="00DD156F">
        <w:tc>
          <w:tcPr>
            <w:tcW w:w="931" w:type="dxa"/>
          </w:tcPr>
          <w:p w14:paraId="68964209" w14:textId="77777777" w:rsidR="00B20F05" w:rsidRDefault="00B20F05" w:rsidP="00DD156F">
            <w:pPr>
              <w:ind w:left="210" w:right="210"/>
            </w:pPr>
          </w:p>
        </w:tc>
        <w:tc>
          <w:tcPr>
            <w:tcW w:w="1729" w:type="dxa"/>
          </w:tcPr>
          <w:p w14:paraId="67704768" w14:textId="77777777" w:rsidR="00B20F05" w:rsidRDefault="00B20F05" w:rsidP="001974DA">
            <w:pPr>
              <w:ind w:right="210"/>
            </w:pPr>
            <w:r>
              <w:rPr>
                <w:rFonts w:hint="eastAsia"/>
              </w:rPr>
              <w:t>TeacherPic</w:t>
            </w:r>
          </w:p>
        </w:tc>
        <w:tc>
          <w:tcPr>
            <w:tcW w:w="1701" w:type="dxa"/>
          </w:tcPr>
          <w:p w14:paraId="59704F73" w14:textId="77777777" w:rsidR="00B20F05" w:rsidRDefault="00B20F05" w:rsidP="00DD156F">
            <w:pPr>
              <w:ind w:right="21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850" w:type="dxa"/>
          </w:tcPr>
          <w:p w14:paraId="44A4D37B" w14:textId="77777777" w:rsidR="00B20F05" w:rsidRDefault="00B20F05" w:rsidP="00DD156F">
            <w:pPr>
              <w:ind w:right="210"/>
            </w:pPr>
          </w:p>
        </w:tc>
        <w:tc>
          <w:tcPr>
            <w:tcW w:w="993" w:type="dxa"/>
          </w:tcPr>
          <w:p w14:paraId="0251F452" w14:textId="77777777" w:rsidR="00B20F05" w:rsidRDefault="00B20F05" w:rsidP="00DD156F">
            <w:pPr>
              <w:ind w:right="210"/>
            </w:pPr>
          </w:p>
        </w:tc>
        <w:tc>
          <w:tcPr>
            <w:tcW w:w="992" w:type="dxa"/>
          </w:tcPr>
          <w:p w14:paraId="1D16B114" w14:textId="77777777" w:rsidR="00B20F05" w:rsidRDefault="00B20F05" w:rsidP="00DD156F">
            <w:pPr>
              <w:ind w:right="210"/>
            </w:pPr>
            <w:r>
              <w:rPr>
                <w:rFonts w:hint="eastAsia"/>
              </w:rPr>
              <w:t>讲师</w:t>
            </w:r>
            <w:r>
              <w:t>照片</w:t>
            </w:r>
          </w:p>
        </w:tc>
        <w:tc>
          <w:tcPr>
            <w:tcW w:w="1326" w:type="dxa"/>
          </w:tcPr>
          <w:p w14:paraId="0A940418" w14:textId="77777777" w:rsidR="00B20F05" w:rsidRDefault="00B20F05" w:rsidP="00DD156F">
            <w:pPr>
              <w:ind w:right="210"/>
            </w:pPr>
          </w:p>
        </w:tc>
      </w:tr>
      <w:tr w:rsidR="008D1446" w14:paraId="18434A40" w14:textId="77777777" w:rsidTr="00DD156F">
        <w:tc>
          <w:tcPr>
            <w:tcW w:w="931" w:type="dxa"/>
          </w:tcPr>
          <w:p w14:paraId="7CE78C26" w14:textId="77777777" w:rsidR="008D1446" w:rsidRDefault="008D1446" w:rsidP="00DD156F">
            <w:pPr>
              <w:ind w:left="210" w:right="210"/>
            </w:pPr>
          </w:p>
        </w:tc>
        <w:tc>
          <w:tcPr>
            <w:tcW w:w="1729" w:type="dxa"/>
          </w:tcPr>
          <w:p w14:paraId="59F88D08" w14:textId="31477228" w:rsidR="008D1446" w:rsidRDefault="008D1446" w:rsidP="001974DA">
            <w:pPr>
              <w:ind w:right="210"/>
            </w:pPr>
            <w:r>
              <w:rPr>
                <w:rFonts w:hint="eastAsia"/>
              </w:rPr>
              <w:t>Nat</w:t>
            </w:r>
            <w:r>
              <w:t>ionalCoursId</w:t>
            </w:r>
          </w:p>
        </w:tc>
        <w:tc>
          <w:tcPr>
            <w:tcW w:w="1701" w:type="dxa"/>
          </w:tcPr>
          <w:p w14:paraId="2F47563B" w14:textId="0A9BB088" w:rsidR="008D1446" w:rsidRDefault="008D1446" w:rsidP="00DD156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5EC3E59B" w14:textId="77777777" w:rsidR="008D1446" w:rsidRDefault="008D1446" w:rsidP="00DD156F">
            <w:pPr>
              <w:ind w:right="210"/>
            </w:pPr>
          </w:p>
        </w:tc>
        <w:tc>
          <w:tcPr>
            <w:tcW w:w="993" w:type="dxa"/>
          </w:tcPr>
          <w:p w14:paraId="1C4C52C9" w14:textId="77777777" w:rsidR="008D1446" w:rsidRDefault="008D1446" w:rsidP="00DD156F">
            <w:pPr>
              <w:ind w:right="210"/>
            </w:pPr>
          </w:p>
        </w:tc>
        <w:tc>
          <w:tcPr>
            <w:tcW w:w="992" w:type="dxa"/>
          </w:tcPr>
          <w:p w14:paraId="3710BCF1" w14:textId="064BE3C4" w:rsidR="008D1446" w:rsidRDefault="008D1446" w:rsidP="00DD156F">
            <w:pPr>
              <w:ind w:right="210"/>
            </w:pPr>
            <w:r>
              <w:rPr>
                <w:rFonts w:hint="eastAsia"/>
              </w:rPr>
              <w:t>对应国家</w:t>
            </w:r>
            <w:r>
              <w:t>标准课程</w:t>
            </w:r>
          </w:p>
        </w:tc>
        <w:tc>
          <w:tcPr>
            <w:tcW w:w="1326" w:type="dxa"/>
          </w:tcPr>
          <w:p w14:paraId="182D2DD0" w14:textId="77777777" w:rsidR="008D1446" w:rsidRDefault="008D1446" w:rsidP="00DD156F">
            <w:pPr>
              <w:ind w:right="210"/>
            </w:pPr>
          </w:p>
        </w:tc>
      </w:tr>
      <w:tr w:rsidR="001B22DA" w14:paraId="6E414F93" w14:textId="77777777" w:rsidTr="00DD156F">
        <w:tc>
          <w:tcPr>
            <w:tcW w:w="931" w:type="dxa"/>
          </w:tcPr>
          <w:p w14:paraId="6C001502" w14:textId="77777777" w:rsidR="001B22DA" w:rsidRDefault="001B22DA" w:rsidP="00DD156F">
            <w:pPr>
              <w:ind w:left="210" w:right="210"/>
            </w:pPr>
          </w:p>
        </w:tc>
        <w:tc>
          <w:tcPr>
            <w:tcW w:w="1729" w:type="dxa"/>
          </w:tcPr>
          <w:p w14:paraId="5A32D2A7" w14:textId="77777777" w:rsidR="001B22DA" w:rsidRDefault="008177AA" w:rsidP="001974DA">
            <w:pPr>
              <w:ind w:right="210"/>
            </w:pPr>
            <w:r>
              <w:rPr>
                <w:rFonts w:hint="eastAsia"/>
              </w:rPr>
              <w:t>Outline</w:t>
            </w:r>
          </w:p>
        </w:tc>
        <w:tc>
          <w:tcPr>
            <w:tcW w:w="1701" w:type="dxa"/>
          </w:tcPr>
          <w:p w14:paraId="6AC84448" w14:textId="77777777" w:rsidR="001B22DA" w:rsidRDefault="008177AA" w:rsidP="00DD156F">
            <w:pPr>
              <w:ind w:right="21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max)</w:t>
            </w:r>
          </w:p>
        </w:tc>
        <w:tc>
          <w:tcPr>
            <w:tcW w:w="850" w:type="dxa"/>
          </w:tcPr>
          <w:p w14:paraId="1FF0626A" w14:textId="77777777" w:rsidR="001B22DA" w:rsidRDefault="001B22DA" w:rsidP="00DD156F">
            <w:pPr>
              <w:ind w:right="210"/>
            </w:pPr>
          </w:p>
        </w:tc>
        <w:tc>
          <w:tcPr>
            <w:tcW w:w="993" w:type="dxa"/>
          </w:tcPr>
          <w:p w14:paraId="63FC317B" w14:textId="77777777" w:rsidR="001B22DA" w:rsidRDefault="001B22DA" w:rsidP="00DD156F">
            <w:pPr>
              <w:ind w:right="210"/>
            </w:pPr>
          </w:p>
        </w:tc>
        <w:tc>
          <w:tcPr>
            <w:tcW w:w="992" w:type="dxa"/>
          </w:tcPr>
          <w:p w14:paraId="5D0325A1" w14:textId="77777777" w:rsidR="001B22DA" w:rsidRDefault="008177AA" w:rsidP="00DD156F">
            <w:pPr>
              <w:ind w:right="210"/>
            </w:pPr>
            <w:r>
              <w:rPr>
                <w:rFonts w:hint="eastAsia"/>
              </w:rPr>
              <w:t>大纲</w:t>
            </w:r>
          </w:p>
        </w:tc>
        <w:tc>
          <w:tcPr>
            <w:tcW w:w="1326" w:type="dxa"/>
          </w:tcPr>
          <w:p w14:paraId="5CC78B8C" w14:textId="77777777" w:rsidR="001B22DA" w:rsidRDefault="001B22DA" w:rsidP="00DD156F">
            <w:pPr>
              <w:ind w:right="210"/>
            </w:pPr>
          </w:p>
        </w:tc>
      </w:tr>
      <w:tr w:rsidR="00694647" w14:paraId="6919D145" w14:textId="77777777" w:rsidTr="00DD156F">
        <w:tc>
          <w:tcPr>
            <w:tcW w:w="931" w:type="dxa"/>
          </w:tcPr>
          <w:p w14:paraId="5A96B2D0" w14:textId="77777777" w:rsidR="00694647" w:rsidRDefault="00694647" w:rsidP="00DD156F">
            <w:pPr>
              <w:ind w:left="210" w:right="210"/>
            </w:pPr>
          </w:p>
        </w:tc>
        <w:tc>
          <w:tcPr>
            <w:tcW w:w="1729" w:type="dxa"/>
          </w:tcPr>
          <w:p w14:paraId="6256AB81" w14:textId="77777777" w:rsidR="00694647" w:rsidRDefault="00F91E8C" w:rsidP="001974DA">
            <w:pPr>
              <w:ind w:right="210"/>
            </w:pPr>
            <w:r>
              <w:t>PartitionId</w:t>
            </w:r>
          </w:p>
        </w:tc>
        <w:tc>
          <w:tcPr>
            <w:tcW w:w="1701" w:type="dxa"/>
          </w:tcPr>
          <w:p w14:paraId="31FE5AD1" w14:textId="77777777" w:rsidR="00694647" w:rsidRDefault="00694647" w:rsidP="00DD156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05EECD6F" w14:textId="77777777" w:rsidR="00694647" w:rsidRDefault="00694647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354BD612" w14:textId="77777777" w:rsidR="00694647" w:rsidRDefault="00694647" w:rsidP="00DD156F">
            <w:pPr>
              <w:ind w:right="210"/>
            </w:pPr>
          </w:p>
        </w:tc>
        <w:tc>
          <w:tcPr>
            <w:tcW w:w="992" w:type="dxa"/>
          </w:tcPr>
          <w:p w14:paraId="3960339A" w14:textId="77777777" w:rsidR="00694647" w:rsidRDefault="00F91E8C" w:rsidP="00DD156F">
            <w:pPr>
              <w:ind w:right="210"/>
            </w:pPr>
            <w:r>
              <w:rPr>
                <w:rFonts w:hint="eastAsia"/>
              </w:rPr>
              <w:t>所属</w:t>
            </w:r>
            <w:r>
              <w:t>分区</w:t>
            </w:r>
          </w:p>
        </w:tc>
        <w:tc>
          <w:tcPr>
            <w:tcW w:w="1326" w:type="dxa"/>
          </w:tcPr>
          <w:p w14:paraId="3AA8643A" w14:textId="77777777" w:rsidR="00694647" w:rsidRDefault="00694647" w:rsidP="00DD156F">
            <w:pPr>
              <w:ind w:right="210"/>
            </w:pPr>
          </w:p>
        </w:tc>
      </w:tr>
      <w:tr w:rsidR="00292B42" w:rsidRPr="00726BE2" w14:paraId="4C9BDC7E" w14:textId="77777777" w:rsidTr="00DD156F">
        <w:tc>
          <w:tcPr>
            <w:tcW w:w="931" w:type="dxa"/>
          </w:tcPr>
          <w:p w14:paraId="1E7E39DB" w14:textId="77777777" w:rsidR="00292B42" w:rsidRDefault="00292B42" w:rsidP="00DD156F"/>
        </w:tc>
        <w:tc>
          <w:tcPr>
            <w:tcW w:w="1729" w:type="dxa"/>
          </w:tcPr>
          <w:p w14:paraId="6B7E4EB6" w14:textId="77777777" w:rsidR="00292B42" w:rsidRPr="00680C17" w:rsidRDefault="00292B42" w:rsidP="00945623">
            <w:r>
              <w:rPr>
                <w:rFonts w:hint="eastAsia"/>
              </w:rPr>
              <w:t>Out</w:t>
            </w:r>
            <w:r>
              <w:t>Side</w:t>
            </w:r>
            <w:r w:rsidR="00945623">
              <w:t>Type</w:t>
            </w:r>
          </w:p>
        </w:tc>
        <w:tc>
          <w:tcPr>
            <w:tcW w:w="1701" w:type="dxa"/>
          </w:tcPr>
          <w:p w14:paraId="679E993F" w14:textId="77777777" w:rsidR="00292B42" w:rsidRDefault="00945623" w:rsidP="00DD156F">
            <w:r>
              <w:t>Int</w:t>
            </w:r>
          </w:p>
        </w:tc>
        <w:tc>
          <w:tcPr>
            <w:tcW w:w="850" w:type="dxa"/>
          </w:tcPr>
          <w:p w14:paraId="4A69ECEA" w14:textId="77777777" w:rsidR="00292B42" w:rsidRDefault="00292B42" w:rsidP="00DD156F">
            <w:r>
              <w:t>Y</w:t>
            </w:r>
          </w:p>
        </w:tc>
        <w:tc>
          <w:tcPr>
            <w:tcW w:w="993" w:type="dxa"/>
          </w:tcPr>
          <w:p w14:paraId="5CB29D7B" w14:textId="77777777" w:rsidR="00292B42" w:rsidRDefault="00292B42" w:rsidP="00DD156F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4B5054AB" w14:textId="77777777" w:rsidR="00292B42" w:rsidRDefault="00945623" w:rsidP="00DD156F">
            <w:r>
              <w:rPr>
                <w:rFonts w:hint="eastAsia"/>
              </w:rPr>
              <w:t>外部课程</w:t>
            </w:r>
            <w:r>
              <w:t>类型</w:t>
            </w:r>
          </w:p>
        </w:tc>
        <w:tc>
          <w:tcPr>
            <w:tcW w:w="1326" w:type="dxa"/>
          </w:tcPr>
          <w:p w14:paraId="63CD0DEB" w14:textId="77777777" w:rsidR="00292B42" w:rsidRDefault="00EF3D09" w:rsidP="00DD156F">
            <w:r>
              <w:t>-</w:t>
            </w:r>
            <w:r w:rsidR="00945623">
              <w:rPr>
                <w:rFonts w:hint="eastAsia"/>
              </w:rPr>
              <w:t>1</w:t>
            </w:r>
            <w:r w:rsidR="00945623">
              <w:rPr>
                <w:rFonts w:hint="eastAsia"/>
              </w:rPr>
              <w:t>自身课程</w:t>
            </w:r>
            <w:r w:rsidR="00945623">
              <w:t>制作平台</w:t>
            </w:r>
            <w:r w:rsidR="00347DD6">
              <w:t>Traning</w:t>
            </w:r>
            <w:r w:rsidR="00347DD6">
              <w:rPr>
                <w:rFonts w:hint="eastAsia"/>
              </w:rPr>
              <w:t>_</w:t>
            </w:r>
            <w:r w:rsidR="00347DD6">
              <w:t>OutCourseType</w:t>
            </w:r>
          </w:p>
        </w:tc>
      </w:tr>
      <w:tr w:rsidR="00292B42" w:rsidRPr="00726BE2" w14:paraId="2291050C" w14:textId="77777777" w:rsidTr="00DD156F">
        <w:tc>
          <w:tcPr>
            <w:tcW w:w="931" w:type="dxa"/>
          </w:tcPr>
          <w:p w14:paraId="1266ABBD" w14:textId="77777777" w:rsidR="00292B42" w:rsidRDefault="00292B42" w:rsidP="00DD156F"/>
        </w:tc>
        <w:tc>
          <w:tcPr>
            <w:tcW w:w="1729" w:type="dxa"/>
          </w:tcPr>
          <w:p w14:paraId="07D71C99" w14:textId="77777777" w:rsidR="00292B42" w:rsidRPr="00680C17" w:rsidRDefault="00292B42" w:rsidP="00945623">
            <w:r>
              <w:rPr>
                <w:rFonts w:hint="eastAsia"/>
              </w:rPr>
              <w:t>Out</w:t>
            </w:r>
            <w:r>
              <w:t>SideLink</w:t>
            </w:r>
          </w:p>
        </w:tc>
        <w:tc>
          <w:tcPr>
            <w:tcW w:w="1701" w:type="dxa"/>
          </w:tcPr>
          <w:p w14:paraId="6270D021" w14:textId="77777777" w:rsidR="00292B42" w:rsidRDefault="00292B42" w:rsidP="00DD156F"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850" w:type="dxa"/>
          </w:tcPr>
          <w:p w14:paraId="1CED64D2" w14:textId="77777777" w:rsidR="00292B42" w:rsidRDefault="00292B42" w:rsidP="00DD156F"/>
        </w:tc>
        <w:tc>
          <w:tcPr>
            <w:tcW w:w="993" w:type="dxa"/>
          </w:tcPr>
          <w:p w14:paraId="5A41962B" w14:textId="77777777" w:rsidR="00292B42" w:rsidRDefault="00292B42" w:rsidP="00DD156F"/>
        </w:tc>
        <w:tc>
          <w:tcPr>
            <w:tcW w:w="992" w:type="dxa"/>
          </w:tcPr>
          <w:p w14:paraId="212ACD35" w14:textId="77777777" w:rsidR="00292B42" w:rsidRDefault="00292B42" w:rsidP="00BA6B04">
            <w:r>
              <w:rPr>
                <w:rFonts w:hint="eastAsia"/>
              </w:rPr>
              <w:t>外部</w:t>
            </w:r>
            <w:r>
              <w:t>课程</w:t>
            </w:r>
            <w:r w:rsidR="00BA6B04">
              <w:rPr>
                <w:rFonts w:hint="eastAsia"/>
              </w:rPr>
              <w:t>i</w:t>
            </w:r>
            <w:r w:rsidR="00BA6B04">
              <w:t>d</w:t>
            </w:r>
          </w:p>
          <w:p w14:paraId="020F3F14" w14:textId="77777777" w:rsidR="00BA6B04" w:rsidRDefault="00BA6B04" w:rsidP="00BA6B04"/>
        </w:tc>
        <w:tc>
          <w:tcPr>
            <w:tcW w:w="1326" w:type="dxa"/>
          </w:tcPr>
          <w:p w14:paraId="1DF3870F" w14:textId="77777777" w:rsidR="00292B42" w:rsidRDefault="00292B42" w:rsidP="00DD156F"/>
        </w:tc>
      </w:tr>
      <w:tr w:rsidR="00993108" w:rsidRPr="00726BE2" w14:paraId="0A27F489" w14:textId="77777777" w:rsidTr="00DD156F">
        <w:tc>
          <w:tcPr>
            <w:tcW w:w="931" w:type="dxa"/>
          </w:tcPr>
          <w:p w14:paraId="307B697D" w14:textId="77777777" w:rsidR="00993108" w:rsidRDefault="00993108" w:rsidP="00DD156F"/>
        </w:tc>
        <w:tc>
          <w:tcPr>
            <w:tcW w:w="1729" w:type="dxa"/>
          </w:tcPr>
          <w:p w14:paraId="098AA8DF" w14:textId="77777777" w:rsidR="00993108" w:rsidRDefault="00993108" w:rsidP="00993108">
            <w:r>
              <w:rPr>
                <w:rFonts w:hint="eastAsia"/>
              </w:rPr>
              <w:t>Out</w:t>
            </w:r>
            <w:r>
              <w:t>SideContent</w:t>
            </w:r>
          </w:p>
        </w:tc>
        <w:tc>
          <w:tcPr>
            <w:tcW w:w="1701" w:type="dxa"/>
          </w:tcPr>
          <w:p w14:paraId="277D18ED" w14:textId="77777777" w:rsidR="00993108" w:rsidRDefault="00993108" w:rsidP="00DD156F">
            <w:r>
              <w:t>V</w:t>
            </w:r>
            <w:r>
              <w:rPr>
                <w:rFonts w:hint="eastAsia"/>
              </w:rPr>
              <w:t>archar(</w:t>
            </w:r>
            <w:r>
              <w:t>max)</w:t>
            </w:r>
          </w:p>
        </w:tc>
        <w:tc>
          <w:tcPr>
            <w:tcW w:w="850" w:type="dxa"/>
          </w:tcPr>
          <w:p w14:paraId="0532127E" w14:textId="77777777" w:rsidR="00993108" w:rsidRDefault="00993108" w:rsidP="00DD156F"/>
        </w:tc>
        <w:tc>
          <w:tcPr>
            <w:tcW w:w="993" w:type="dxa"/>
          </w:tcPr>
          <w:p w14:paraId="6CFC2FCE" w14:textId="77777777" w:rsidR="00993108" w:rsidRDefault="00993108" w:rsidP="00DD156F"/>
        </w:tc>
        <w:tc>
          <w:tcPr>
            <w:tcW w:w="992" w:type="dxa"/>
          </w:tcPr>
          <w:p w14:paraId="21C2EF58" w14:textId="77777777" w:rsidR="00993108" w:rsidRDefault="00993108" w:rsidP="00BA6B04">
            <w:r>
              <w:rPr>
                <w:rFonts w:hint="eastAsia"/>
              </w:rPr>
              <w:t>外部</w:t>
            </w:r>
            <w:r>
              <w:t>课程介绍</w:t>
            </w:r>
          </w:p>
        </w:tc>
        <w:tc>
          <w:tcPr>
            <w:tcW w:w="1326" w:type="dxa"/>
          </w:tcPr>
          <w:p w14:paraId="4E64C009" w14:textId="77777777" w:rsidR="00993108" w:rsidDel="00BA6B04" w:rsidRDefault="00993108" w:rsidP="00DD156F"/>
        </w:tc>
      </w:tr>
      <w:tr w:rsidR="00E454ED" w:rsidRPr="00726BE2" w14:paraId="448C2E90" w14:textId="77777777" w:rsidTr="00DD156F">
        <w:tc>
          <w:tcPr>
            <w:tcW w:w="931" w:type="dxa"/>
          </w:tcPr>
          <w:p w14:paraId="39DCE863" w14:textId="77777777" w:rsidR="00E454ED" w:rsidRDefault="00E454ED" w:rsidP="00DD156F"/>
        </w:tc>
        <w:tc>
          <w:tcPr>
            <w:tcW w:w="1729" w:type="dxa"/>
          </w:tcPr>
          <w:p w14:paraId="6ACBF5C7" w14:textId="77777777" w:rsidR="00E454ED" w:rsidRDefault="00E454ED" w:rsidP="00945623">
            <w:r>
              <w:rPr>
                <w:rFonts w:hint="eastAsia"/>
              </w:rPr>
              <w:t>Range</w:t>
            </w:r>
          </w:p>
        </w:tc>
        <w:tc>
          <w:tcPr>
            <w:tcW w:w="1701" w:type="dxa"/>
          </w:tcPr>
          <w:p w14:paraId="2DA0CF00" w14:textId="77777777" w:rsidR="00E454ED" w:rsidRDefault="00E454ED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0D3208A5" w14:textId="77777777" w:rsidR="00E454ED" w:rsidRDefault="00E454ED" w:rsidP="00DD156F"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53826D05" w14:textId="77777777" w:rsidR="00E454ED" w:rsidRDefault="00E454ED" w:rsidP="00DD156F"/>
        </w:tc>
        <w:tc>
          <w:tcPr>
            <w:tcW w:w="992" w:type="dxa"/>
          </w:tcPr>
          <w:p w14:paraId="4D9D32CE" w14:textId="77777777" w:rsidR="00E454ED" w:rsidRDefault="00E454ED" w:rsidP="00DD156F">
            <w:r>
              <w:rPr>
                <w:rFonts w:hint="eastAsia"/>
              </w:rPr>
              <w:t>课程</w:t>
            </w:r>
            <w:r>
              <w:t>范围</w:t>
            </w:r>
          </w:p>
        </w:tc>
        <w:tc>
          <w:tcPr>
            <w:tcW w:w="1326" w:type="dxa"/>
          </w:tcPr>
          <w:p w14:paraId="22B2E872" w14:textId="77777777" w:rsidR="00E454ED" w:rsidRDefault="00E454ED" w:rsidP="00DD156F">
            <w:r>
              <w:rPr>
                <w:rFonts w:hint="eastAsia"/>
              </w:rPr>
              <w:t>1</w:t>
            </w:r>
            <w:r>
              <w:t>区级</w:t>
            </w:r>
            <w:r>
              <w:t>2</w:t>
            </w:r>
            <w:r>
              <w:t>市级</w:t>
            </w:r>
          </w:p>
        </w:tc>
      </w:tr>
      <w:tr w:rsidR="00292B42" w:rsidRPr="00726BE2" w14:paraId="63593BC1" w14:textId="77777777" w:rsidTr="00DD156F">
        <w:tc>
          <w:tcPr>
            <w:tcW w:w="931" w:type="dxa"/>
          </w:tcPr>
          <w:p w14:paraId="50E31949" w14:textId="77777777" w:rsidR="00292B42" w:rsidRDefault="00292B42" w:rsidP="00DD156F"/>
        </w:tc>
        <w:tc>
          <w:tcPr>
            <w:tcW w:w="1729" w:type="dxa"/>
          </w:tcPr>
          <w:p w14:paraId="334DF098" w14:textId="77777777" w:rsidR="00292B42" w:rsidRPr="00680C17" w:rsidRDefault="00292B42" w:rsidP="00DD156F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1" w:type="dxa"/>
          </w:tcPr>
          <w:p w14:paraId="5013C059" w14:textId="77777777" w:rsidR="00292B42" w:rsidRDefault="00292B42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20C6FAF7" w14:textId="77777777" w:rsidR="00292B42" w:rsidRDefault="00292B42" w:rsidP="00DD156F">
            <w:r>
              <w:t>Y</w:t>
            </w:r>
          </w:p>
        </w:tc>
        <w:tc>
          <w:tcPr>
            <w:tcW w:w="993" w:type="dxa"/>
          </w:tcPr>
          <w:p w14:paraId="0C968709" w14:textId="77777777" w:rsidR="00292B42" w:rsidRDefault="00292B42" w:rsidP="00DD156F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05C72BAE" w14:textId="77777777" w:rsidR="00292B42" w:rsidRDefault="00292B42" w:rsidP="00DD156F">
            <w:r>
              <w:rPr>
                <w:rFonts w:hint="eastAsia"/>
              </w:rPr>
              <w:t>状态</w:t>
            </w:r>
          </w:p>
        </w:tc>
        <w:tc>
          <w:tcPr>
            <w:tcW w:w="1326" w:type="dxa"/>
          </w:tcPr>
          <w:p w14:paraId="44E369A8" w14:textId="77777777" w:rsidR="00292B42" w:rsidRDefault="00292B42" w:rsidP="00CD421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草稿</w:t>
            </w:r>
            <w:r>
              <w:t>2</w:t>
            </w:r>
            <w:r>
              <w:t>等待审核</w:t>
            </w:r>
            <w:r>
              <w:t>3</w:t>
            </w:r>
            <w:r>
              <w:t>通</w:t>
            </w:r>
            <w:r>
              <w:lastRenderedPageBreak/>
              <w:t>过</w:t>
            </w:r>
            <w:r>
              <w:t>4</w:t>
            </w:r>
            <w:r>
              <w:t>不通过</w:t>
            </w:r>
            <w:r>
              <w:rPr>
                <w:rFonts w:hint="eastAsia"/>
              </w:rPr>
              <w:t>5</w:t>
            </w:r>
            <w:r w:rsidR="00CD421D">
              <w:rPr>
                <w:rFonts w:hint="eastAsia"/>
              </w:rPr>
              <w:t>已上架</w:t>
            </w:r>
            <w:r w:rsidR="001737E8">
              <w:rPr>
                <w:rFonts w:hint="eastAsia"/>
              </w:rPr>
              <w:t>6</w:t>
            </w:r>
            <w:r w:rsidR="001737E8">
              <w:rPr>
                <w:rFonts w:hint="eastAsia"/>
              </w:rPr>
              <w:t>已下架</w:t>
            </w:r>
          </w:p>
        </w:tc>
      </w:tr>
      <w:tr w:rsidR="005112F6" w:rsidRPr="005112F6" w14:paraId="10D64880" w14:textId="77777777" w:rsidTr="00DD156F">
        <w:tc>
          <w:tcPr>
            <w:tcW w:w="931" w:type="dxa"/>
          </w:tcPr>
          <w:p w14:paraId="6AEF3AA7" w14:textId="77777777" w:rsidR="005112F6" w:rsidRPr="005112F6" w:rsidRDefault="005112F6" w:rsidP="00DD156F">
            <w:pPr>
              <w:rPr>
                <w:color w:val="FF0000"/>
              </w:rPr>
            </w:pPr>
          </w:p>
        </w:tc>
        <w:tc>
          <w:tcPr>
            <w:tcW w:w="1729" w:type="dxa"/>
          </w:tcPr>
          <w:p w14:paraId="76AA0097" w14:textId="77777777" w:rsidR="005112F6" w:rsidRPr="005112F6" w:rsidRDefault="005112F6" w:rsidP="00DD156F">
            <w:pPr>
              <w:rPr>
                <w:color w:val="FF0000"/>
              </w:rPr>
            </w:pPr>
            <w:r w:rsidRPr="005112F6">
              <w:rPr>
                <w:rFonts w:hint="eastAsia"/>
                <w:color w:val="FF0000"/>
              </w:rPr>
              <w:t>CanEdit</w:t>
            </w:r>
          </w:p>
        </w:tc>
        <w:tc>
          <w:tcPr>
            <w:tcW w:w="1701" w:type="dxa"/>
          </w:tcPr>
          <w:p w14:paraId="72E59EA8" w14:textId="77777777" w:rsidR="005112F6" w:rsidRPr="005112F6" w:rsidRDefault="005112F6" w:rsidP="00DD156F">
            <w:pPr>
              <w:rPr>
                <w:color w:val="FF0000"/>
              </w:rPr>
            </w:pPr>
            <w:r w:rsidRPr="005112F6">
              <w:rPr>
                <w:rFonts w:hint="eastAsia"/>
                <w:color w:val="FF0000"/>
              </w:rPr>
              <w:t>Bit</w:t>
            </w:r>
          </w:p>
        </w:tc>
        <w:tc>
          <w:tcPr>
            <w:tcW w:w="850" w:type="dxa"/>
          </w:tcPr>
          <w:p w14:paraId="6E049255" w14:textId="77777777" w:rsidR="005112F6" w:rsidRPr="005112F6" w:rsidRDefault="005112F6" w:rsidP="00DD156F">
            <w:pPr>
              <w:rPr>
                <w:color w:val="FF0000"/>
              </w:rPr>
            </w:pPr>
            <w:r w:rsidRPr="005112F6">
              <w:rPr>
                <w:rFonts w:hint="eastAsia"/>
                <w:color w:val="FF0000"/>
              </w:rPr>
              <w:t>Y</w:t>
            </w:r>
          </w:p>
        </w:tc>
        <w:tc>
          <w:tcPr>
            <w:tcW w:w="993" w:type="dxa"/>
          </w:tcPr>
          <w:p w14:paraId="406EB819" w14:textId="77777777" w:rsidR="005112F6" w:rsidRPr="005112F6" w:rsidRDefault="005112F6" w:rsidP="00DD156F">
            <w:pPr>
              <w:rPr>
                <w:color w:val="FF0000"/>
              </w:rPr>
            </w:pPr>
            <w:r w:rsidRPr="005112F6">
              <w:rPr>
                <w:rFonts w:hint="eastAsia"/>
                <w:color w:val="FF0000"/>
              </w:rPr>
              <w:t>0</w:t>
            </w:r>
          </w:p>
        </w:tc>
        <w:tc>
          <w:tcPr>
            <w:tcW w:w="992" w:type="dxa"/>
          </w:tcPr>
          <w:p w14:paraId="72995C3D" w14:textId="77777777" w:rsidR="005112F6" w:rsidRPr="005112F6" w:rsidRDefault="005112F6" w:rsidP="00DD156F">
            <w:pPr>
              <w:rPr>
                <w:color w:val="FF0000"/>
              </w:rPr>
            </w:pPr>
            <w:r w:rsidRPr="005112F6">
              <w:rPr>
                <w:rFonts w:hint="eastAsia"/>
                <w:color w:val="FF0000"/>
              </w:rPr>
              <w:t>开放编辑</w:t>
            </w:r>
          </w:p>
        </w:tc>
        <w:tc>
          <w:tcPr>
            <w:tcW w:w="1326" w:type="dxa"/>
          </w:tcPr>
          <w:p w14:paraId="0074831B" w14:textId="77777777" w:rsidR="005112F6" w:rsidRPr="005112F6" w:rsidRDefault="005112F6" w:rsidP="00CD421D">
            <w:pPr>
              <w:rPr>
                <w:color w:val="FF0000"/>
              </w:rPr>
            </w:pPr>
          </w:p>
        </w:tc>
      </w:tr>
      <w:tr w:rsidR="000651D8" w:rsidRPr="00726BE2" w14:paraId="4B457D9B" w14:textId="77777777" w:rsidTr="00DD156F">
        <w:tc>
          <w:tcPr>
            <w:tcW w:w="931" w:type="dxa"/>
          </w:tcPr>
          <w:p w14:paraId="71564044" w14:textId="77777777" w:rsidR="000651D8" w:rsidRDefault="000651D8" w:rsidP="00DD156F"/>
        </w:tc>
        <w:tc>
          <w:tcPr>
            <w:tcW w:w="1729" w:type="dxa"/>
          </w:tcPr>
          <w:p w14:paraId="14EC52CA" w14:textId="77777777" w:rsidR="000651D8" w:rsidRDefault="000651D8" w:rsidP="00DD156F">
            <w:r>
              <w:rPr>
                <w:rFonts w:hint="eastAsia"/>
              </w:rPr>
              <w:t>Apply</w:t>
            </w:r>
            <w:r>
              <w:t>Remark</w:t>
            </w:r>
          </w:p>
        </w:tc>
        <w:tc>
          <w:tcPr>
            <w:tcW w:w="1701" w:type="dxa"/>
          </w:tcPr>
          <w:p w14:paraId="4930BA04" w14:textId="77777777" w:rsidR="000651D8" w:rsidRDefault="000651D8" w:rsidP="00DD156F"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850" w:type="dxa"/>
          </w:tcPr>
          <w:p w14:paraId="6D5D12DA" w14:textId="77777777" w:rsidR="000651D8" w:rsidRDefault="000651D8" w:rsidP="00DD156F"/>
        </w:tc>
        <w:tc>
          <w:tcPr>
            <w:tcW w:w="993" w:type="dxa"/>
          </w:tcPr>
          <w:p w14:paraId="26A92883" w14:textId="77777777" w:rsidR="000651D8" w:rsidRDefault="000651D8" w:rsidP="00DD156F"/>
        </w:tc>
        <w:tc>
          <w:tcPr>
            <w:tcW w:w="992" w:type="dxa"/>
          </w:tcPr>
          <w:p w14:paraId="4283F20C" w14:textId="77777777" w:rsidR="000651D8" w:rsidRDefault="000651D8" w:rsidP="00DD156F">
            <w:r>
              <w:rPr>
                <w:rFonts w:hint="eastAsia"/>
              </w:rPr>
              <w:t>审核</w:t>
            </w:r>
            <w:r>
              <w:t>留言</w:t>
            </w:r>
          </w:p>
        </w:tc>
        <w:tc>
          <w:tcPr>
            <w:tcW w:w="1326" w:type="dxa"/>
          </w:tcPr>
          <w:p w14:paraId="5AE982A3" w14:textId="77777777" w:rsidR="000651D8" w:rsidRDefault="000651D8" w:rsidP="00767960">
            <w:r>
              <w:rPr>
                <w:rFonts w:hint="eastAsia"/>
              </w:rPr>
              <w:t>显示</w:t>
            </w:r>
            <w:r>
              <w:t>最近一次审核的留言</w:t>
            </w:r>
          </w:p>
        </w:tc>
      </w:tr>
      <w:tr w:rsidR="00292B42" w:rsidRPr="00726BE2" w14:paraId="26132245" w14:textId="77777777" w:rsidTr="00DD156F">
        <w:tc>
          <w:tcPr>
            <w:tcW w:w="931" w:type="dxa"/>
          </w:tcPr>
          <w:p w14:paraId="43F08DB5" w14:textId="77777777" w:rsidR="00292B42" w:rsidRDefault="00292B42" w:rsidP="00DD156F"/>
        </w:tc>
        <w:tc>
          <w:tcPr>
            <w:tcW w:w="1729" w:type="dxa"/>
          </w:tcPr>
          <w:p w14:paraId="7E792FE4" w14:textId="77777777" w:rsidR="00292B42" w:rsidRDefault="00292B42" w:rsidP="00DD156F">
            <w:r>
              <w:rPr>
                <w:rFonts w:hint="eastAsia"/>
              </w:rPr>
              <w:t>Display</w:t>
            </w:r>
          </w:p>
        </w:tc>
        <w:tc>
          <w:tcPr>
            <w:tcW w:w="1701" w:type="dxa"/>
          </w:tcPr>
          <w:p w14:paraId="0A2F478D" w14:textId="77777777" w:rsidR="00292B42" w:rsidRDefault="00292B42" w:rsidP="00DD156F">
            <w:r>
              <w:t>Bit</w:t>
            </w:r>
          </w:p>
        </w:tc>
        <w:tc>
          <w:tcPr>
            <w:tcW w:w="850" w:type="dxa"/>
          </w:tcPr>
          <w:p w14:paraId="52D89A4E" w14:textId="77777777" w:rsidR="00292B42" w:rsidRDefault="00292B42" w:rsidP="00DD156F"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5AA47102" w14:textId="77777777" w:rsidR="00292B42" w:rsidRDefault="00292B42" w:rsidP="00DD156F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71904F49" w14:textId="77777777" w:rsidR="00292B42" w:rsidRDefault="00292B42" w:rsidP="00DD156F"/>
        </w:tc>
        <w:tc>
          <w:tcPr>
            <w:tcW w:w="1326" w:type="dxa"/>
          </w:tcPr>
          <w:p w14:paraId="483EA37F" w14:textId="77777777" w:rsidR="00292B42" w:rsidRDefault="00292B42" w:rsidP="00DD156F">
            <w:r>
              <w:rPr>
                <w:rFonts w:hint="eastAsia"/>
              </w:rPr>
              <w:t>是否</w:t>
            </w:r>
            <w:r>
              <w:t>显示</w:t>
            </w:r>
          </w:p>
        </w:tc>
      </w:tr>
      <w:tr w:rsidR="00292B42" w14:paraId="3F09B895" w14:textId="77777777" w:rsidTr="00DD156F">
        <w:tc>
          <w:tcPr>
            <w:tcW w:w="931" w:type="dxa"/>
          </w:tcPr>
          <w:p w14:paraId="47167075" w14:textId="77777777" w:rsidR="00292B42" w:rsidRDefault="00292B42" w:rsidP="00DD156F">
            <w:pPr>
              <w:ind w:left="210" w:right="210"/>
            </w:pPr>
          </w:p>
        </w:tc>
        <w:tc>
          <w:tcPr>
            <w:tcW w:w="1729" w:type="dxa"/>
          </w:tcPr>
          <w:p w14:paraId="42E5059B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701" w:type="dxa"/>
          </w:tcPr>
          <w:p w14:paraId="6714E1A0" w14:textId="77777777" w:rsidR="00292B42" w:rsidRDefault="00292B42" w:rsidP="00DD156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850" w:type="dxa"/>
          </w:tcPr>
          <w:p w14:paraId="27209A8F" w14:textId="77777777" w:rsidR="00292B42" w:rsidRDefault="00292B42" w:rsidP="00DD156F">
            <w:pPr>
              <w:ind w:right="210"/>
            </w:pPr>
            <w:r>
              <w:t>Y</w:t>
            </w:r>
          </w:p>
        </w:tc>
        <w:tc>
          <w:tcPr>
            <w:tcW w:w="993" w:type="dxa"/>
          </w:tcPr>
          <w:p w14:paraId="28D614DA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37EAABD0" w14:textId="77777777" w:rsidR="00292B42" w:rsidRDefault="00292B42" w:rsidP="00DD156F">
            <w:pPr>
              <w:ind w:right="210"/>
            </w:pPr>
          </w:p>
        </w:tc>
        <w:tc>
          <w:tcPr>
            <w:tcW w:w="1326" w:type="dxa"/>
          </w:tcPr>
          <w:p w14:paraId="40CE2261" w14:textId="77777777" w:rsidR="00292B42" w:rsidRDefault="00292B42" w:rsidP="00DD156F">
            <w:pPr>
              <w:ind w:left="210" w:right="210"/>
            </w:pPr>
          </w:p>
        </w:tc>
      </w:tr>
      <w:tr w:rsidR="00292B42" w14:paraId="0702A120" w14:textId="77777777" w:rsidTr="00DD156F">
        <w:tc>
          <w:tcPr>
            <w:tcW w:w="931" w:type="dxa"/>
          </w:tcPr>
          <w:p w14:paraId="72FB01B2" w14:textId="77777777" w:rsidR="00292B42" w:rsidRDefault="00292B42" w:rsidP="00DD156F">
            <w:pPr>
              <w:ind w:left="210" w:right="210"/>
            </w:pPr>
          </w:p>
        </w:tc>
        <w:tc>
          <w:tcPr>
            <w:tcW w:w="1729" w:type="dxa"/>
          </w:tcPr>
          <w:p w14:paraId="227CF424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701" w:type="dxa"/>
          </w:tcPr>
          <w:p w14:paraId="2EAEC0E7" w14:textId="77777777" w:rsidR="00292B42" w:rsidRDefault="00292B42" w:rsidP="00DD156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</w:tcPr>
          <w:p w14:paraId="012B1DC3" w14:textId="77777777" w:rsidR="00292B42" w:rsidRDefault="00292B42" w:rsidP="00DD156F">
            <w:pPr>
              <w:ind w:right="210"/>
            </w:pPr>
            <w:r>
              <w:t>Y</w:t>
            </w:r>
          </w:p>
        </w:tc>
        <w:tc>
          <w:tcPr>
            <w:tcW w:w="993" w:type="dxa"/>
          </w:tcPr>
          <w:p w14:paraId="6E216C06" w14:textId="77777777" w:rsidR="00292B42" w:rsidRDefault="00292B42" w:rsidP="00DD156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992" w:type="dxa"/>
          </w:tcPr>
          <w:p w14:paraId="133A0623" w14:textId="77777777" w:rsidR="00292B42" w:rsidRDefault="00292B42" w:rsidP="00DD156F">
            <w:pPr>
              <w:ind w:right="210"/>
            </w:pPr>
          </w:p>
        </w:tc>
        <w:tc>
          <w:tcPr>
            <w:tcW w:w="1326" w:type="dxa"/>
          </w:tcPr>
          <w:p w14:paraId="340A3792" w14:textId="77777777" w:rsidR="00292B42" w:rsidRDefault="00292B42" w:rsidP="00DD156F">
            <w:pPr>
              <w:ind w:left="210" w:right="210"/>
            </w:pPr>
          </w:p>
        </w:tc>
      </w:tr>
    </w:tbl>
    <w:p w14:paraId="0AEC0E3D" w14:textId="77777777" w:rsidR="00292B42" w:rsidRDefault="00292B42" w:rsidP="00292B42">
      <w:r>
        <w:rPr>
          <w:rFonts w:hint="eastAsia"/>
        </w:rPr>
        <w:t>|</w:t>
      </w:r>
    </w:p>
    <w:p w14:paraId="1CEAE3D3" w14:textId="77777777" w:rsidR="00292B42" w:rsidRDefault="00292B42" w:rsidP="00292B42"/>
    <w:p w14:paraId="7A32C8D3" w14:textId="77777777" w:rsidR="00C70DBE" w:rsidRDefault="00C70DBE" w:rsidP="00C70DBE">
      <w:pPr>
        <w:pStyle w:val="a0"/>
      </w:pPr>
      <w:bookmarkStart w:id="100" w:name="_Toc427236701"/>
      <w:bookmarkStart w:id="101" w:name="_Toc430249271"/>
      <w:r>
        <w:rPr>
          <w:rFonts w:hint="eastAsia"/>
        </w:rPr>
        <w:t>外部课程</w:t>
      </w:r>
      <w:r>
        <w:t>类型表</w:t>
      </w:r>
      <w:bookmarkEnd w:id="100"/>
      <w:bookmarkEnd w:id="101"/>
    </w:p>
    <w:p w14:paraId="094F492E" w14:textId="77777777" w:rsidR="00C70DBE" w:rsidRDefault="00C70DBE" w:rsidP="00C70DBE">
      <w:r>
        <w:rPr>
          <w:rFonts w:hint="eastAsia"/>
        </w:rPr>
        <w:t>*</w:t>
      </w:r>
      <w:r>
        <w:t>Traning</w:t>
      </w:r>
      <w:r>
        <w:rPr>
          <w:rFonts w:hint="eastAsia"/>
        </w:rPr>
        <w:t>_</w:t>
      </w:r>
      <w:r w:rsidR="00347DD6">
        <w:t>OutCourseType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C70DBE" w14:paraId="5D3149BB" w14:textId="77777777" w:rsidTr="00DF0282">
        <w:tc>
          <w:tcPr>
            <w:tcW w:w="847" w:type="dxa"/>
          </w:tcPr>
          <w:p w14:paraId="41B72D5F" w14:textId="77777777" w:rsidR="00C70DBE" w:rsidRPr="002177A0" w:rsidRDefault="00C70DBE" w:rsidP="00DF0282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2B54702D" w14:textId="77777777" w:rsidR="00C70DBE" w:rsidRPr="002177A0" w:rsidRDefault="00C70DBE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61603FF1" w14:textId="77777777" w:rsidR="00C70DBE" w:rsidRPr="002177A0" w:rsidRDefault="00C70DBE" w:rsidP="00DF02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4481F956" w14:textId="77777777" w:rsidR="00C70DBE" w:rsidRPr="002177A0" w:rsidRDefault="00C70DBE" w:rsidP="00DF02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49472A97" w14:textId="77777777" w:rsidR="00C70DBE" w:rsidRPr="002177A0" w:rsidRDefault="00C70DBE" w:rsidP="00DF0282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4A39AE3C" w14:textId="77777777" w:rsidR="00C70DBE" w:rsidRPr="002177A0" w:rsidRDefault="00C70DBE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21DE034C" w14:textId="77777777" w:rsidR="00C70DBE" w:rsidRPr="002177A0" w:rsidRDefault="00C70DBE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C70DBE" w14:paraId="56688BA8" w14:textId="77777777" w:rsidTr="00DF0282">
        <w:tc>
          <w:tcPr>
            <w:tcW w:w="847" w:type="dxa"/>
          </w:tcPr>
          <w:p w14:paraId="46E683F1" w14:textId="77777777" w:rsidR="00C70DBE" w:rsidRDefault="00C70DBE" w:rsidP="00DF0282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14609BCE" w14:textId="77777777" w:rsidR="00C70DBE" w:rsidRDefault="00C70DBE" w:rsidP="00DF0282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945ECD9" w14:textId="77777777" w:rsidR="00C70DBE" w:rsidRDefault="00C70DBE" w:rsidP="00DF0282"/>
        </w:tc>
        <w:tc>
          <w:tcPr>
            <w:tcW w:w="992" w:type="dxa"/>
          </w:tcPr>
          <w:p w14:paraId="6A9C37D1" w14:textId="77777777" w:rsidR="00C70DBE" w:rsidRDefault="00C70DBE" w:rsidP="00DF0282"/>
        </w:tc>
        <w:tc>
          <w:tcPr>
            <w:tcW w:w="1276" w:type="dxa"/>
          </w:tcPr>
          <w:p w14:paraId="061637DA" w14:textId="77777777" w:rsidR="00C70DBE" w:rsidRDefault="00C70DBE" w:rsidP="00DF0282"/>
        </w:tc>
        <w:tc>
          <w:tcPr>
            <w:tcW w:w="1134" w:type="dxa"/>
          </w:tcPr>
          <w:p w14:paraId="1D696164" w14:textId="77777777" w:rsidR="00C70DBE" w:rsidRDefault="00C70DBE" w:rsidP="00DF0282"/>
        </w:tc>
        <w:tc>
          <w:tcPr>
            <w:tcW w:w="1328" w:type="dxa"/>
          </w:tcPr>
          <w:p w14:paraId="6EC9FFD5" w14:textId="77777777" w:rsidR="00C70DBE" w:rsidRDefault="00C70DBE" w:rsidP="00DF0282"/>
        </w:tc>
      </w:tr>
      <w:tr w:rsidR="00C70DBE" w14:paraId="64C02604" w14:textId="77777777" w:rsidTr="00DF0282">
        <w:tc>
          <w:tcPr>
            <w:tcW w:w="847" w:type="dxa"/>
          </w:tcPr>
          <w:p w14:paraId="03C2A0D9" w14:textId="77777777" w:rsidR="00C70DBE" w:rsidRDefault="00C70DBE" w:rsidP="00DF0282"/>
        </w:tc>
        <w:tc>
          <w:tcPr>
            <w:tcW w:w="1813" w:type="dxa"/>
          </w:tcPr>
          <w:p w14:paraId="5CA15F20" w14:textId="77777777" w:rsidR="00C70DBE" w:rsidRDefault="00347DD6" w:rsidP="00DF0282">
            <w:r>
              <w:t>Title</w:t>
            </w:r>
          </w:p>
        </w:tc>
        <w:tc>
          <w:tcPr>
            <w:tcW w:w="1134" w:type="dxa"/>
          </w:tcPr>
          <w:p w14:paraId="35CB349A" w14:textId="77777777" w:rsidR="00C70DBE" w:rsidRDefault="00347DD6" w:rsidP="00DF0282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</w:tcPr>
          <w:p w14:paraId="4FADD9F3" w14:textId="77777777" w:rsidR="00C70DBE" w:rsidRDefault="00C70DBE" w:rsidP="00DF0282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5B8F2F98" w14:textId="77777777" w:rsidR="00C70DBE" w:rsidRDefault="00C70DBE" w:rsidP="00DF0282"/>
        </w:tc>
        <w:tc>
          <w:tcPr>
            <w:tcW w:w="1134" w:type="dxa"/>
          </w:tcPr>
          <w:p w14:paraId="1F21BEC6" w14:textId="77777777" w:rsidR="00C70DBE" w:rsidRDefault="00347DD6" w:rsidP="00DF0282">
            <w:r>
              <w:rPr>
                <w:rFonts w:hint="eastAsia"/>
              </w:rPr>
              <w:t>课程类型</w:t>
            </w:r>
          </w:p>
        </w:tc>
        <w:tc>
          <w:tcPr>
            <w:tcW w:w="1328" w:type="dxa"/>
          </w:tcPr>
          <w:p w14:paraId="6CA082A0" w14:textId="77777777" w:rsidR="00C70DBE" w:rsidRDefault="00C70DBE" w:rsidP="00DF0282"/>
        </w:tc>
      </w:tr>
      <w:tr w:rsidR="00C70DBE" w14:paraId="26F719F2" w14:textId="77777777" w:rsidTr="00DF0282">
        <w:tc>
          <w:tcPr>
            <w:tcW w:w="847" w:type="dxa"/>
          </w:tcPr>
          <w:p w14:paraId="3A7F44E4" w14:textId="77777777" w:rsidR="00C70DBE" w:rsidRDefault="00C70DBE" w:rsidP="00DF0282"/>
        </w:tc>
        <w:tc>
          <w:tcPr>
            <w:tcW w:w="1813" w:type="dxa"/>
          </w:tcPr>
          <w:p w14:paraId="3F82A5B6" w14:textId="77777777" w:rsidR="00C70DBE" w:rsidRDefault="002F29B9" w:rsidP="00DF0282">
            <w:r>
              <w:t>Link</w:t>
            </w:r>
          </w:p>
        </w:tc>
        <w:tc>
          <w:tcPr>
            <w:tcW w:w="1134" w:type="dxa"/>
          </w:tcPr>
          <w:p w14:paraId="121C0A84" w14:textId="77777777" w:rsidR="00C70DBE" w:rsidRDefault="002F29B9" w:rsidP="00DF0282">
            <w:r>
              <w:t>Varchar</w:t>
            </w:r>
            <w:r>
              <w:rPr>
                <w:rFonts w:hint="eastAsia"/>
              </w:rPr>
              <w:t>(500)</w:t>
            </w:r>
          </w:p>
        </w:tc>
        <w:tc>
          <w:tcPr>
            <w:tcW w:w="992" w:type="dxa"/>
          </w:tcPr>
          <w:p w14:paraId="58CC23CC" w14:textId="77777777" w:rsidR="00C70DBE" w:rsidRDefault="00C70DBE" w:rsidP="00DF0282"/>
        </w:tc>
        <w:tc>
          <w:tcPr>
            <w:tcW w:w="1276" w:type="dxa"/>
          </w:tcPr>
          <w:p w14:paraId="2A862BA4" w14:textId="77777777" w:rsidR="00C70DBE" w:rsidRDefault="00C70DBE" w:rsidP="00DF0282"/>
        </w:tc>
        <w:tc>
          <w:tcPr>
            <w:tcW w:w="1134" w:type="dxa"/>
          </w:tcPr>
          <w:p w14:paraId="784506F2" w14:textId="77777777" w:rsidR="00C70DBE" w:rsidRDefault="002F29B9" w:rsidP="00DF0282">
            <w:r>
              <w:rPr>
                <w:rFonts w:hint="eastAsia"/>
              </w:rPr>
              <w:t>跳转形式</w:t>
            </w:r>
          </w:p>
        </w:tc>
        <w:tc>
          <w:tcPr>
            <w:tcW w:w="1328" w:type="dxa"/>
          </w:tcPr>
          <w:p w14:paraId="0B285FFD" w14:textId="77777777" w:rsidR="00C70DBE" w:rsidRDefault="002F29B9" w:rsidP="00DF0282">
            <w:r>
              <w:rPr>
                <w:rFonts w:hint="eastAsia"/>
              </w:rPr>
              <w:t>关键</w:t>
            </w:r>
            <w:r>
              <w:t>Id</w:t>
            </w:r>
            <w:r>
              <w:t>用</w:t>
            </w:r>
            <w:r>
              <w:rPr>
                <w:rFonts w:hint="eastAsia"/>
              </w:rPr>
              <w:t>{</w:t>
            </w:r>
            <w:r>
              <w:t>0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作为</w:t>
            </w:r>
            <w:r>
              <w:t>关键字。</w:t>
            </w:r>
          </w:p>
        </w:tc>
      </w:tr>
      <w:tr w:rsidR="00972552" w14:paraId="768EFB97" w14:textId="77777777" w:rsidTr="00DF0282">
        <w:tc>
          <w:tcPr>
            <w:tcW w:w="847" w:type="dxa"/>
          </w:tcPr>
          <w:p w14:paraId="08A75593" w14:textId="77777777" w:rsidR="00972552" w:rsidRDefault="00972552" w:rsidP="00DF0282"/>
        </w:tc>
        <w:tc>
          <w:tcPr>
            <w:tcW w:w="1813" w:type="dxa"/>
          </w:tcPr>
          <w:p w14:paraId="168A9164" w14:textId="18068F27" w:rsidR="00972552" w:rsidRDefault="00972552" w:rsidP="00DF0282">
            <w:r>
              <w:rPr>
                <w:rFonts w:hint="eastAsia"/>
              </w:rPr>
              <w:t>Display</w:t>
            </w:r>
            <w:r>
              <w:t>EnterBtn</w:t>
            </w:r>
          </w:p>
        </w:tc>
        <w:tc>
          <w:tcPr>
            <w:tcW w:w="1134" w:type="dxa"/>
          </w:tcPr>
          <w:p w14:paraId="5CF86A84" w14:textId="4F98A5D6" w:rsidR="00972552" w:rsidRDefault="00972552" w:rsidP="00DF0282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411B24D7" w14:textId="2E1ED251" w:rsidR="00972552" w:rsidRDefault="00972552" w:rsidP="00DF0282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4961329B" w14:textId="6F774384" w:rsidR="00972552" w:rsidRDefault="00972552" w:rsidP="00DF0282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0DF50BB" w14:textId="3D77C8C4" w:rsidR="00972552" w:rsidRDefault="00972552" w:rsidP="00DF0282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显示进入按钮</w:t>
            </w:r>
          </w:p>
        </w:tc>
        <w:tc>
          <w:tcPr>
            <w:tcW w:w="1328" w:type="dxa"/>
          </w:tcPr>
          <w:p w14:paraId="0228E968" w14:textId="77777777" w:rsidR="00972552" w:rsidRDefault="00972552" w:rsidP="00DF0282">
            <w:pPr>
              <w:rPr>
                <w:rFonts w:hint="eastAsia"/>
              </w:rPr>
            </w:pPr>
            <w:bookmarkStart w:id="102" w:name="_GoBack"/>
            <w:bookmarkEnd w:id="102"/>
          </w:p>
        </w:tc>
      </w:tr>
      <w:tr w:rsidR="00C70DBE" w14:paraId="52069259" w14:textId="77777777" w:rsidTr="00DF0282">
        <w:tc>
          <w:tcPr>
            <w:tcW w:w="847" w:type="dxa"/>
          </w:tcPr>
          <w:p w14:paraId="70AB12C2" w14:textId="77777777" w:rsidR="00C70DBE" w:rsidRPr="00495AAD" w:rsidRDefault="00C70DBE" w:rsidP="00DF0282">
            <w:pPr>
              <w:ind w:left="210" w:right="210"/>
            </w:pPr>
          </w:p>
        </w:tc>
        <w:tc>
          <w:tcPr>
            <w:tcW w:w="1813" w:type="dxa"/>
          </w:tcPr>
          <w:p w14:paraId="6DFB7F01" w14:textId="77777777" w:rsidR="00C70DBE" w:rsidRDefault="00C70DBE" w:rsidP="00DF0282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6444442B" w14:textId="77777777" w:rsidR="00C70DBE" w:rsidRDefault="00C70DBE" w:rsidP="00DF0282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29F81ABC" w14:textId="77777777" w:rsidR="00C70DBE" w:rsidRDefault="00C70DBE" w:rsidP="00DF0282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2E267477" w14:textId="77777777" w:rsidR="00C70DBE" w:rsidRDefault="00C70DBE" w:rsidP="00DF0282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144ECEBA" w14:textId="77777777" w:rsidR="00C70DBE" w:rsidRDefault="00C70DBE" w:rsidP="00DF0282">
            <w:pPr>
              <w:ind w:right="210"/>
            </w:pPr>
          </w:p>
        </w:tc>
        <w:tc>
          <w:tcPr>
            <w:tcW w:w="1328" w:type="dxa"/>
          </w:tcPr>
          <w:p w14:paraId="2E5D72B7" w14:textId="77777777" w:rsidR="00C70DBE" w:rsidRDefault="00C70DBE" w:rsidP="00DF0282">
            <w:pPr>
              <w:ind w:left="210" w:right="210"/>
            </w:pPr>
          </w:p>
        </w:tc>
      </w:tr>
      <w:tr w:rsidR="00C70DBE" w14:paraId="525FC8DD" w14:textId="77777777" w:rsidTr="00DF0282">
        <w:tc>
          <w:tcPr>
            <w:tcW w:w="847" w:type="dxa"/>
          </w:tcPr>
          <w:p w14:paraId="61293F31" w14:textId="77777777" w:rsidR="00C70DBE" w:rsidRDefault="00C70DBE" w:rsidP="00DF0282">
            <w:pPr>
              <w:ind w:left="210" w:right="210"/>
            </w:pPr>
          </w:p>
        </w:tc>
        <w:tc>
          <w:tcPr>
            <w:tcW w:w="1813" w:type="dxa"/>
          </w:tcPr>
          <w:p w14:paraId="066A12FF" w14:textId="77777777" w:rsidR="00C70DBE" w:rsidRDefault="00C70DBE" w:rsidP="00DF0282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2E676C19" w14:textId="77777777" w:rsidR="00C70DBE" w:rsidRDefault="00C70DBE" w:rsidP="00DF0282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50AABC0B" w14:textId="77777777" w:rsidR="00C70DBE" w:rsidRDefault="00C70DBE" w:rsidP="00DF0282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40FCDE58" w14:textId="77777777" w:rsidR="00C70DBE" w:rsidRDefault="00C70DBE" w:rsidP="00DF0282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3FEAA279" w14:textId="77777777" w:rsidR="00C70DBE" w:rsidRDefault="00C70DBE" w:rsidP="00DF0282">
            <w:pPr>
              <w:ind w:right="210"/>
            </w:pPr>
          </w:p>
        </w:tc>
        <w:tc>
          <w:tcPr>
            <w:tcW w:w="1328" w:type="dxa"/>
          </w:tcPr>
          <w:p w14:paraId="2767C0E5" w14:textId="77777777" w:rsidR="00C70DBE" w:rsidRDefault="00C70DBE" w:rsidP="00DF0282">
            <w:pPr>
              <w:ind w:left="210" w:right="210"/>
            </w:pPr>
          </w:p>
        </w:tc>
      </w:tr>
    </w:tbl>
    <w:p w14:paraId="3FA99E8D" w14:textId="77777777" w:rsidR="00C70DBE" w:rsidRDefault="00C70DBE" w:rsidP="00C70DBE">
      <w:r>
        <w:rPr>
          <w:rFonts w:hint="eastAsia"/>
        </w:rPr>
        <w:t>|</w:t>
      </w:r>
    </w:p>
    <w:p w14:paraId="69346003" w14:textId="77777777" w:rsidR="00C70DBE" w:rsidRDefault="00C70DBE" w:rsidP="00C70DBE"/>
    <w:p w14:paraId="1954364C" w14:textId="77777777" w:rsidR="00C70DBE" w:rsidRDefault="00C70DBE" w:rsidP="00292B42"/>
    <w:p w14:paraId="4EB3C7F7" w14:textId="77777777" w:rsidR="00C70DBE" w:rsidRDefault="00C70DBE" w:rsidP="00292B42"/>
    <w:p w14:paraId="620B3E12" w14:textId="77777777" w:rsidR="00F91E8C" w:rsidRDefault="00F91E8C" w:rsidP="00B10C85">
      <w:pPr>
        <w:pStyle w:val="a0"/>
      </w:pPr>
      <w:bookmarkStart w:id="103" w:name="_Toc427236702"/>
      <w:bookmarkStart w:id="104" w:name="_Toc430249272"/>
      <w:r>
        <w:rPr>
          <w:rFonts w:hint="eastAsia"/>
        </w:rPr>
        <w:t>课程</w:t>
      </w:r>
      <w:r>
        <w:t>讲师</w:t>
      </w:r>
      <w:r w:rsidR="00B10C85">
        <w:rPr>
          <w:rFonts w:hint="eastAsia"/>
        </w:rPr>
        <w:t>表</w:t>
      </w:r>
      <w:bookmarkEnd w:id="103"/>
      <w:bookmarkEnd w:id="104"/>
    </w:p>
    <w:p w14:paraId="64593598" w14:textId="77777777" w:rsidR="00B10C85" w:rsidRDefault="00B10C85" w:rsidP="00B10C85">
      <w:r>
        <w:rPr>
          <w:rFonts w:hint="eastAsia"/>
        </w:rPr>
        <w:t>*</w:t>
      </w:r>
      <w:r>
        <w:t>Traning</w:t>
      </w:r>
      <w:r>
        <w:rPr>
          <w:rFonts w:hint="eastAsia"/>
        </w:rPr>
        <w:t>_</w:t>
      </w:r>
      <w:r w:rsidR="00A16808">
        <w:t>Teacher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B10C85" w14:paraId="1C19BF26" w14:textId="77777777" w:rsidTr="007463C9">
        <w:tc>
          <w:tcPr>
            <w:tcW w:w="847" w:type="dxa"/>
          </w:tcPr>
          <w:p w14:paraId="4D69E820" w14:textId="77777777" w:rsidR="00B10C85" w:rsidRPr="002177A0" w:rsidRDefault="00B10C85" w:rsidP="007463C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72FB00A5" w14:textId="77777777" w:rsidR="00B10C85" w:rsidRPr="002177A0" w:rsidRDefault="00B10C85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22549ECC" w14:textId="77777777" w:rsidR="00B10C85" w:rsidRPr="002177A0" w:rsidRDefault="00B10C85" w:rsidP="00746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235CBE78" w14:textId="77777777" w:rsidR="00B10C85" w:rsidRPr="002177A0" w:rsidRDefault="00B10C85" w:rsidP="00746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3803CA93" w14:textId="77777777" w:rsidR="00B10C85" w:rsidRPr="002177A0" w:rsidRDefault="00B10C85" w:rsidP="007463C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047F4019" w14:textId="77777777" w:rsidR="00B10C85" w:rsidRPr="002177A0" w:rsidRDefault="00B10C85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20CAB8A1" w14:textId="77777777" w:rsidR="00B10C85" w:rsidRPr="002177A0" w:rsidRDefault="00B10C85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B10C85" w14:paraId="520D1F02" w14:textId="77777777" w:rsidTr="007463C9">
        <w:tc>
          <w:tcPr>
            <w:tcW w:w="847" w:type="dxa"/>
          </w:tcPr>
          <w:p w14:paraId="22C6D34C" w14:textId="77777777" w:rsidR="00B10C85" w:rsidRDefault="00B10C85" w:rsidP="007463C9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40A4D0D1" w14:textId="77777777" w:rsidR="00B10C85" w:rsidRDefault="00B10C85" w:rsidP="007463C9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DEBC356" w14:textId="77777777" w:rsidR="00B10C85" w:rsidRDefault="00B10C85" w:rsidP="007463C9"/>
        </w:tc>
        <w:tc>
          <w:tcPr>
            <w:tcW w:w="992" w:type="dxa"/>
          </w:tcPr>
          <w:p w14:paraId="28B172D1" w14:textId="77777777" w:rsidR="00B10C85" w:rsidRDefault="00B10C85" w:rsidP="007463C9"/>
        </w:tc>
        <w:tc>
          <w:tcPr>
            <w:tcW w:w="1276" w:type="dxa"/>
          </w:tcPr>
          <w:p w14:paraId="3A8E74B9" w14:textId="77777777" w:rsidR="00B10C85" w:rsidRDefault="00B10C85" w:rsidP="007463C9"/>
        </w:tc>
        <w:tc>
          <w:tcPr>
            <w:tcW w:w="1134" w:type="dxa"/>
          </w:tcPr>
          <w:p w14:paraId="0620AAE9" w14:textId="77777777" w:rsidR="00B10C85" w:rsidRDefault="00B10C85" w:rsidP="007463C9"/>
        </w:tc>
        <w:tc>
          <w:tcPr>
            <w:tcW w:w="1328" w:type="dxa"/>
          </w:tcPr>
          <w:p w14:paraId="2E496DFC" w14:textId="77777777" w:rsidR="00B10C85" w:rsidRDefault="00B10C85" w:rsidP="007463C9"/>
        </w:tc>
      </w:tr>
      <w:tr w:rsidR="00B10C85" w14:paraId="62706FC3" w14:textId="77777777" w:rsidTr="007463C9">
        <w:tc>
          <w:tcPr>
            <w:tcW w:w="847" w:type="dxa"/>
          </w:tcPr>
          <w:p w14:paraId="5C6B6DFC" w14:textId="77777777" w:rsidR="00B10C85" w:rsidRDefault="00B10C85" w:rsidP="007463C9"/>
        </w:tc>
        <w:tc>
          <w:tcPr>
            <w:tcW w:w="1813" w:type="dxa"/>
          </w:tcPr>
          <w:p w14:paraId="206749B8" w14:textId="77777777" w:rsidR="00B10C85" w:rsidRDefault="00B10C85" w:rsidP="007463C9">
            <w:r>
              <w:t>Traning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3583E446" w14:textId="77777777" w:rsidR="00B10C85" w:rsidRDefault="00B10C85" w:rsidP="007463C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1FD90F66" w14:textId="77777777" w:rsidR="00B10C85" w:rsidRDefault="00B10C85" w:rsidP="007463C9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653077D8" w14:textId="77777777" w:rsidR="00B10C85" w:rsidRDefault="00B10C85" w:rsidP="007463C9"/>
        </w:tc>
        <w:tc>
          <w:tcPr>
            <w:tcW w:w="1134" w:type="dxa"/>
          </w:tcPr>
          <w:p w14:paraId="0F7297BA" w14:textId="77777777" w:rsidR="00B10C85" w:rsidRDefault="00B10C85" w:rsidP="007463C9">
            <w:r>
              <w:rPr>
                <w:rFonts w:hint="eastAsia"/>
              </w:rPr>
              <w:t>培训课程</w:t>
            </w:r>
            <w:r>
              <w:t>Id</w:t>
            </w:r>
          </w:p>
        </w:tc>
        <w:tc>
          <w:tcPr>
            <w:tcW w:w="1328" w:type="dxa"/>
          </w:tcPr>
          <w:p w14:paraId="3A337085" w14:textId="77777777" w:rsidR="00B10C85" w:rsidRDefault="00B10C85" w:rsidP="007463C9"/>
        </w:tc>
      </w:tr>
      <w:tr w:rsidR="00275640" w14:paraId="316B8C3A" w14:textId="77777777" w:rsidTr="007463C9">
        <w:tc>
          <w:tcPr>
            <w:tcW w:w="847" w:type="dxa"/>
          </w:tcPr>
          <w:p w14:paraId="0E7C76B1" w14:textId="77777777" w:rsidR="00275640" w:rsidRDefault="00275640" w:rsidP="007463C9"/>
        </w:tc>
        <w:tc>
          <w:tcPr>
            <w:tcW w:w="1813" w:type="dxa"/>
          </w:tcPr>
          <w:p w14:paraId="57E21886" w14:textId="77777777" w:rsidR="00275640" w:rsidRDefault="00275640" w:rsidP="007463C9">
            <w:r>
              <w:t>P</w:t>
            </w:r>
            <w:r w:rsidRPr="00F05769">
              <w:t>latform</w:t>
            </w:r>
            <w:r>
              <w:rPr>
                <w:rFonts w:hint="eastAsia"/>
              </w:rPr>
              <w:t>Manager</w:t>
            </w:r>
            <w:r>
              <w:t>Id</w:t>
            </w:r>
          </w:p>
        </w:tc>
        <w:tc>
          <w:tcPr>
            <w:tcW w:w="1134" w:type="dxa"/>
          </w:tcPr>
          <w:p w14:paraId="17D3BDAD" w14:textId="77777777" w:rsidR="00275640" w:rsidRDefault="00275640" w:rsidP="007463C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31204607" w14:textId="77777777" w:rsidR="00275640" w:rsidRDefault="00275640" w:rsidP="007463C9"/>
        </w:tc>
        <w:tc>
          <w:tcPr>
            <w:tcW w:w="1276" w:type="dxa"/>
          </w:tcPr>
          <w:p w14:paraId="3E2B4C84" w14:textId="77777777" w:rsidR="00275640" w:rsidRDefault="00275640" w:rsidP="007463C9"/>
        </w:tc>
        <w:tc>
          <w:tcPr>
            <w:tcW w:w="1134" w:type="dxa"/>
          </w:tcPr>
          <w:p w14:paraId="1E2332DB" w14:textId="77777777" w:rsidR="00275640" w:rsidRDefault="00275640" w:rsidP="007463C9">
            <w:r>
              <w:rPr>
                <w:rFonts w:hint="eastAsia"/>
              </w:rPr>
              <w:t>平台</w:t>
            </w:r>
            <w:r>
              <w:t>管理员帐户</w:t>
            </w:r>
            <w:r>
              <w:t>id</w:t>
            </w:r>
          </w:p>
        </w:tc>
        <w:tc>
          <w:tcPr>
            <w:tcW w:w="1328" w:type="dxa"/>
          </w:tcPr>
          <w:p w14:paraId="4762B94D" w14:textId="77777777" w:rsidR="00275640" w:rsidRDefault="00275640" w:rsidP="007463C9"/>
        </w:tc>
      </w:tr>
      <w:tr w:rsidR="006C5B8F" w14:paraId="7B8B64FB" w14:textId="77777777" w:rsidTr="007463C9">
        <w:tc>
          <w:tcPr>
            <w:tcW w:w="847" w:type="dxa"/>
          </w:tcPr>
          <w:p w14:paraId="05EF4AF7" w14:textId="77777777" w:rsidR="006C5B8F" w:rsidRDefault="006C5B8F" w:rsidP="007463C9"/>
        </w:tc>
        <w:tc>
          <w:tcPr>
            <w:tcW w:w="1813" w:type="dxa"/>
          </w:tcPr>
          <w:p w14:paraId="481B9A8E" w14:textId="77777777" w:rsidR="006C5B8F" w:rsidRDefault="006C5B8F" w:rsidP="007463C9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66051599" w14:textId="77777777" w:rsidR="006C5B8F" w:rsidRDefault="006C5B8F" w:rsidP="007463C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C1A6A84" w14:textId="77777777" w:rsidR="006C5B8F" w:rsidRDefault="006C5B8F" w:rsidP="007463C9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4C754549" w14:textId="77777777" w:rsidR="006C5B8F" w:rsidRDefault="006C5B8F" w:rsidP="007463C9"/>
        </w:tc>
        <w:tc>
          <w:tcPr>
            <w:tcW w:w="1134" w:type="dxa"/>
          </w:tcPr>
          <w:p w14:paraId="49EFDAC2" w14:textId="77777777" w:rsidR="006C5B8F" w:rsidRDefault="006C5B8F" w:rsidP="007463C9">
            <w:r>
              <w:rPr>
                <w:rFonts w:hint="eastAsia"/>
              </w:rPr>
              <w:t>状态</w:t>
            </w:r>
          </w:p>
        </w:tc>
        <w:tc>
          <w:tcPr>
            <w:tcW w:w="1328" w:type="dxa"/>
          </w:tcPr>
          <w:p w14:paraId="11A82B22" w14:textId="77777777" w:rsidR="006C5B8F" w:rsidRDefault="006C5B8F" w:rsidP="007463C9">
            <w:r>
              <w:rPr>
                <w:rFonts w:hint="eastAsia"/>
              </w:rPr>
              <w:t>1</w:t>
            </w:r>
            <w:r>
              <w:t>正常</w:t>
            </w:r>
            <w:r>
              <w:t>2</w:t>
            </w:r>
            <w:r>
              <w:t>停用</w:t>
            </w:r>
          </w:p>
        </w:tc>
      </w:tr>
      <w:tr w:rsidR="00B10C85" w14:paraId="1AC60963" w14:textId="77777777" w:rsidTr="007463C9">
        <w:tc>
          <w:tcPr>
            <w:tcW w:w="847" w:type="dxa"/>
          </w:tcPr>
          <w:p w14:paraId="2DADE2C7" w14:textId="77777777" w:rsidR="00B10C85" w:rsidRDefault="00B10C85" w:rsidP="007463C9">
            <w:pPr>
              <w:ind w:left="210" w:right="210"/>
            </w:pPr>
          </w:p>
        </w:tc>
        <w:tc>
          <w:tcPr>
            <w:tcW w:w="1813" w:type="dxa"/>
          </w:tcPr>
          <w:p w14:paraId="02E1ADDC" w14:textId="77777777" w:rsidR="00B10C85" w:rsidRDefault="00B10C85" w:rsidP="007463C9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26D781ED" w14:textId="77777777" w:rsidR="00B10C85" w:rsidRDefault="00B10C85" w:rsidP="007463C9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34A032FF" w14:textId="77777777" w:rsidR="00B10C85" w:rsidRDefault="00B10C85" w:rsidP="007463C9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00D13F93" w14:textId="77777777" w:rsidR="00B10C85" w:rsidRDefault="00B10C85" w:rsidP="007463C9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7680A332" w14:textId="77777777" w:rsidR="00B10C85" w:rsidRDefault="00B10C85" w:rsidP="007463C9">
            <w:pPr>
              <w:ind w:right="210"/>
            </w:pPr>
          </w:p>
        </w:tc>
        <w:tc>
          <w:tcPr>
            <w:tcW w:w="1328" w:type="dxa"/>
          </w:tcPr>
          <w:p w14:paraId="4001A93B" w14:textId="77777777" w:rsidR="00B10C85" w:rsidRDefault="00B10C85" w:rsidP="007463C9">
            <w:pPr>
              <w:ind w:left="210" w:right="210"/>
            </w:pPr>
          </w:p>
        </w:tc>
      </w:tr>
      <w:tr w:rsidR="00B10C85" w14:paraId="41557139" w14:textId="77777777" w:rsidTr="007463C9">
        <w:tc>
          <w:tcPr>
            <w:tcW w:w="847" w:type="dxa"/>
          </w:tcPr>
          <w:p w14:paraId="3A62E359" w14:textId="77777777" w:rsidR="00B10C85" w:rsidRDefault="00B10C85" w:rsidP="007463C9">
            <w:pPr>
              <w:ind w:left="210" w:right="210"/>
            </w:pPr>
          </w:p>
        </w:tc>
        <w:tc>
          <w:tcPr>
            <w:tcW w:w="1813" w:type="dxa"/>
          </w:tcPr>
          <w:p w14:paraId="7EB892A3" w14:textId="77777777" w:rsidR="00B10C85" w:rsidRDefault="00B10C85" w:rsidP="007463C9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09DE7818" w14:textId="77777777" w:rsidR="00B10C85" w:rsidRDefault="00B10C85" w:rsidP="007463C9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36B1F461" w14:textId="77777777" w:rsidR="00B10C85" w:rsidRDefault="00B10C85" w:rsidP="007463C9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63F907E6" w14:textId="77777777" w:rsidR="00B10C85" w:rsidRDefault="00B10C85" w:rsidP="007463C9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63B0FA83" w14:textId="77777777" w:rsidR="00B10C85" w:rsidRDefault="00B10C85" w:rsidP="007463C9">
            <w:pPr>
              <w:ind w:right="210"/>
            </w:pPr>
          </w:p>
        </w:tc>
        <w:tc>
          <w:tcPr>
            <w:tcW w:w="1328" w:type="dxa"/>
          </w:tcPr>
          <w:p w14:paraId="17876C61" w14:textId="77777777" w:rsidR="00B10C85" w:rsidRDefault="00B10C85" w:rsidP="007463C9">
            <w:pPr>
              <w:ind w:left="210" w:right="210"/>
            </w:pPr>
          </w:p>
        </w:tc>
      </w:tr>
    </w:tbl>
    <w:p w14:paraId="05E56317" w14:textId="77777777" w:rsidR="00B10C85" w:rsidRDefault="00B10C85" w:rsidP="00B10C85">
      <w:r>
        <w:rPr>
          <w:rFonts w:hint="eastAsia"/>
        </w:rPr>
        <w:t>|</w:t>
      </w:r>
    </w:p>
    <w:p w14:paraId="4C17127E" w14:textId="77777777" w:rsidR="00B10C85" w:rsidRDefault="00B10C85" w:rsidP="00B10C85"/>
    <w:p w14:paraId="2C2D3AE6" w14:textId="77777777" w:rsidR="00F91E8C" w:rsidRDefault="00F91E8C" w:rsidP="00292B42"/>
    <w:p w14:paraId="5E395C33" w14:textId="77777777" w:rsidR="00B10C85" w:rsidRDefault="00B10C85" w:rsidP="00292B42"/>
    <w:p w14:paraId="5992F7C7" w14:textId="77777777" w:rsidR="00B10C85" w:rsidRDefault="00B10C85" w:rsidP="00292B42"/>
    <w:p w14:paraId="763872AB" w14:textId="77777777" w:rsidR="006D2FB1" w:rsidRDefault="006D2FB1" w:rsidP="006D2FB1">
      <w:pPr>
        <w:pStyle w:val="a0"/>
      </w:pPr>
      <w:bookmarkStart w:id="105" w:name="_Toc427236703"/>
      <w:bookmarkStart w:id="106" w:name="_Toc430249273"/>
      <w:r>
        <w:rPr>
          <w:rFonts w:hint="eastAsia"/>
        </w:rPr>
        <w:t>培训课程附件</w:t>
      </w:r>
      <w:r>
        <w:t>表</w:t>
      </w:r>
      <w:bookmarkEnd w:id="105"/>
      <w:bookmarkEnd w:id="106"/>
    </w:p>
    <w:p w14:paraId="6E94011B" w14:textId="77777777" w:rsidR="006D2FB1" w:rsidRDefault="006D2FB1" w:rsidP="006D2FB1">
      <w:r>
        <w:rPr>
          <w:rFonts w:hint="eastAsia"/>
        </w:rPr>
        <w:t>*</w:t>
      </w:r>
      <w:r>
        <w:t>Traning</w:t>
      </w:r>
      <w:r>
        <w:rPr>
          <w:rFonts w:hint="eastAsia"/>
        </w:rPr>
        <w:t>_</w:t>
      </w:r>
      <w:r w:rsidR="00CB4AD4">
        <w:t>Attachment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6D2FB1" w14:paraId="3DBB5BBD" w14:textId="77777777" w:rsidTr="00DD156F">
        <w:tc>
          <w:tcPr>
            <w:tcW w:w="847" w:type="dxa"/>
          </w:tcPr>
          <w:p w14:paraId="3EFB53BB" w14:textId="77777777" w:rsidR="006D2FB1" w:rsidRPr="002177A0" w:rsidRDefault="006D2FB1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4AC80E91" w14:textId="77777777" w:rsidR="006D2FB1" w:rsidRPr="002177A0" w:rsidRDefault="006D2FB1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77E39E26" w14:textId="77777777" w:rsidR="006D2FB1" w:rsidRPr="002177A0" w:rsidRDefault="006D2FB1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723710F6" w14:textId="77777777" w:rsidR="006D2FB1" w:rsidRPr="002177A0" w:rsidRDefault="006D2FB1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4592A2A1" w14:textId="77777777" w:rsidR="006D2FB1" w:rsidRPr="002177A0" w:rsidRDefault="006D2FB1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2575DEAB" w14:textId="77777777" w:rsidR="006D2FB1" w:rsidRPr="002177A0" w:rsidRDefault="006D2FB1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35EC1A57" w14:textId="77777777" w:rsidR="006D2FB1" w:rsidRPr="002177A0" w:rsidRDefault="006D2FB1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6D2FB1" w14:paraId="52111823" w14:textId="77777777" w:rsidTr="00DD156F">
        <w:tc>
          <w:tcPr>
            <w:tcW w:w="847" w:type="dxa"/>
          </w:tcPr>
          <w:p w14:paraId="57BB3D39" w14:textId="77777777" w:rsidR="006D2FB1" w:rsidRDefault="006D2FB1" w:rsidP="00DD156F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45288C33" w14:textId="77777777" w:rsidR="006D2FB1" w:rsidRDefault="006D2FB1" w:rsidP="00DD156F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3F9747DC" w14:textId="77777777" w:rsidR="006D2FB1" w:rsidRDefault="006D2FB1" w:rsidP="00DD156F"/>
        </w:tc>
        <w:tc>
          <w:tcPr>
            <w:tcW w:w="992" w:type="dxa"/>
          </w:tcPr>
          <w:p w14:paraId="29AC99C4" w14:textId="77777777" w:rsidR="006D2FB1" w:rsidRDefault="006D2FB1" w:rsidP="00DD156F"/>
        </w:tc>
        <w:tc>
          <w:tcPr>
            <w:tcW w:w="1276" w:type="dxa"/>
          </w:tcPr>
          <w:p w14:paraId="5D93BBAF" w14:textId="77777777" w:rsidR="006D2FB1" w:rsidRDefault="006D2FB1" w:rsidP="00DD156F"/>
        </w:tc>
        <w:tc>
          <w:tcPr>
            <w:tcW w:w="1134" w:type="dxa"/>
          </w:tcPr>
          <w:p w14:paraId="07940D5B" w14:textId="77777777" w:rsidR="006D2FB1" w:rsidRDefault="006D2FB1" w:rsidP="00DD156F"/>
        </w:tc>
        <w:tc>
          <w:tcPr>
            <w:tcW w:w="1328" w:type="dxa"/>
          </w:tcPr>
          <w:p w14:paraId="55D11B4C" w14:textId="77777777" w:rsidR="006D2FB1" w:rsidRDefault="006D2FB1" w:rsidP="00DD156F"/>
        </w:tc>
      </w:tr>
      <w:tr w:rsidR="006D2FB1" w14:paraId="4F41EC1E" w14:textId="77777777" w:rsidTr="00DD156F">
        <w:tc>
          <w:tcPr>
            <w:tcW w:w="847" w:type="dxa"/>
          </w:tcPr>
          <w:p w14:paraId="74D7D545" w14:textId="77777777" w:rsidR="006D2FB1" w:rsidRDefault="006D2FB1" w:rsidP="00DD156F"/>
        </w:tc>
        <w:tc>
          <w:tcPr>
            <w:tcW w:w="1813" w:type="dxa"/>
          </w:tcPr>
          <w:p w14:paraId="171DC11D" w14:textId="77777777" w:rsidR="006D2FB1" w:rsidRDefault="00CB4AD4" w:rsidP="00DD156F">
            <w:r>
              <w:t>Traning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B86318D" w14:textId="77777777" w:rsidR="006D2FB1" w:rsidRDefault="006D2FB1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1627DB05" w14:textId="77777777" w:rsidR="006D2FB1" w:rsidRDefault="006D2FB1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120A1EC5" w14:textId="77777777" w:rsidR="006D2FB1" w:rsidRDefault="006D2FB1" w:rsidP="00DD156F"/>
        </w:tc>
        <w:tc>
          <w:tcPr>
            <w:tcW w:w="1134" w:type="dxa"/>
          </w:tcPr>
          <w:p w14:paraId="294B17C7" w14:textId="77777777" w:rsidR="006D2FB1" w:rsidRDefault="00CB4AD4" w:rsidP="00DD156F">
            <w:r>
              <w:rPr>
                <w:rFonts w:hint="eastAsia"/>
              </w:rPr>
              <w:t>培训课程</w:t>
            </w:r>
            <w:r>
              <w:t>Id</w:t>
            </w:r>
          </w:p>
        </w:tc>
        <w:tc>
          <w:tcPr>
            <w:tcW w:w="1328" w:type="dxa"/>
          </w:tcPr>
          <w:p w14:paraId="40DBE736" w14:textId="77777777" w:rsidR="006D2FB1" w:rsidRDefault="006D2FB1" w:rsidP="00DD156F"/>
        </w:tc>
      </w:tr>
      <w:tr w:rsidR="006D2FB1" w14:paraId="129E9520" w14:textId="77777777" w:rsidTr="00DD156F">
        <w:tc>
          <w:tcPr>
            <w:tcW w:w="847" w:type="dxa"/>
          </w:tcPr>
          <w:p w14:paraId="2F0C0B26" w14:textId="77777777" w:rsidR="006D2FB1" w:rsidRDefault="006D2FB1" w:rsidP="00DD156F"/>
        </w:tc>
        <w:tc>
          <w:tcPr>
            <w:tcW w:w="1813" w:type="dxa"/>
          </w:tcPr>
          <w:p w14:paraId="7C1478E2" w14:textId="77777777" w:rsidR="006D2FB1" w:rsidRDefault="006D2FB1" w:rsidP="00DD156F">
            <w:r>
              <w:t>Title</w:t>
            </w:r>
          </w:p>
        </w:tc>
        <w:tc>
          <w:tcPr>
            <w:tcW w:w="1134" w:type="dxa"/>
          </w:tcPr>
          <w:p w14:paraId="386E6C44" w14:textId="77777777" w:rsidR="006D2FB1" w:rsidRDefault="006D2FB1" w:rsidP="00CB4AD4">
            <w:r>
              <w:t>Varchar</w:t>
            </w:r>
            <w:r>
              <w:rPr>
                <w:rFonts w:hint="eastAsia"/>
              </w:rPr>
              <w:t>(</w:t>
            </w:r>
            <w:r w:rsidR="00CB4AD4"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14:paraId="7F3C3169" w14:textId="77777777" w:rsidR="006D2FB1" w:rsidRDefault="006D2FB1" w:rsidP="00DD156F"/>
        </w:tc>
        <w:tc>
          <w:tcPr>
            <w:tcW w:w="1276" w:type="dxa"/>
          </w:tcPr>
          <w:p w14:paraId="434078A3" w14:textId="77777777" w:rsidR="006D2FB1" w:rsidRDefault="006D2FB1" w:rsidP="00DD156F"/>
        </w:tc>
        <w:tc>
          <w:tcPr>
            <w:tcW w:w="1134" w:type="dxa"/>
          </w:tcPr>
          <w:p w14:paraId="1B60E9D9" w14:textId="77777777" w:rsidR="006D2FB1" w:rsidRDefault="00CB4AD4" w:rsidP="00DD156F">
            <w:r>
              <w:rPr>
                <w:rFonts w:hint="eastAsia"/>
              </w:rPr>
              <w:t>文件</w:t>
            </w:r>
            <w:r>
              <w:t>名字</w:t>
            </w:r>
          </w:p>
        </w:tc>
        <w:tc>
          <w:tcPr>
            <w:tcW w:w="1328" w:type="dxa"/>
          </w:tcPr>
          <w:p w14:paraId="6FF7DB22" w14:textId="77777777" w:rsidR="006D2FB1" w:rsidRDefault="006D2FB1" w:rsidP="00DD156F"/>
        </w:tc>
      </w:tr>
      <w:tr w:rsidR="006D2FB1" w14:paraId="555AE663" w14:textId="77777777" w:rsidTr="00DD156F">
        <w:tc>
          <w:tcPr>
            <w:tcW w:w="847" w:type="dxa"/>
          </w:tcPr>
          <w:p w14:paraId="68CBA425" w14:textId="77777777" w:rsidR="006D2FB1" w:rsidRDefault="006D2FB1" w:rsidP="00DD156F"/>
        </w:tc>
        <w:tc>
          <w:tcPr>
            <w:tcW w:w="1813" w:type="dxa"/>
          </w:tcPr>
          <w:p w14:paraId="67651022" w14:textId="77777777" w:rsidR="006D2FB1" w:rsidRPr="00782407" w:rsidRDefault="00CB4AD4" w:rsidP="00DD156F">
            <w:r>
              <w:t>Link</w:t>
            </w:r>
          </w:p>
        </w:tc>
        <w:tc>
          <w:tcPr>
            <w:tcW w:w="1134" w:type="dxa"/>
          </w:tcPr>
          <w:p w14:paraId="2B28C963" w14:textId="77777777" w:rsidR="006D2FB1" w:rsidRDefault="006D2FB1" w:rsidP="00DD156F">
            <w:r>
              <w:t>Varchar(500)</w:t>
            </w:r>
          </w:p>
        </w:tc>
        <w:tc>
          <w:tcPr>
            <w:tcW w:w="992" w:type="dxa"/>
          </w:tcPr>
          <w:p w14:paraId="56C2970E" w14:textId="77777777" w:rsidR="006D2FB1" w:rsidRDefault="006D2FB1" w:rsidP="00DD156F"/>
        </w:tc>
        <w:tc>
          <w:tcPr>
            <w:tcW w:w="1276" w:type="dxa"/>
          </w:tcPr>
          <w:p w14:paraId="0229E7DB" w14:textId="77777777" w:rsidR="006D2FB1" w:rsidRDefault="006D2FB1" w:rsidP="00DD156F"/>
        </w:tc>
        <w:tc>
          <w:tcPr>
            <w:tcW w:w="1134" w:type="dxa"/>
          </w:tcPr>
          <w:p w14:paraId="1CB06206" w14:textId="77777777" w:rsidR="006D2FB1" w:rsidRDefault="00CB4AD4" w:rsidP="00DD156F">
            <w:r>
              <w:rPr>
                <w:rFonts w:hint="eastAsia"/>
              </w:rPr>
              <w:t>文件地址</w:t>
            </w:r>
          </w:p>
        </w:tc>
        <w:tc>
          <w:tcPr>
            <w:tcW w:w="1328" w:type="dxa"/>
          </w:tcPr>
          <w:p w14:paraId="35AD5321" w14:textId="77777777" w:rsidR="006D2FB1" w:rsidRDefault="006D2FB1" w:rsidP="00DD156F"/>
        </w:tc>
      </w:tr>
      <w:tr w:rsidR="006D2FB1" w14:paraId="27E3A984" w14:textId="77777777" w:rsidTr="00DD156F">
        <w:tc>
          <w:tcPr>
            <w:tcW w:w="847" w:type="dxa"/>
          </w:tcPr>
          <w:p w14:paraId="1B455628" w14:textId="77777777" w:rsidR="006D2FB1" w:rsidRDefault="006D2FB1" w:rsidP="00DD156F"/>
        </w:tc>
        <w:tc>
          <w:tcPr>
            <w:tcW w:w="1813" w:type="dxa"/>
          </w:tcPr>
          <w:p w14:paraId="4E070F7A" w14:textId="77777777" w:rsidR="006D2FB1" w:rsidRDefault="006D2FB1" w:rsidP="00DD156F">
            <w:r>
              <w:t>Sort</w:t>
            </w:r>
          </w:p>
        </w:tc>
        <w:tc>
          <w:tcPr>
            <w:tcW w:w="1134" w:type="dxa"/>
          </w:tcPr>
          <w:p w14:paraId="7FE99814" w14:textId="77777777" w:rsidR="006D2FB1" w:rsidRDefault="006D2FB1" w:rsidP="00DD156F">
            <w:r>
              <w:t>Int</w:t>
            </w:r>
          </w:p>
        </w:tc>
        <w:tc>
          <w:tcPr>
            <w:tcW w:w="992" w:type="dxa"/>
          </w:tcPr>
          <w:p w14:paraId="3F7C3286" w14:textId="77777777" w:rsidR="006D2FB1" w:rsidRDefault="006D2FB1" w:rsidP="00DD156F">
            <w:r>
              <w:t>Y</w:t>
            </w:r>
          </w:p>
        </w:tc>
        <w:tc>
          <w:tcPr>
            <w:tcW w:w="1276" w:type="dxa"/>
          </w:tcPr>
          <w:p w14:paraId="1AAB10E1" w14:textId="77777777" w:rsidR="006D2FB1" w:rsidRDefault="006D2FB1" w:rsidP="00DD156F"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2FB3452E" w14:textId="77777777" w:rsidR="006D2FB1" w:rsidRDefault="006D2FB1" w:rsidP="00DD156F">
            <w:r>
              <w:rPr>
                <w:rFonts w:hint="eastAsia"/>
              </w:rPr>
              <w:t>排序</w:t>
            </w:r>
          </w:p>
        </w:tc>
        <w:tc>
          <w:tcPr>
            <w:tcW w:w="1328" w:type="dxa"/>
          </w:tcPr>
          <w:p w14:paraId="0B71CD75" w14:textId="77777777" w:rsidR="006D2FB1" w:rsidRDefault="006D2FB1" w:rsidP="00DD156F">
            <w:r>
              <w:rPr>
                <w:rFonts w:hint="eastAsia"/>
              </w:rPr>
              <w:t>降序</w:t>
            </w:r>
          </w:p>
        </w:tc>
      </w:tr>
      <w:tr w:rsidR="006D2FB1" w14:paraId="5A92F161" w14:textId="77777777" w:rsidTr="00DD156F">
        <w:tc>
          <w:tcPr>
            <w:tcW w:w="847" w:type="dxa"/>
          </w:tcPr>
          <w:p w14:paraId="63EB06A4" w14:textId="77777777" w:rsidR="006D2FB1" w:rsidRDefault="006D2FB1" w:rsidP="00DD156F"/>
        </w:tc>
        <w:tc>
          <w:tcPr>
            <w:tcW w:w="1813" w:type="dxa"/>
          </w:tcPr>
          <w:p w14:paraId="4A6AABAD" w14:textId="77777777" w:rsidR="006D2FB1" w:rsidRDefault="006D2FB1" w:rsidP="00DD156F">
            <w:r>
              <w:t>Display</w:t>
            </w:r>
          </w:p>
        </w:tc>
        <w:tc>
          <w:tcPr>
            <w:tcW w:w="1134" w:type="dxa"/>
          </w:tcPr>
          <w:p w14:paraId="7948ED7A" w14:textId="77777777" w:rsidR="006D2FB1" w:rsidRDefault="006D2FB1" w:rsidP="00DD156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7DCB5528" w14:textId="77777777" w:rsidR="006D2FB1" w:rsidRDefault="006D2FB1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C8ED8D6" w14:textId="77777777" w:rsidR="006D2FB1" w:rsidRDefault="006D2FB1" w:rsidP="00DD156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F218CF2" w14:textId="77777777" w:rsidR="006D2FB1" w:rsidRDefault="006D2FB1" w:rsidP="00DD156F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8" w:type="dxa"/>
          </w:tcPr>
          <w:p w14:paraId="1528D57E" w14:textId="77777777" w:rsidR="006D2FB1" w:rsidRDefault="006D2FB1" w:rsidP="00DD156F">
            <w:r>
              <w:rPr>
                <w:rFonts w:hint="eastAsia"/>
              </w:rPr>
              <w:t>1</w:t>
            </w:r>
            <w:r>
              <w:t>显示</w:t>
            </w:r>
            <w:r>
              <w:t>0</w:t>
            </w:r>
            <w:r>
              <w:t>不显示</w:t>
            </w:r>
          </w:p>
        </w:tc>
      </w:tr>
      <w:tr w:rsidR="006D2FB1" w14:paraId="7414F4F7" w14:textId="77777777" w:rsidTr="00DD156F">
        <w:tc>
          <w:tcPr>
            <w:tcW w:w="847" w:type="dxa"/>
          </w:tcPr>
          <w:p w14:paraId="5242EF54" w14:textId="77777777" w:rsidR="006D2FB1" w:rsidRDefault="006D2FB1" w:rsidP="00DD156F">
            <w:pPr>
              <w:ind w:left="210" w:right="210"/>
            </w:pPr>
          </w:p>
        </w:tc>
        <w:tc>
          <w:tcPr>
            <w:tcW w:w="1813" w:type="dxa"/>
          </w:tcPr>
          <w:p w14:paraId="6CE4423A" w14:textId="77777777" w:rsidR="006D2FB1" w:rsidRDefault="006D2FB1" w:rsidP="00DD156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0BCDADAD" w14:textId="77777777" w:rsidR="006D2FB1" w:rsidRDefault="006D2FB1" w:rsidP="00DD156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6C8C6A09" w14:textId="77777777" w:rsidR="006D2FB1" w:rsidRDefault="006D2FB1" w:rsidP="00DD156F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61CCD134" w14:textId="77777777" w:rsidR="006D2FB1" w:rsidRDefault="006D2FB1" w:rsidP="00DD156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0982B480" w14:textId="77777777" w:rsidR="006D2FB1" w:rsidRDefault="006D2FB1" w:rsidP="00DD156F">
            <w:pPr>
              <w:ind w:right="210"/>
            </w:pPr>
          </w:p>
        </w:tc>
        <w:tc>
          <w:tcPr>
            <w:tcW w:w="1328" w:type="dxa"/>
          </w:tcPr>
          <w:p w14:paraId="76534898" w14:textId="77777777" w:rsidR="006D2FB1" w:rsidRDefault="006D2FB1" w:rsidP="00DD156F">
            <w:pPr>
              <w:ind w:left="210" w:right="210"/>
            </w:pPr>
          </w:p>
        </w:tc>
      </w:tr>
      <w:tr w:rsidR="006D2FB1" w14:paraId="1750253F" w14:textId="77777777" w:rsidTr="00DD156F">
        <w:tc>
          <w:tcPr>
            <w:tcW w:w="847" w:type="dxa"/>
          </w:tcPr>
          <w:p w14:paraId="63068A69" w14:textId="77777777" w:rsidR="006D2FB1" w:rsidRDefault="006D2FB1" w:rsidP="00DD156F">
            <w:pPr>
              <w:ind w:left="210" w:right="210"/>
            </w:pPr>
          </w:p>
        </w:tc>
        <w:tc>
          <w:tcPr>
            <w:tcW w:w="1813" w:type="dxa"/>
          </w:tcPr>
          <w:p w14:paraId="0CF8C087" w14:textId="77777777" w:rsidR="006D2FB1" w:rsidRDefault="006D2FB1" w:rsidP="00DD156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3DFEC17A" w14:textId="77777777" w:rsidR="006D2FB1" w:rsidRDefault="006D2FB1" w:rsidP="00DD156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71513544" w14:textId="77777777" w:rsidR="006D2FB1" w:rsidRDefault="006D2FB1" w:rsidP="00DD156F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53756AA3" w14:textId="77777777" w:rsidR="006D2FB1" w:rsidRDefault="006D2FB1" w:rsidP="00DD156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5A88CFA5" w14:textId="77777777" w:rsidR="006D2FB1" w:rsidRDefault="006D2FB1" w:rsidP="00DD156F">
            <w:pPr>
              <w:ind w:right="210"/>
            </w:pPr>
          </w:p>
        </w:tc>
        <w:tc>
          <w:tcPr>
            <w:tcW w:w="1328" w:type="dxa"/>
          </w:tcPr>
          <w:p w14:paraId="4D92E460" w14:textId="77777777" w:rsidR="006D2FB1" w:rsidRDefault="006D2FB1" w:rsidP="00DD156F">
            <w:pPr>
              <w:ind w:left="210" w:right="210"/>
            </w:pPr>
          </w:p>
        </w:tc>
      </w:tr>
    </w:tbl>
    <w:p w14:paraId="78B1AAB7" w14:textId="77777777" w:rsidR="006D2FB1" w:rsidRDefault="006D2FB1" w:rsidP="006D2FB1">
      <w:r>
        <w:rPr>
          <w:rFonts w:hint="eastAsia"/>
        </w:rPr>
        <w:t>|</w:t>
      </w:r>
    </w:p>
    <w:p w14:paraId="52EF1D99" w14:textId="77777777" w:rsidR="006D2FB1" w:rsidRDefault="006D2FB1" w:rsidP="00292B42"/>
    <w:p w14:paraId="3A4F5ECF" w14:textId="77777777" w:rsidR="007A13DB" w:rsidRDefault="007A13DB" w:rsidP="00D86DC6"/>
    <w:p w14:paraId="11F4F814" w14:textId="77777777" w:rsidR="00C52766" w:rsidRDefault="00C52766" w:rsidP="00482A5D">
      <w:pPr>
        <w:pStyle w:val="a0"/>
      </w:pPr>
      <w:bookmarkStart w:id="107" w:name="_Toc427236704"/>
      <w:bookmarkStart w:id="108" w:name="_Toc430249274"/>
      <w:r>
        <w:rPr>
          <w:rFonts w:hint="eastAsia"/>
        </w:rPr>
        <w:t>课程申请</w:t>
      </w:r>
      <w:r>
        <w:t>流程记录表</w:t>
      </w:r>
      <w:bookmarkEnd w:id="107"/>
      <w:bookmarkEnd w:id="108"/>
    </w:p>
    <w:p w14:paraId="7DDDD8AD" w14:textId="77777777" w:rsidR="00482A5D" w:rsidRDefault="00482A5D" w:rsidP="00482A5D">
      <w:r>
        <w:rPr>
          <w:rFonts w:hint="eastAsia"/>
        </w:rPr>
        <w:t>*</w:t>
      </w:r>
      <w:r>
        <w:t>Traning</w:t>
      </w:r>
      <w:r>
        <w:rPr>
          <w:rFonts w:hint="eastAsia"/>
        </w:rPr>
        <w:t>_</w:t>
      </w:r>
      <w:r w:rsidR="00571EFC">
        <w:t>ApplyApplication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482A5D" w14:paraId="589F85A2" w14:textId="77777777" w:rsidTr="00DD156F">
        <w:tc>
          <w:tcPr>
            <w:tcW w:w="847" w:type="dxa"/>
          </w:tcPr>
          <w:p w14:paraId="42CE54A4" w14:textId="77777777" w:rsidR="00482A5D" w:rsidRPr="002177A0" w:rsidRDefault="00482A5D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0091F1B9" w14:textId="77777777" w:rsidR="00482A5D" w:rsidRPr="002177A0" w:rsidRDefault="00482A5D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79F2E706" w14:textId="77777777" w:rsidR="00482A5D" w:rsidRPr="002177A0" w:rsidRDefault="00482A5D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7695C072" w14:textId="77777777" w:rsidR="00482A5D" w:rsidRPr="002177A0" w:rsidRDefault="00482A5D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6A04D71D" w14:textId="77777777" w:rsidR="00482A5D" w:rsidRPr="002177A0" w:rsidRDefault="00482A5D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56BD5D8F" w14:textId="77777777" w:rsidR="00482A5D" w:rsidRPr="002177A0" w:rsidRDefault="00482A5D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39BB119D" w14:textId="77777777" w:rsidR="00482A5D" w:rsidRPr="002177A0" w:rsidRDefault="00482A5D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482A5D" w14:paraId="7BB9ED55" w14:textId="77777777" w:rsidTr="00DD156F">
        <w:tc>
          <w:tcPr>
            <w:tcW w:w="847" w:type="dxa"/>
          </w:tcPr>
          <w:p w14:paraId="7AD66A45" w14:textId="77777777" w:rsidR="00482A5D" w:rsidRDefault="00482A5D" w:rsidP="00DD156F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0EB7D1C7" w14:textId="77777777" w:rsidR="00482A5D" w:rsidRDefault="00482A5D" w:rsidP="00DD156F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3CF78ABF" w14:textId="77777777" w:rsidR="00482A5D" w:rsidRDefault="00482A5D" w:rsidP="00DD156F"/>
        </w:tc>
        <w:tc>
          <w:tcPr>
            <w:tcW w:w="992" w:type="dxa"/>
          </w:tcPr>
          <w:p w14:paraId="7F9297DA" w14:textId="77777777" w:rsidR="00482A5D" w:rsidRDefault="00482A5D" w:rsidP="00DD156F"/>
        </w:tc>
        <w:tc>
          <w:tcPr>
            <w:tcW w:w="1276" w:type="dxa"/>
          </w:tcPr>
          <w:p w14:paraId="35D87790" w14:textId="77777777" w:rsidR="00482A5D" w:rsidRDefault="00482A5D" w:rsidP="00DD156F"/>
        </w:tc>
        <w:tc>
          <w:tcPr>
            <w:tcW w:w="1134" w:type="dxa"/>
          </w:tcPr>
          <w:p w14:paraId="4C6FA268" w14:textId="77777777" w:rsidR="00482A5D" w:rsidRDefault="00482A5D" w:rsidP="00DD156F"/>
        </w:tc>
        <w:tc>
          <w:tcPr>
            <w:tcW w:w="1328" w:type="dxa"/>
          </w:tcPr>
          <w:p w14:paraId="71B65A7A" w14:textId="77777777" w:rsidR="00482A5D" w:rsidRDefault="00482A5D" w:rsidP="00DD156F"/>
        </w:tc>
      </w:tr>
      <w:tr w:rsidR="00482A5D" w14:paraId="6D0DB461" w14:textId="77777777" w:rsidTr="00DD156F">
        <w:tc>
          <w:tcPr>
            <w:tcW w:w="847" w:type="dxa"/>
          </w:tcPr>
          <w:p w14:paraId="26D2CF31" w14:textId="77777777" w:rsidR="00482A5D" w:rsidRDefault="00482A5D" w:rsidP="00DD156F"/>
        </w:tc>
        <w:tc>
          <w:tcPr>
            <w:tcW w:w="1813" w:type="dxa"/>
          </w:tcPr>
          <w:p w14:paraId="00634147" w14:textId="77777777" w:rsidR="00482A5D" w:rsidRDefault="009B30BA" w:rsidP="00DD156F">
            <w:r>
              <w:t>TraningId</w:t>
            </w:r>
          </w:p>
        </w:tc>
        <w:tc>
          <w:tcPr>
            <w:tcW w:w="1134" w:type="dxa"/>
          </w:tcPr>
          <w:p w14:paraId="7ACBF64A" w14:textId="77777777" w:rsidR="00482A5D" w:rsidRDefault="00482A5D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7DB4693F" w14:textId="77777777" w:rsidR="00482A5D" w:rsidRDefault="00482A5D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0D368190" w14:textId="77777777" w:rsidR="00482A5D" w:rsidRDefault="00482A5D" w:rsidP="00DD156F"/>
        </w:tc>
        <w:tc>
          <w:tcPr>
            <w:tcW w:w="1134" w:type="dxa"/>
          </w:tcPr>
          <w:p w14:paraId="7F152589" w14:textId="77777777" w:rsidR="00482A5D" w:rsidRDefault="009B30BA" w:rsidP="00DD156F">
            <w:r>
              <w:rPr>
                <w:rFonts w:hint="eastAsia"/>
              </w:rPr>
              <w:t>培训</w:t>
            </w:r>
            <w:r>
              <w:t>课程</w:t>
            </w:r>
            <w:r>
              <w:t>Id</w:t>
            </w:r>
          </w:p>
        </w:tc>
        <w:tc>
          <w:tcPr>
            <w:tcW w:w="1328" w:type="dxa"/>
          </w:tcPr>
          <w:p w14:paraId="694DE9C2" w14:textId="77777777" w:rsidR="00482A5D" w:rsidRDefault="00482A5D" w:rsidP="00DD156F"/>
        </w:tc>
      </w:tr>
      <w:tr w:rsidR="00482A5D" w14:paraId="4DC858E3" w14:textId="77777777" w:rsidTr="00DD156F">
        <w:tc>
          <w:tcPr>
            <w:tcW w:w="847" w:type="dxa"/>
          </w:tcPr>
          <w:p w14:paraId="41CDE593" w14:textId="77777777" w:rsidR="00482A5D" w:rsidRDefault="00482A5D" w:rsidP="00DD156F"/>
        </w:tc>
        <w:tc>
          <w:tcPr>
            <w:tcW w:w="1813" w:type="dxa"/>
          </w:tcPr>
          <w:p w14:paraId="12ED0774" w14:textId="77777777" w:rsidR="00482A5D" w:rsidRDefault="004521F0" w:rsidP="00DD156F">
            <w:r>
              <w:t>Status</w:t>
            </w:r>
          </w:p>
        </w:tc>
        <w:tc>
          <w:tcPr>
            <w:tcW w:w="1134" w:type="dxa"/>
          </w:tcPr>
          <w:p w14:paraId="2A43B8D2" w14:textId="77777777" w:rsidR="00482A5D" w:rsidRDefault="004521F0" w:rsidP="00DD156F">
            <w:r>
              <w:t>Int</w:t>
            </w:r>
          </w:p>
        </w:tc>
        <w:tc>
          <w:tcPr>
            <w:tcW w:w="992" w:type="dxa"/>
          </w:tcPr>
          <w:p w14:paraId="0316154D" w14:textId="77777777" w:rsidR="00482A5D" w:rsidRDefault="004521F0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013BE99E" w14:textId="77777777" w:rsidR="00482A5D" w:rsidRDefault="00482A5D" w:rsidP="00DD156F"/>
        </w:tc>
        <w:tc>
          <w:tcPr>
            <w:tcW w:w="1134" w:type="dxa"/>
          </w:tcPr>
          <w:p w14:paraId="727E002E" w14:textId="77777777" w:rsidR="00482A5D" w:rsidRDefault="004521F0" w:rsidP="00DD156F">
            <w:r>
              <w:rPr>
                <w:rFonts w:hint="eastAsia"/>
              </w:rPr>
              <w:t>状态</w:t>
            </w:r>
          </w:p>
        </w:tc>
        <w:tc>
          <w:tcPr>
            <w:tcW w:w="1328" w:type="dxa"/>
          </w:tcPr>
          <w:p w14:paraId="66D9D4DF" w14:textId="77777777" w:rsidR="00482A5D" w:rsidRDefault="00482A5D" w:rsidP="00DD156F"/>
        </w:tc>
      </w:tr>
      <w:tr w:rsidR="00482A5D" w14:paraId="6DEA9E69" w14:textId="77777777" w:rsidTr="00DD156F">
        <w:tc>
          <w:tcPr>
            <w:tcW w:w="847" w:type="dxa"/>
          </w:tcPr>
          <w:p w14:paraId="1A06C932" w14:textId="77777777" w:rsidR="00482A5D" w:rsidRDefault="00482A5D" w:rsidP="00DD156F"/>
        </w:tc>
        <w:tc>
          <w:tcPr>
            <w:tcW w:w="1813" w:type="dxa"/>
          </w:tcPr>
          <w:p w14:paraId="116136A5" w14:textId="77777777" w:rsidR="00482A5D" w:rsidRPr="00782407" w:rsidRDefault="00482A5D" w:rsidP="00DD156F">
            <w:r>
              <w:t>Remark</w:t>
            </w:r>
          </w:p>
        </w:tc>
        <w:tc>
          <w:tcPr>
            <w:tcW w:w="1134" w:type="dxa"/>
          </w:tcPr>
          <w:p w14:paraId="597A0340" w14:textId="77777777" w:rsidR="00482A5D" w:rsidRDefault="00482A5D" w:rsidP="00DD156F">
            <w:r>
              <w:t>Varchar(500)</w:t>
            </w:r>
          </w:p>
        </w:tc>
        <w:tc>
          <w:tcPr>
            <w:tcW w:w="992" w:type="dxa"/>
          </w:tcPr>
          <w:p w14:paraId="38DB87A4" w14:textId="77777777" w:rsidR="00482A5D" w:rsidRDefault="00482A5D" w:rsidP="00DD156F"/>
        </w:tc>
        <w:tc>
          <w:tcPr>
            <w:tcW w:w="1276" w:type="dxa"/>
          </w:tcPr>
          <w:p w14:paraId="58EF6CCD" w14:textId="77777777" w:rsidR="00482A5D" w:rsidRDefault="00482A5D" w:rsidP="00DD156F"/>
        </w:tc>
        <w:tc>
          <w:tcPr>
            <w:tcW w:w="1134" w:type="dxa"/>
          </w:tcPr>
          <w:p w14:paraId="742DE696" w14:textId="77777777" w:rsidR="00482A5D" w:rsidRDefault="00482A5D" w:rsidP="00DD156F">
            <w:r>
              <w:rPr>
                <w:rFonts w:hint="eastAsia"/>
              </w:rPr>
              <w:t>备注</w:t>
            </w:r>
          </w:p>
        </w:tc>
        <w:tc>
          <w:tcPr>
            <w:tcW w:w="1328" w:type="dxa"/>
          </w:tcPr>
          <w:p w14:paraId="1FF3FAD6" w14:textId="77777777" w:rsidR="00482A5D" w:rsidRDefault="004521F0" w:rsidP="00DD156F">
            <w:r>
              <w:rPr>
                <w:rFonts w:hint="eastAsia"/>
              </w:rPr>
              <w:t>流程</w:t>
            </w:r>
            <w:r>
              <w:t>留言</w:t>
            </w:r>
          </w:p>
        </w:tc>
      </w:tr>
      <w:tr w:rsidR="00B952FE" w14:paraId="71A2CB8A" w14:textId="77777777" w:rsidTr="00DD156F">
        <w:tc>
          <w:tcPr>
            <w:tcW w:w="847" w:type="dxa"/>
          </w:tcPr>
          <w:p w14:paraId="5CCC0499" w14:textId="77777777" w:rsidR="00B952FE" w:rsidRDefault="00B952FE" w:rsidP="00DD156F"/>
        </w:tc>
        <w:tc>
          <w:tcPr>
            <w:tcW w:w="1813" w:type="dxa"/>
          </w:tcPr>
          <w:p w14:paraId="19D95580" w14:textId="77777777" w:rsidR="00B952FE" w:rsidRDefault="00B952FE" w:rsidP="00DD156F">
            <w:r>
              <w:rPr>
                <w:rFonts w:hint="eastAsia"/>
              </w:rPr>
              <w:t>Creater</w:t>
            </w:r>
          </w:p>
        </w:tc>
        <w:tc>
          <w:tcPr>
            <w:tcW w:w="1134" w:type="dxa"/>
          </w:tcPr>
          <w:p w14:paraId="41B1C2E7" w14:textId="77777777" w:rsidR="00B952FE" w:rsidRDefault="00B952FE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5B8EE29F" w14:textId="77777777" w:rsidR="00B952FE" w:rsidRDefault="00B952FE" w:rsidP="00DD156F"/>
        </w:tc>
        <w:tc>
          <w:tcPr>
            <w:tcW w:w="1276" w:type="dxa"/>
          </w:tcPr>
          <w:p w14:paraId="1398CB46" w14:textId="77777777" w:rsidR="00B952FE" w:rsidRDefault="00B952FE" w:rsidP="00DD156F"/>
        </w:tc>
        <w:tc>
          <w:tcPr>
            <w:tcW w:w="1134" w:type="dxa"/>
          </w:tcPr>
          <w:p w14:paraId="67BB0A47" w14:textId="77777777" w:rsidR="00B952FE" w:rsidRDefault="00B952FE" w:rsidP="00DD156F">
            <w:r>
              <w:rPr>
                <w:rFonts w:hint="eastAsia"/>
              </w:rPr>
              <w:t>发起人</w:t>
            </w:r>
            <w:r>
              <w:t>Id</w:t>
            </w:r>
          </w:p>
        </w:tc>
        <w:tc>
          <w:tcPr>
            <w:tcW w:w="1328" w:type="dxa"/>
          </w:tcPr>
          <w:p w14:paraId="0D863B6F" w14:textId="77777777" w:rsidR="00B952FE" w:rsidRDefault="00B952FE" w:rsidP="00DD156F"/>
        </w:tc>
      </w:tr>
      <w:tr w:rsidR="00825E1E" w:rsidRPr="006C0D7D" w14:paraId="0A634B29" w14:textId="77777777" w:rsidTr="00DD156F">
        <w:tc>
          <w:tcPr>
            <w:tcW w:w="847" w:type="dxa"/>
          </w:tcPr>
          <w:p w14:paraId="0D677282" w14:textId="77777777" w:rsidR="00825E1E" w:rsidRPr="006C0D7D" w:rsidRDefault="00825E1E" w:rsidP="00DD156F">
            <w:pPr>
              <w:rPr>
                <w:color w:val="FF0000"/>
              </w:rPr>
            </w:pPr>
          </w:p>
        </w:tc>
        <w:tc>
          <w:tcPr>
            <w:tcW w:w="1813" w:type="dxa"/>
          </w:tcPr>
          <w:p w14:paraId="54A0A4FD" w14:textId="77777777" w:rsidR="00825E1E" w:rsidRPr="006C0D7D" w:rsidRDefault="00825E1E" w:rsidP="00DD156F">
            <w:pPr>
              <w:rPr>
                <w:color w:val="FF0000"/>
              </w:rPr>
            </w:pPr>
            <w:r w:rsidRPr="006C0D7D">
              <w:rPr>
                <w:rFonts w:hint="eastAsia"/>
                <w:color w:val="FF0000"/>
              </w:rPr>
              <w:t>Organ</w:t>
            </w:r>
            <w:r w:rsidRPr="006C0D7D">
              <w:rPr>
                <w:color w:val="FF0000"/>
              </w:rPr>
              <w:t>Id</w:t>
            </w:r>
          </w:p>
        </w:tc>
        <w:tc>
          <w:tcPr>
            <w:tcW w:w="1134" w:type="dxa"/>
          </w:tcPr>
          <w:p w14:paraId="31E66DDB" w14:textId="77777777" w:rsidR="00825E1E" w:rsidRPr="006C0D7D" w:rsidRDefault="00825E1E" w:rsidP="00DD156F">
            <w:pPr>
              <w:rPr>
                <w:color w:val="FF0000"/>
              </w:rPr>
            </w:pPr>
            <w:r w:rsidRPr="006C0D7D">
              <w:rPr>
                <w:color w:val="FF0000"/>
              </w:rPr>
              <w:t>I</w:t>
            </w:r>
            <w:r w:rsidRPr="006C0D7D">
              <w:rPr>
                <w:rFonts w:hint="eastAsia"/>
                <w:color w:val="FF0000"/>
              </w:rPr>
              <w:t>nt</w:t>
            </w:r>
          </w:p>
        </w:tc>
        <w:tc>
          <w:tcPr>
            <w:tcW w:w="992" w:type="dxa"/>
          </w:tcPr>
          <w:p w14:paraId="70112C45" w14:textId="77777777" w:rsidR="00825E1E" w:rsidRPr="006C0D7D" w:rsidRDefault="00825E1E" w:rsidP="00DD156F">
            <w:pPr>
              <w:rPr>
                <w:color w:val="FF0000"/>
              </w:rPr>
            </w:pPr>
          </w:p>
        </w:tc>
        <w:tc>
          <w:tcPr>
            <w:tcW w:w="1276" w:type="dxa"/>
          </w:tcPr>
          <w:p w14:paraId="5DDC385E" w14:textId="77777777" w:rsidR="00825E1E" w:rsidRPr="006C0D7D" w:rsidRDefault="00825E1E" w:rsidP="00DD156F">
            <w:pPr>
              <w:rPr>
                <w:color w:val="FF0000"/>
              </w:rPr>
            </w:pPr>
          </w:p>
        </w:tc>
        <w:tc>
          <w:tcPr>
            <w:tcW w:w="1134" w:type="dxa"/>
          </w:tcPr>
          <w:p w14:paraId="646B5E2A" w14:textId="77777777" w:rsidR="00825E1E" w:rsidRPr="006C0D7D" w:rsidRDefault="00825E1E" w:rsidP="00DD156F">
            <w:pPr>
              <w:rPr>
                <w:color w:val="FF0000"/>
              </w:rPr>
            </w:pPr>
            <w:r w:rsidRPr="006C0D7D">
              <w:rPr>
                <w:rFonts w:hint="eastAsia"/>
                <w:color w:val="FF0000"/>
              </w:rPr>
              <w:t>创建</w:t>
            </w:r>
            <w:r w:rsidRPr="006C0D7D">
              <w:rPr>
                <w:color w:val="FF0000"/>
              </w:rPr>
              <w:t>的组</w:t>
            </w:r>
            <w:r w:rsidRPr="006C0D7D">
              <w:rPr>
                <w:color w:val="FF0000"/>
              </w:rPr>
              <w:lastRenderedPageBreak/>
              <w:t>织机构</w:t>
            </w:r>
          </w:p>
        </w:tc>
        <w:tc>
          <w:tcPr>
            <w:tcW w:w="1328" w:type="dxa"/>
          </w:tcPr>
          <w:p w14:paraId="0608604E" w14:textId="77777777" w:rsidR="00825E1E" w:rsidRPr="006C0D7D" w:rsidRDefault="00825E1E" w:rsidP="00DD156F">
            <w:pPr>
              <w:rPr>
                <w:color w:val="FF0000"/>
              </w:rPr>
            </w:pPr>
          </w:p>
        </w:tc>
      </w:tr>
      <w:tr w:rsidR="00482A5D" w14:paraId="40257C77" w14:textId="77777777" w:rsidTr="00DD156F">
        <w:tc>
          <w:tcPr>
            <w:tcW w:w="847" w:type="dxa"/>
          </w:tcPr>
          <w:p w14:paraId="1E470790" w14:textId="77777777" w:rsidR="00482A5D" w:rsidRDefault="00482A5D" w:rsidP="00DD156F">
            <w:pPr>
              <w:ind w:left="210" w:right="210"/>
            </w:pPr>
          </w:p>
        </w:tc>
        <w:tc>
          <w:tcPr>
            <w:tcW w:w="1813" w:type="dxa"/>
          </w:tcPr>
          <w:p w14:paraId="25F9E479" w14:textId="77777777" w:rsidR="00482A5D" w:rsidRDefault="00482A5D" w:rsidP="00DD156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7EBEC288" w14:textId="77777777" w:rsidR="00482A5D" w:rsidRDefault="00482A5D" w:rsidP="00DD156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7739CDAB" w14:textId="77777777" w:rsidR="00482A5D" w:rsidRDefault="00482A5D" w:rsidP="00DD156F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7F941978" w14:textId="77777777" w:rsidR="00482A5D" w:rsidRDefault="00482A5D" w:rsidP="00DD156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FA216A3" w14:textId="77777777" w:rsidR="00482A5D" w:rsidRDefault="00482A5D" w:rsidP="00DD156F">
            <w:pPr>
              <w:ind w:right="210"/>
            </w:pPr>
          </w:p>
        </w:tc>
        <w:tc>
          <w:tcPr>
            <w:tcW w:w="1328" w:type="dxa"/>
          </w:tcPr>
          <w:p w14:paraId="384B69C5" w14:textId="77777777" w:rsidR="00482A5D" w:rsidRDefault="00482A5D" w:rsidP="00DD156F">
            <w:pPr>
              <w:ind w:left="210" w:right="210"/>
            </w:pPr>
          </w:p>
        </w:tc>
      </w:tr>
      <w:tr w:rsidR="00482A5D" w14:paraId="3F71E62B" w14:textId="77777777" w:rsidTr="00DD156F">
        <w:tc>
          <w:tcPr>
            <w:tcW w:w="847" w:type="dxa"/>
          </w:tcPr>
          <w:p w14:paraId="7924A929" w14:textId="77777777" w:rsidR="00482A5D" w:rsidRDefault="00482A5D" w:rsidP="00DD156F">
            <w:pPr>
              <w:ind w:left="210" w:right="210"/>
            </w:pPr>
          </w:p>
        </w:tc>
        <w:tc>
          <w:tcPr>
            <w:tcW w:w="1813" w:type="dxa"/>
          </w:tcPr>
          <w:p w14:paraId="0E7A7220" w14:textId="77777777" w:rsidR="00482A5D" w:rsidRDefault="00482A5D" w:rsidP="00DD156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0A78DC37" w14:textId="77777777" w:rsidR="00482A5D" w:rsidRDefault="00482A5D" w:rsidP="00DD156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59A4F25C" w14:textId="77777777" w:rsidR="00482A5D" w:rsidRDefault="00482A5D" w:rsidP="00DD156F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27F29F18" w14:textId="77777777" w:rsidR="00482A5D" w:rsidRDefault="00482A5D" w:rsidP="00DD156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21CE363C" w14:textId="77777777" w:rsidR="00482A5D" w:rsidRDefault="00482A5D" w:rsidP="00DD156F">
            <w:pPr>
              <w:ind w:right="210"/>
            </w:pPr>
          </w:p>
        </w:tc>
        <w:tc>
          <w:tcPr>
            <w:tcW w:w="1328" w:type="dxa"/>
          </w:tcPr>
          <w:p w14:paraId="7F035F74" w14:textId="77777777" w:rsidR="00482A5D" w:rsidRDefault="00482A5D" w:rsidP="00DD156F">
            <w:pPr>
              <w:ind w:left="210" w:right="210"/>
            </w:pPr>
          </w:p>
        </w:tc>
      </w:tr>
    </w:tbl>
    <w:p w14:paraId="0F97D15F" w14:textId="77777777" w:rsidR="00482A5D" w:rsidRDefault="00482A5D" w:rsidP="00482A5D">
      <w:r>
        <w:rPr>
          <w:rFonts w:hint="eastAsia"/>
        </w:rPr>
        <w:t>|</w:t>
      </w:r>
    </w:p>
    <w:p w14:paraId="4E47E381" w14:textId="77777777" w:rsidR="00482A5D" w:rsidRDefault="00482A5D" w:rsidP="00482A5D"/>
    <w:p w14:paraId="36EFBC55" w14:textId="77777777" w:rsidR="000D2D18" w:rsidRPr="00751B9A" w:rsidRDefault="000D2D18" w:rsidP="00482A5D"/>
    <w:p w14:paraId="2618D502" w14:textId="77777777" w:rsidR="000D2D18" w:rsidRDefault="000D2D18" w:rsidP="00482A5D"/>
    <w:p w14:paraId="21B0762F" w14:textId="77777777" w:rsidR="00292B42" w:rsidRPr="00C52766" w:rsidRDefault="00C822A2" w:rsidP="00A42609">
      <w:pPr>
        <w:pStyle w:val="a"/>
      </w:pPr>
      <w:bookmarkStart w:id="109" w:name="_Toc427236705"/>
      <w:bookmarkStart w:id="110" w:name="_Toc430249275"/>
      <w:r>
        <w:rPr>
          <w:rFonts w:hint="eastAsia"/>
        </w:rPr>
        <w:t>培训</w:t>
      </w:r>
      <w:r w:rsidR="00F15A8D">
        <w:rPr>
          <w:rFonts w:hint="eastAsia"/>
        </w:rPr>
        <w:t>班级</w:t>
      </w:r>
      <w:r w:rsidR="00F15A8D">
        <w:t>表</w:t>
      </w:r>
      <w:bookmarkEnd w:id="109"/>
      <w:bookmarkEnd w:id="110"/>
    </w:p>
    <w:p w14:paraId="09B2B55B" w14:textId="77777777" w:rsidR="00C822A2" w:rsidRDefault="006B1F4F" w:rsidP="00C822A2">
      <w:pPr>
        <w:pStyle w:val="a0"/>
      </w:pPr>
      <w:bookmarkStart w:id="111" w:name="_Toc427236706"/>
      <w:bookmarkStart w:id="112" w:name="_Toc430249276"/>
      <w:r>
        <w:rPr>
          <w:rFonts w:hint="eastAsia"/>
        </w:rPr>
        <w:t>班级</w:t>
      </w:r>
      <w:r w:rsidR="00C822A2">
        <w:rPr>
          <w:rFonts w:hint="eastAsia"/>
        </w:rPr>
        <w:t>表（带</w:t>
      </w:r>
      <w:r w:rsidR="00C822A2">
        <w:t>与计划的关联和审核流程状态）</w:t>
      </w:r>
      <w:bookmarkEnd w:id="111"/>
      <w:bookmarkEnd w:id="112"/>
    </w:p>
    <w:p w14:paraId="27E41417" w14:textId="77777777" w:rsidR="00C822A2" w:rsidRDefault="00C822A2" w:rsidP="00C822A2">
      <w:r>
        <w:rPr>
          <w:rFonts w:hint="eastAsia"/>
        </w:rPr>
        <w:t>*</w:t>
      </w:r>
      <w:r w:rsidR="00A42609">
        <w:t>Class</w:t>
      </w:r>
      <w:r w:rsidRPr="000379E1">
        <w:t>_</w:t>
      </w:r>
      <w:r>
        <w:t>Detail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31"/>
        <w:gridCol w:w="1729"/>
        <w:gridCol w:w="1701"/>
        <w:gridCol w:w="850"/>
        <w:gridCol w:w="993"/>
        <w:gridCol w:w="992"/>
        <w:gridCol w:w="1326"/>
      </w:tblGrid>
      <w:tr w:rsidR="00C822A2" w14:paraId="2C5004AA" w14:textId="77777777" w:rsidTr="00DD156F">
        <w:tc>
          <w:tcPr>
            <w:tcW w:w="931" w:type="dxa"/>
          </w:tcPr>
          <w:p w14:paraId="73E37A63" w14:textId="77777777" w:rsidR="00C822A2" w:rsidRPr="002177A0" w:rsidRDefault="00C822A2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29" w:type="dxa"/>
          </w:tcPr>
          <w:p w14:paraId="78DB2577" w14:textId="77777777" w:rsidR="00C822A2" w:rsidRPr="002177A0" w:rsidRDefault="00C822A2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701" w:type="dxa"/>
          </w:tcPr>
          <w:p w14:paraId="0A395007" w14:textId="77777777" w:rsidR="00C822A2" w:rsidRPr="002177A0" w:rsidRDefault="00C822A2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</w:tcPr>
          <w:p w14:paraId="53BFD184" w14:textId="77777777" w:rsidR="00C822A2" w:rsidRPr="002177A0" w:rsidRDefault="00C822A2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993" w:type="dxa"/>
          </w:tcPr>
          <w:p w14:paraId="00D59EE8" w14:textId="77777777" w:rsidR="00C822A2" w:rsidRPr="002177A0" w:rsidRDefault="00C822A2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992" w:type="dxa"/>
          </w:tcPr>
          <w:p w14:paraId="1E3DD79E" w14:textId="77777777" w:rsidR="00C822A2" w:rsidRPr="002177A0" w:rsidRDefault="00C822A2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458577C1" w14:textId="77777777" w:rsidR="00C822A2" w:rsidRPr="002177A0" w:rsidRDefault="00C822A2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C822A2" w14:paraId="4BA36A80" w14:textId="77777777" w:rsidTr="00DD156F">
        <w:tc>
          <w:tcPr>
            <w:tcW w:w="931" w:type="dxa"/>
          </w:tcPr>
          <w:p w14:paraId="14CFABF4" w14:textId="77777777" w:rsidR="00C822A2" w:rsidRDefault="00C822A2" w:rsidP="00DD156F">
            <w:pPr>
              <w:ind w:left="210"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</w:tcPr>
          <w:p w14:paraId="7E0459F9" w14:textId="77777777" w:rsidR="00C822A2" w:rsidRDefault="00C822A2" w:rsidP="00DD156F">
            <w:pPr>
              <w:ind w:right="210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07FC975A" w14:textId="77777777" w:rsidR="00C822A2" w:rsidRDefault="00C822A2" w:rsidP="00DD156F">
            <w:pPr>
              <w:ind w:right="210"/>
            </w:pPr>
          </w:p>
        </w:tc>
        <w:tc>
          <w:tcPr>
            <w:tcW w:w="850" w:type="dxa"/>
          </w:tcPr>
          <w:p w14:paraId="00470EC6" w14:textId="77777777" w:rsidR="00C822A2" w:rsidRDefault="00C822A2" w:rsidP="00DD156F">
            <w:pPr>
              <w:ind w:right="210"/>
            </w:pPr>
          </w:p>
        </w:tc>
        <w:tc>
          <w:tcPr>
            <w:tcW w:w="993" w:type="dxa"/>
          </w:tcPr>
          <w:p w14:paraId="410E6273" w14:textId="77777777" w:rsidR="00C822A2" w:rsidRDefault="00C822A2" w:rsidP="00DD156F">
            <w:pPr>
              <w:ind w:right="210"/>
            </w:pPr>
          </w:p>
        </w:tc>
        <w:tc>
          <w:tcPr>
            <w:tcW w:w="992" w:type="dxa"/>
          </w:tcPr>
          <w:p w14:paraId="5FE3A92C" w14:textId="77777777" w:rsidR="00C822A2" w:rsidRDefault="00C822A2" w:rsidP="00DD156F">
            <w:pPr>
              <w:ind w:right="210"/>
            </w:pPr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3BDDEB94" w14:textId="77777777" w:rsidR="00C822A2" w:rsidRDefault="00C822A2" w:rsidP="00DD156F">
            <w:pPr>
              <w:ind w:left="210" w:right="210"/>
            </w:pPr>
          </w:p>
        </w:tc>
      </w:tr>
      <w:tr w:rsidR="00C822A2" w14:paraId="456F1198" w14:textId="77777777" w:rsidTr="00DD156F">
        <w:tc>
          <w:tcPr>
            <w:tcW w:w="931" w:type="dxa"/>
          </w:tcPr>
          <w:p w14:paraId="57399341" w14:textId="77777777" w:rsidR="00C822A2" w:rsidRDefault="00C822A2" w:rsidP="00DD156F">
            <w:pPr>
              <w:ind w:left="210" w:right="210"/>
            </w:pPr>
          </w:p>
        </w:tc>
        <w:tc>
          <w:tcPr>
            <w:tcW w:w="1729" w:type="dxa"/>
          </w:tcPr>
          <w:p w14:paraId="56D30DE3" w14:textId="77777777" w:rsidR="00C822A2" w:rsidRDefault="00C822A2" w:rsidP="00DD156F">
            <w:pPr>
              <w:ind w:right="210"/>
            </w:pPr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14:paraId="79C89F2B" w14:textId="77777777" w:rsidR="00C822A2" w:rsidRDefault="00C822A2" w:rsidP="00DD156F">
            <w:pPr>
              <w:ind w:right="210"/>
            </w:pPr>
            <w:r>
              <w:rPr>
                <w:rFonts w:hint="eastAsia"/>
              </w:rPr>
              <w:t>varchar(</w:t>
            </w:r>
            <w:r>
              <w:t>200)</w:t>
            </w:r>
          </w:p>
        </w:tc>
        <w:tc>
          <w:tcPr>
            <w:tcW w:w="850" w:type="dxa"/>
          </w:tcPr>
          <w:p w14:paraId="208F2F6E" w14:textId="77777777" w:rsidR="00C822A2" w:rsidRDefault="00C822A2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301B5DB6" w14:textId="77777777" w:rsidR="00C822A2" w:rsidRDefault="00C822A2" w:rsidP="00DD156F">
            <w:pPr>
              <w:ind w:right="210"/>
            </w:pPr>
          </w:p>
        </w:tc>
        <w:tc>
          <w:tcPr>
            <w:tcW w:w="992" w:type="dxa"/>
          </w:tcPr>
          <w:p w14:paraId="24E6E549" w14:textId="77777777" w:rsidR="00C822A2" w:rsidRDefault="00C822A2" w:rsidP="00DD156F">
            <w:pPr>
              <w:ind w:right="210"/>
            </w:pPr>
            <w:r>
              <w:rPr>
                <w:rFonts w:hint="eastAsia"/>
              </w:rPr>
              <w:t>标题</w:t>
            </w:r>
          </w:p>
        </w:tc>
        <w:tc>
          <w:tcPr>
            <w:tcW w:w="1326" w:type="dxa"/>
          </w:tcPr>
          <w:p w14:paraId="48F6F703" w14:textId="77777777" w:rsidR="00C822A2" w:rsidRDefault="00C822A2" w:rsidP="00DD156F">
            <w:pPr>
              <w:ind w:left="210" w:right="210"/>
            </w:pPr>
          </w:p>
        </w:tc>
      </w:tr>
      <w:tr w:rsidR="00C822A2" w14:paraId="28C11444" w14:textId="77777777" w:rsidTr="00DD156F">
        <w:tc>
          <w:tcPr>
            <w:tcW w:w="931" w:type="dxa"/>
          </w:tcPr>
          <w:p w14:paraId="5102D673" w14:textId="77777777" w:rsidR="00C822A2" w:rsidRDefault="00C822A2" w:rsidP="00DD156F">
            <w:pPr>
              <w:ind w:left="210" w:right="210"/>
            </w:pPr>
          </w:p>
        </w:tc>
        <w:tc>
          <w:tcPr>
            <w:tcW w:w="1729" w:type="dxa"/>
          </w:tcPr>
          <w:p w14:paraId="74E9D8A2" w14:textId="77777777" w:rsidR="00C822A2" w:rsidRDefault="006B1F4F" w:rsidP="00DD156F">
            <w:pPr>
              <w:ind w:right="210"/>
            </w:pPr>
            <w:r>
              <w:t>TraningId</w:t>
            </w:r>
          </w:p>
        </w:tc>
        <w:tc>
          <w:tcPr>
            <w:tcW w:w="1701" w:type="dxa"/>
          </w:tcPr>
          <w:p w14:paraId="4A28BD68" w14:textId="77777777" w:rsidR="00C822A2" w:rsidRDefault="006B1F4F" w:rsidP="00DD156F">
            <w:pPr>
              <w:ind w:right="210"/>
            </w:pPr>
            <w:r>
              <w:t>Int</w:t>
            </w:r>
          </w:p>
        </w:tc>
        <w:tc>
          <w:tcPr>
            <w:tcW w:w="850" w:type="dxa"/>
          </w:tcPr>
          <w:p w14:paraId="17F710AE" w14:textId="77777777" w:rsidR="00C822A2" w:rsidRDefault="00C822A2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7C47AB24" w14:textId="77777777" w:rsidR="00C822A2" w:rsidRDefault="00C822A2" w:rsidP="00DD156F">
            <w:pPr>
              <w:ind w:right="210"/>
            </w:pPr>
          </w:p>
        </w:tc>
        <w:tc>
          <w:tcPr>
            <w:tcW w:w="992" w:type="dxa"/>
          </w:tcPr>
          <w:p w14:paraId="647D6C4D" w14:textId="77777777" w:rsidR="00C822A2" w:rsidRDefault="006B1F4F" w:rsidP="00DD156F">
            <w:pPr>
              <w:ind w:right="210"/>
            </w:pPr>
            <w:r>
              <w:rPr>
                <w:rFonts w:hint="eastAsia"/>
              </w:rPr>
              <w:t>培训课程</w:t>
            </w:r>
          </w:p>
        </w:tc>
        <w:tc>
          <w:tcPr>
            <w:tcW w:w="1326" w:type="dxa"/>
          </w:tcPr>
          <w:p w14:paraId="3AB0B94A" w14:textId="77777777" w:rsidR="00C822A2" w:rsidRDefault="00C822A2" w:rsidP="00DD156F">
            <w:pPr>
              <w:ind w:left="210" w:right="210"/>
            </w:pPr>
          </w:p>
        </w:tc>
      </w:tr>
      <w:tr w:rsidR="002C2F71" w14:paraId="4D61D8C5" w14:textId="77777777" w:rsidTr="00DD156F">
        <w:tc>
          <w:tcPr>
            <w:tcW w:w="931" w:type="dxa"/>
          </w:tcPr>
          <w:p w14:paraId="12333A04" w14:textId="77777777" w:rsidR="002C2F71" w:rsidRDefault="002C2F71" w:rsidP="002C2F71">
            <w:pPr>
              <w:ind w:left="210" w:right="210"/>
            </w:pPr>
          </w:p>
        </w:tc>
        <w:tc>
          <w:tcPr>
            <w:tcW w:w="1729" w:type="dxa"/>
          </w:tcPr>
          <w:p w14:paraId="52455F9A" w14:textId="77777777" w:rsidR="002C2F71" w:rsidRDefault="002C2F71" w:rsidP="002C2F71">
            <w:pPr>
              <w:ind w:right="210"/>
            </w:pPr>
            <w:r>
              <w:t>PartitionId</w:t>
            </w:r>
          </w:p>
        </w:tc>
        <w:tc>
          <w:tcPr>
            <w:tcW w:w="1701" w:type="dxa"/>
          </w:tcPr>
          <w:p w14:paraId="4A7180F8" w14:textId="77777777" w:rsidR="002C2F71" w:rsidRDefault="002C2F71" w:rsidP="002C2F71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7F6D84C1" w14:textId="77777777" w:rsidR="002C2F71" w:rsidRDefault="002C2F71" w:rsidP="002C2F71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278AD813" w14:textId="77777777" w:rsidR="002C2F71" w:rsidRDefault="002C2F71" w:rsidP="002C2F71">
            <w:pPr>
              <w:ind w:right="210"/>
            </w:pPr>
          </w:p>
        </w:tc>
        <w:tc>
          <w:tcPr>
            <w:tcW w:w="992" w:type="dxa"/>
          </w:tcPr>
          <w:p w14:paraId="14902367" w14:textId="77777777" w:rsidR="002C2F71" w:rsidRDefault="002C2F71" w:rsidP="002C2F71">
            <w:pPr>
              <w:ind w:right="210"/>
            </w:pPr>
            <w:r>
              <w:rPr>
                <w:rFonts w:hint="eastAsia"/>
              </w:rPr>
              <w:t>所属</w:t>
            </w:r>
            <w:r>
              <w:t>分区</w:t>
            </w:r>
          </w:p>
        </w:tc>
        <w:tc>
          <w:tcPr>
            <w:tcW w:w="1326" w:type="dxa"/>
          </w:tcPr>
          <w:p w14:paraId="78AAD95E" w14:textId="77777777" w:rsidR="002C2F71" w:rsidRDefault="002C2F71" w:rsidP="002C2F71">
            <w:pPr>
              <w:ind w:left="210" w:right="210"/>
            </w:pPr>
          </w:p>
        </w:tc>
      </w:tr>
      <w:tr w:rsidR="009D0927" w14:paraId="208EC717" w14:textId="77777777" w:rsidTr="00DD156F">
        <w:tc>
          <w:tcPr>
            <w:tcW w:w="931" w:type="dxa"/>
          </w:tcPr>
          <w:p w14:paraId="3DC5CD84" w14:textId="77777777" w:rsidR="009D0927" w:rsidRDefault="009D0927" w:rsidP="00DD156F">
            <w:pPr>
              <w:ind w:left="210" w:right="210"/>
            </w:pPr>
          </w:p>
        </w:tc>
        <w:tc>
          <w:tcPr>
            <w:tcW w:w="1729" w:type="dxa"/>
          </w:tcPr>
          <w:p w14:paraId="686A1386" w14:textId="77777777" w:rsidR="009D0927" w:rsidRDefault="009D0927" w:rsidP="00DD156F">
            <w:pPr>
              <w:ind w:right="210"/>
            </w:pPr>
            <w:r>
              <w:rPr>
                <w:rFonts w:hint="eastAsia"/>
              </w:rPr>
              <w:t>Plan</w:t>
            </w:r>
            <w:r>
              <w:t>Id</w:t>
            </w:r>
          </w:p>
        </w:tc>
        <w:tc>
          <w:tcPr>
            <w:tcW w:w="1701" w:type="dxa"/>
          </w:tcPr>
          <w:p w14:paraId="487BDBF6" w14:textId="77777777" w:rsidR="009D0927" w:rsidRDefault="009D0927" w:rsidP="00DD156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52B255DE" w14:textId="77777777" w:rsidR="009D0927" w:rsidRDefault="009D0927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1E94F5E6" w14:textId="77777777" w:rsidR="009D0927" w:rsidRDefault="009D0927" w:rsidP="00DD156F">
            <w:pPr>
              <w:ind w:right="210"/>
            </w:pPr>
          </w:p>
        </w:tc>
        <w:tc>
          <w:tcPr>
            <w:tcW w:w="992" w:type="dxa"/>
          </w:tcPr>
          <w:p w14:paraId="53AA40A3" w14:textId="77777777" w:rsidR="009D0927" w:rsidRDefault="009D0927" w:rsidP="00DD156F">
            <w:pPr>
              <w:ind w:right="210"/>
            </w:pPr>
            <w:r>
              <w:rPr>
                <w:rFonts w:hint="eastAsia"/>
              </w:rPr>
              <w:t>计划</w:t>
            </w:r>
            <w:r>
              <w:t>Id</w:t>
            </w:r>
          </w:p>
        </w:tc>
        <w:tc>
          <w:tcPr>
            <w:tcW w:w="1326" w:type="dxa"/>
          </w:tcPr>
          <w:p w14:paraId="457E7D03" w14:textId="77777777" w:rsidR="009D0927" w:rsidRDefault="009D0927" w:rsidP="00DD156F">
            <w:pPr>
              <w:ind w:left="210" w:right="210"/>
            </w:pPr>
          </w:p>
        </w:tc>
      </w:tr>
      <w:tr w:rsidR="00C822A2" w14:paraId="2E238ECF" w14:textId="77777777" w:rsidTr="00DD156F">
        <w:tc>
          <w:tcPr>
            <w:tcW w:w="931" w:type="dxa"/>
          </w:tcPr>
          <w:p w14:paraId="20787F85" w14:textId="77777777" w:rsidR="00C822A2" w:rsidRDefault="00C822A2" w:rsidP="00DD156F">
            <w:pPr>
              <w:ind w:left="210" w:right="210"/>
            </w:pPr>
          </w:p>
        </w:tc>
        <w:tc>
          <w:tcPr>
            <w:tcW w:w="1729" w:type="dxa"/>
          </w:tcPr>
          <w:p w14:paraId="49C0D3B4" w14:textId="77777777" w:rsidR="00C822A2" w:rsidRDefault="004E17C0" w:rsidP="00DD156F">
            <w:pPr>
              <w:ind w:right="210"/>
            </w:pPr>
            <w:r>
              <w:t>SignUpStartTime</w:t>
            </w:r>
          </w:p>
        </w:tc>
        <w:tc>
          <w:tcPr>
            <w:tcW w:w="1701" w:type="dxa"/>
          </w:tcPr>
          <w:p w14:paraId="058677B0" w14:textId="77777777" w:rsidR="00C822A2" w:rsidRDefault="004E17C0" w:rsidP="00DD156F">
            <w:pPr>
              <w:ind w:right="210"/>
            </w:pPr>
            <w:r>
              <w:t>Datetime</w:t>
            </w:r>
          </w:p>
        </w:tc>
        <w:tc>
          <w:tcPr>
            <w:tcW w:w="850" w:type="dxa"/>
          </w:tcPr>
          <w:p w14:paraId="12AA3F81" w14:textId="77777777" w:rsidR="00C822A2" w:rsidRDefault="004E17C0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285303EB" w14:textId="77777777" w:rsidR="00C822A2" w:rsidRDefault="00C822A2" w:rsidP="00DD156F">
            <w:pPr>
              <w:ind w:right="210"/>
            </w:pPr>
          </w:p>
        </w:tc>
        <w:tc>
          <w:tcPr>
            <w:tcW w:w="992" w:type="dxa"/>
          </w:tcPr>
          <w:p w14:paraId="13CA0FDD" w14:textId="77777777" w:rsidR="00C822A2" w:rsidRDefault="004E17C0" w:rsidP="00DD156F">
            <w:pPr>
              <w:ind w:right="210"/>
            </w:pPr>
            <w:r>
              <w:rPr>
                <w:rFonts w:hint="eastAsia"/>
              </w:rPr>
              <w:t>开始报名时间</w:t>
            </w:r>
          </w:p>
        </w:tc>
        <w:tc>
          <w:tcPr>
            <w:tcW w:w="1326" w:type="dxa"/>
          </w:tcPr>
          <w:p w14:paraId="49CF3B52" w14:textId="77777777" w:rsidR="00C822A2" w:rsidRDefault="0098201A" w:rsidP="00DD156F">
            <w:pPr>
              <w:ind w:left="210" w:right="210"/>
            </w:pPr>
            <w:r>
              <w:rPr>
                <w:rFonts w:hint="eastAsia"/>
              </w:rPr>
              <w:t>大于</w:t>
            </w:r>
            <w:r>
              <w:t>等于该事件</w:t>
            </w:r>
            <w:r w:rsidR="009F2446">
              <w:rPr>
                <w:rFonts w:hint="eastAsia"/>
              </w:rPr>
              <w:t>，</w:t>
            </w:r>
            <w:r w:rsidR="009F2446">
              <w:t>该日期</w:t>
            </w:r>
            <w:r w:rsidR="009F2446">
              <w:rPr>
                <w:rFonts w:hint="eastAsia"/>
              </w:rPr>
              <w:t>的</w:t>
            </w:r>
            <w:r w:rsidR="009F2446">
              <w:t>时分秒部分</w:t>
            </w:r>
            <w:r w:rsidR="009F2446">
              <w:rPr>
                <w:rFonts w:hint="eastAsia"/>
              </w:rPr>
              <w:t xml:space="preserve"> </w:t>
            </w:r>
            <w:r w:rsidR="009F2446">
              <w:rPr>
                <w:rFonts w:hint="eastAsia"/>
              </w:rPr>
              <w:t>应当</w:t>
            </w:r>
            <w:r w:rsidR="009F2446">
              <w:t>保存为</w:t>
            </w:r>
            <w:r w:rsidR="009F2446">
              <w:rPr>
                <w:rFonts w:hint="eastAsia"/>
              </w:rPr>
              <w:t>0:00:00</w:t>
            </w:r>
          </w:p>
        </w:tc>
      </w:tr>
      <w:tr w:rsidR="004E17C0" w14:paraId="14990BFE" w14:textId="77777777" w:rsidTr="00DD156F">
        <w:tc>
          <w:tcPr>
            <w:tcW w:w="931" w:type="dxa"/>
          </w:tcPr>
          <w:p w14:paraId="252A62C2" w14:textId="77777777" w:rsidR="004E17C0" w:rsidRDefault="004E17C0" w:rsidP="00DD156F">
            <w:pPr>
              <w:ind w:left="210" w:right="210"/>
            </w:pPr>
          </w:p>
        </w:tc>
        <w:tc>
          <w:tcPr>
            <w:tcW w:w="1729" w:type="dxa"/>
          </w:tcPr>
          <w:p w14:paraId="661B71DC" w14:textId="77777777" w:rsidR="004E17C0" w:rsidRDefault="004E17C0" w:rsidP="00DD156F">
            <w:pPr>
              <w:ind w:right="210"/>
            </w:pPr>
            <w:r>
              <w:rPr>
                <w:rFonts w:hint="eastAsia"/>
              </w:rPr>
              <w:t>SignUp</w:t>
            </w:r>
            <w:r>
              <w:t>EndTime</w:t>
            </w:r>
          </w:p>
        </w:tc>
        <w:tc>
          <w:tcPr>
            <w:tcW w:w="1701" w:type="dxa"/>
          </w:tcPr>
          <w:p w14:paraId="45EBE667" w14:textId="77777777" w:rsidR="004E17C0" w:rsidRDefault="004E17C0" w:rsidP="00DD156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</w:tcPr>
          <w:p w14:paraId="05F2E353" w14:textId="77777777" w:rsidR="004E17C0" w:rsidRDefault="004E17C0" w:rsidP="00DD156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52079BD3" w14:textId="77777777" w:rsidR="004E17C0" w:rsidRDefault="004E17C0" w:rsidP="00DD156F">
            <w:pPr>
              <w:ind w:right="210"/>
            </w:pPr>
          </w:p>
        </w:tc>
        <w:tc>
          <w:tcPr>
            <w:tcW w:w="992" w:type="dxa"/>
          </w:tcPr>
          <w:p w14:paraId="08F1E218" w14:textId="77777777" w:rsidR="004E17C0" w:rsidRDefault="004E17C0" w:rsidP="00DD156F">
            <w:pPr>
              <w:ind w:right="210"/>
            </w:pPr>
            <w:r>
              <w:rPr>
                <w:rFonts w:hint="eastAsia"/>
              </w:rPr>
              <w:t>报名</w:t>
            </w:r>
            <w:r>
              <w:t>结束时间</w:t>
            </w:r>
          </w:p>
        </w:tc>
        <w:tc>
          <w:tcPr>
            <w:tcW w:w="1326" w:type="dxa"/>
          </w:tcPr>
          <w:p w14:paraId="427B7089" w14:textId="77777777" w:rsidR="004E17C0" w:rsidRDefault="0098201A" w:rsidP="0098201A">
            <w:pPr>
              <w:ind w:left="210" w:right="210"/>
            </w:pPr>
            <w:r>
              <w:rPr>
                <w:rFonts w:hint="eastAsia"/>
              </w:rPr>
              <w:t>小于</w:t>
            </w:r>
            <w:r>
              <w:t>等于</w:t>
            </w:r>
            <w:r>
              <w:rPr>
                <w:rFonts w:hint="eastAsia"/>
              </w:rPr>
              <w:t>该</w:t>
            </w:r>
            <w:r>
              <w:t>时间</w:t>
            </w:r>
            <w:r w:rsidR="009F2446">
              <w:rPr>
                <w:rFonts w:hint="eastAsia"/>
              </w:rPr>
              <w:t>,</w:t>
            </w:r>
            <w:r w:rsidR="009F2446">
              <w:rPr>
                <w:rFonts w:hint="eastAsia"/>
              </w:rPr>
              <w:t>该事件</w:t>
            </w:r>
            <w:r w:rsidR="009F2446">
              <w:t>时分秒部分应当保存为</w:t>
            </w:r>
            <w:r w:rsidR="009F2446">
              <w:rPr>
                <w:rFonts w:hint="eastAsia"/>
              </w:rPr>
              <w:t>23:59:59</w:t>
            </w:r>
          </w:p>
        </w:tc>
      </w:tr>
      <w:tr w:rsidR="009F2446" w14:paraId="692F24C5" w14:textId="77777777" w:rsidTr="00DD156F">
        <w:tc>
          <w:tcPr>
            <w:tcW w:w="931" w:type="dxa"/>
          </w:tcPr>
          <w:p w14:paraId="4E6DC90B" w14:textId="77777777" w:rsidR="009F2446" w:rsidRDefault="009F2446" w:rsidP="009F2446">
            <w:pPr>
              <w:ind w:left="210" w:right="210"/>
            </w:pPr>
          </w:p>
        </w:tc>
        <w:tc>
          <w:tcPr>
            <w:tcW w:w="1729" w:type="dxa"/>
          </w:tcPr>
          <w:p w14:paraId="64C6868E" w14:textId="77777777" w:rsidR="009F2446" w:rsidRDefault="009F2446" w:rsidP="009F2446">
            <w:pPr>
              <w:ind w:right="210"/>
            </w:pPr>
            <w:r>
              <w:rPr>
                <w:rFonts w:hint="eastAsia"/>
              </w:rPr>
              <w:t>Open</w:t>
            </w:r>
            <w:r>
              <w:t>ClassFrom</w:t>
            </w:r>
          </w:p>
        </w:tc>
        <w:tc>
          <w:tcPr>
            <w:tcW w:w="1701" w:type="dxa"/>
          </w:tcPr>
          <w:p w14:paraId="2F24F471" w14:textId="77777777" w:rsidR="009F2446" w:rsidRDefault="009F2446" w:rsidP="009F2446">
            <w:pPr>
              <w:ind w:right="21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50" w:type="dxa"/>
          </w:tcPr>
          <w:p w14:paraId="37C25A62" w14:textId="77777777" w:rsidR="009F2446" w:rsidRDefault="009F2446" w:rsidP="009F2446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36123872" w14:textId="77777777" w:rsidR="009F2446" w:rsidRDefault="009F2446" w:rsidP="009F2446">
            <w:pPr>
              <w:ind w:right="210"/>
            </w:pPr>
          </w:p>
        </w:tc>
        <w:tc>
          <w:tcPr>
            <w:tcW w:w="992" w:type="dxa"/>
          </w:tcPr>
          <w:p w14:paraId="740C34E5" w14:textId="77777777" w:rsidR="009F2446" w:rsidRDefault="009F2446" w:rsidP="009F2446">
            <w:pPr>
              <w:ind w:right="210"/>
            </w:pPr>
            <w:r>
              <w:rPr>
                <w:rFonts w:hint="eastAsia"/>
              </w:rPr>
              <w:t>开班日期</w:t>
            </w:r>
          </w:p>
        </w:tc>
        <w:tc>
          <w:tcPr>
            <w:tcW w:w="1326" w:type="dxa"/>
          </w:tcPr>
          <w:p w14:paraId="135619F9" w14:textId="77777777" w:rsidR="009F2446" w:rsidRDefault="009F2446" w:rsidP="009F2446">
            <w:pPr>
              <w:ind w:left="210" w:right="210"/>
            </w:pPr>
            <w:r>
              <w:rPr>
                <w:rFonts w:hint="eastAsia"/>
              </w:rPr>
              <w:t>大于</w:t>
            </w:r>
            <w:r>
              <w:t>等于该事件</w:t>
            </w:r>
            <w:r>
              <w:rPr>
                <w:rFonts w:hint="eastAsia"/>
              </w:rPr>
              <w:t>，</w:t>
            </w:r>
            <w:r>
              <w:t>该日期</w:t>
            </w:r>
            <w:r>
              <w:rPr>
                <w:rFonts w:hint="eastAsia"/>
              </w:rPr>
              <w:t>的</w:t>
            </w:r>
            <w:r>
              <w:t>时分秒部分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应当</w:t>
            </w:r>
            <w:r>
              <w:t>保存为</w:t>
            </w:r>
            <w:r>
              <w:rPr>
                <w:rFonts w:hint="eastAsia"/>
              </w:rPr>
              <w:t>0:00:00</w:t>
            </w:r>
          </w:p>
        </w:tc>
      </w:tr>
      <w:tr w:rsidR="009F2446" w14:paraId="7A6C3EFD" w14:textId="77777777" w:rsidTr="00DD156F">
        <w:tc>
          <w:tcPr>
            <w:tcW w:w="931" w:type="dxa"/>
          </w:tcPr>
          <w:p w14:paraId="50A28610" w14:textId="77777777" w:rsidR="009F2446" w:rsidRDefault="009F2446" w:rsidP="009F2446">
            <w:pPr>
              <w:ind w:left="210" w:right="210"/>
            </w:pPr>
          </w:p>
        </w:tc>
        <w:tc>
          <w:tcPr>
            <w:tcW w:w="1729" w:type="dxa"/>
          </w:tcPr>
          <w:p w14:paraId="05FDEE41" w14:textId="77777777" w:rsidR="009F2446" w:rsidRDefault="009F2446" w:rsidP="009F2446">
            <w:pPr>
              <w:ind w:right="210"/>
            </w:pPr>
            <w:r>
              <w:rPr>
                <w:rFonts w:hint="eastAsia"/>
              </w:rPr>
              <w:t>Open</w:t>
            </w:r>
            <w:r>
              <w:t>ClassTo</w:t>
            </w:r>
          </w:p>
        </w:tc>
        <w:tc>
          <w:tcPr>
            <w:tcW w:w="1701" w:type="dxa"/>
          </w:tcPr>
          <w:p w14:paraId="79A9F04D" w14:textId="77777777" w:rsidR="009F2446" w:rsidRDefault="009F2446" w:rsidP="009F2446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</w:tcPr>
          <w:p w14:paraId="0774BF20" w14:textId="77777777" w:rsidR="009F2446" w:rsidRDefault="009F2446" w:rsidP="009F2446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24D4D990" w14:textId="77777777" w:rsidR="009F2446" w:rsidRDefault="009F2446" w:rsidP="009F2446">
            <w:pPr>
              <w:ind w:right="210"/>
            </w:pPr>
          </w:p>
        </w:tc>
        <w:tc>
          <w:tcPr>
            <w:tcW w:w="992" w:type="dxa"/>
          </w:tcPr>
          <w:p w14:paraId="14AB1FDD" w14:textId="77777777" w:rsidR="009F2446" w:rsidRDefault="009F2446" w:rsidP="009F2446">
            <w:pPr>
              <w:ind w:right="210"/>
            </w:pPr>
            <w:r>
              <w:rPr>
                <w:rFonts w:hint="eastAsia"/>
              </w:rPr>
              <w:t>开班日期</w:t>
            </w:r>
          </w:p>
        </w:tc>
        <w:tc>
          <w:tcPr>
            <w:tcW w:w="1326" w:type="dxa"/>
          </w:tcPr>
          <w:p w14:paraId="03F21DC2" w14:textId="77777777" w:rsidR="009F2446" w:rsidRDefault="009F2446" w:rsidP="009F2446">
            <w:pPr>
              <w:ind w:left="210" w:right="210"/>
            </w:pPr>
            <w:r>
              <w:rPr>
                <w:rFonts w:hint="eastAsia"/>
              </w:rPr>
              <w:t>小于</w:t>
            </w:r>
            <w:r>
              <w:t>等于</w:t>
            </w:r>
            <w:r>
              <w:rPr>
                <w:rFonts w:hint="eastAsia"/>
              </w:rPr>
              <w:t>该</w:t>
            </w:r>
            <w:r>
              <w:t>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该事件</w:t>
            </w:r>
            <w:r>
              <w:t>时分秒部分应当保存为</w:t>
            </w:r>
            <w:r>
              <w:rPr>
                <w:rFonts w:hint="eastAsia"/>
              </w:rPr>
              <w:t>23:59:59</w:t>
            </w:r>
          </w:p>
        </w:tc>
      </w:tr>
      <w:tr w:rsidR="00F65A1F" w14:paraId="0363D919" w14:textId="77777777" w:rsidTr="00DD156F">
        <w:tc>
          <w:tcPr>
            <w:tcW w:w="931" w:type="dxa"/>
          </w:tcPr>
          <w:p w14:paraId="25B973DC" w14:textId="77777777" w:rsidR="00F65A1F" w:rsidRDefault="00F65A1F" w:rsidP="009F2446">
            <w:pPr>
              <w:ind w:left="210" w:right="210"/>
            </w:pPr>
          </w:p>
        </w:tc>
        <w:tc>
          <w:tcPr>
            <w:tcW w:w="1729" w:type="dxa"/>
          </w:tcPr>
          <w:p w14:paraId="569E93D1" w14:textId="77777777" w:rsidR="00F65A1F" w:rsidRDefault="00F65A1F" w:rsidP="009F2446">
            <w:pPr>
              <w:ind w:right="210"/>
            </w:pPr>
            <w:r>
              <w:rPr>
                <w:rFonts w:hint="eastAsia"/>
              </w:rPr>
              <w:t>Class</w:t>
            </w:r>
            <w:r>
              <w:t>Form</w:t>
            </w:r>
          </w:p>
        </w:tc>
        <w:tc>
          <w:tcPr>
            <w:tcW w:w="1701" w:type="dxa"/>
          </w:tcPr>
          <w:p w14:paraId="1C998B0D" w14:textId="77777777" w:rsidR="00F65A1F" w:rsidRDefault="00F65A1F" w:rsidP="009F2446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49782832" w14:textId="77777777" w:rsidR="00F65A1F" w:rsidRDefault="00F65A1F" w:rsidP="009F2446">
            <w:pPr>
              <w:ind w:right="210"/>
            </w:pPr>
          </w:p>
        </w:tc>
        <w:tc>
          <w:tcPr>
            <w:tcW w:w="993" w:type="dxa"/>
          </w:tcPr>
          <w:p w14:paraId="21AAE207" w14:textId="77777777" w:rsidR="00F65A1F" w:rsidRDefault="00F65A1F" w:rsidP="009F2446">
            <w:pPr>
              <w:ind w:right="210"/>
            </w:pPr>
          </w:p>
        </w:tc>
        <w:tc>
          <w:tcPr>
            <w:tcW w:w="992" w:type="dxa"/>
          </w:tcPr>
          <w:p w14:paraId="33ADF48B" w14:textId="77777777" w:rsidR="00F65A1F" w:rsidRDefault="00F65A1F" w:rsidP="009F2446">
            <w:pPr>
              <w:ind w:right="210"/>
            </w:pPr>
            <w:r>
              <w:rPr>
                <w:rFonts w:hint="eastAsia"/>
              </w:rPr>
              <w:t>班级</w:t>
            </w:r>
            <w:r>
              <w:t>形式</w:t>
            </w:r>
          </w:p>
        </w:tc>
        <w:tc>
          <w:tcPr>
            <w:tcW w:w="1326" w:type="dxa"/>
          </w:tcPr>
          <w:p w14:paraId="338B55B5" w14:textId="77777777" w:rsidR="00F65A1F" w:rsidRDefault="00F65A1F" w:rsidP="009F2446">
            <w:pPr>
              <w:ind w:left="210" w:right="210"/>
            </w:pPr>
          </w:p>
        </w:tc>
      </w:tr>
      <w:tr w:rsidR="009563FF" w14:paraId="41704428" w14:textId="77777777" w:rsidTr="00DD156F">
        <w:tc>
          <w:tcPr>
            <w:tcW w:w="931" w:type="dxa"/>
          </w:tcPr>
          <w:p w14:paraId="288C4D7B" w14:textId="77777777" w:rsidR="009563FF" w:rsidRDefault="009563FF" w:rsidP="009F2446">
            <w:pPr>
              <w:ind w:left="210" w:right="210"/>
            </w:pPr>
          </w:p>
        </w:tc>
        <w:tc>
          <w:tcPr>
            <w:tcW w:w="1729" w:type="dxa"/>
          </w:tcPr>
          <w:p w14:paraId="29852068" w14:textId="77777777" w:rsidR="009563FF" w:rsidRDefault="009563FF" w:rsidP="009F2446">
            <w:pPr>
              <w:ind w:right="210"/>
            </w:pPr>
            <w:r>
              <w:rPr>
                <w:rFonts w:hint="eastAsia"/>
              </w:rPr>
              <w:t>People</w:t>
            </w:r>
          </w:p>
        </w:tc>
        <w:tc>
          <w:tcPr>
            <w:tcW w:w="1701" w:type="dxa"/>
          </w:tcPr>
          <w:p w14:paraId="7338FC83" w14:textId="77777777" w:rsidR="009563FF" w:rsidRDefault="009563FF" w:rsidP="009F2446">
            <w:pPr>
              <w:ind w:right="210"/>
            </w:pPr>
            <w:r>
              <w:t>Int</w:t>
            </w:r>
          </w:p>
        </w:tc>
        <w:tc>
          <w:tcPr>
            <w:tcW w:w="850" w:type="dxa"/>
          </w:tcPr>
          <w:p w14:paraId="6C3C1969" w14:textId="77777777" w:rsidR="009563FF" w:rsidRDefault="004F41E3" w:rsidP="009F2446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58A7B9AB" w14:textId="77777777" w:rsidR="009563FF" w:rsidRDefault="004F41E3" w:rsidP="009F2446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358ABDF2" w14:textId="77777777" w:rsidR="009563FF" w:rsidRDefault="009563FF" w:rsidP="009F2446">
            <w:pPr>
              <w:ind w:right="210"/>
            </w:pPr>
            <w:r>
              <w:rPr>
                <w:rFonts w:hint="eastAsia"/>
              </w:rPr>
              <w:t>目前</w:t>
            </w:r>
            <w:r>
              <w:t>招生人数</w:t>
            </w:r>
          </w:p>
        </w:tc>
        <w:tc>
          <w:tcPr>
            <w:tcW w:w="1326" w:type="dxa"/>
          </w:tcPr>
          <w:p w14:paraId="26A5CB2D" w14:textId="77777777" w:rsidR="009563FF" w:rsidRDefault="009563FF" w:rsidP="009F2446">
            <w:pPr>
              <w:ind w:left="210" w:right="210"/>
            </w:pPr>
          </w:p>
        </w:tc>
      </w:tr>
      <w:tr w:rsidR="009563FF" w14:paraId="52C618F6" w14:textId="77777777" w:rsidTr="00DD156F">
        <w:tc>
          <w:tcPr>
            <w:tcW w:w="931" w:type="dxa"/>
          </w:tcPr>
          <w:p w14:paraId="0AF37EF6" w14:textId="77777777" w:rsidR="009563FF" w:rsidRDefault="009563FF" w:rsidP="009F2446">
            <w:pPr>
              <w:ind w:left="210" w:right="210"/>
            </w:pPr>
          </w:p>
        </w:tc>
        <w:tc>
          <w:tcPr>
            <w:tcW w:w="1729" w:type="dxa"/>
          </w:tcPr>
          <w:p w14:paraId="3A5A6155" w14:textId="77777777" w:rsidR="009563FF" w:rsidRDefault="009563FF" w:rsidP="009F2446">
            <w:pPr>
              <w:ind w:right="210"/>
            </w:pPr>
            <w:r>
              <w:t>Limit</w:t>
            </w:r>
            <w:r>
              <w:rPr>
                <w:rFonts w:hint="eastAsia"/>
              </w:rPr>
              <w:t>People</w:t>
            </w:r>
            <w:r>
              <w:t>Cnt</w:t>
            </w:r>
          </w:p>
        </w:tc>
        <w:tc>
          <w:tcPr>
            <w:tcW w:w="1701" w:type="dxa"/>
          </w:tcPr>
          <w:p w14:paraId="3854DC09" w14:textId="77777777" w:rsidR="009563FF" w:rsidRDefault="009563FF" w:rsidP="009F2446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2A8A1D29" w14:textId="77777777" w:rsidR="009563FF" w:rsidRDefault="009563FF" w:rsidP="009F2446">
            <w:pPr>
              <w:ind w:right="210"/>
            </w:pPr>
          </w:p>
        </w:tc>
        <w:tc>
          <w:tcPr>
            <w:tcW w:w="993" w:type="dxa"/>
          </w:tcPr>
          <w:p w14:paraId="0F8D8A36" w14:textId="77777777" w:rsidR="009563FF" w:rsidRDefault="009563FF" w:rsidP="009F2446">
            <w:pPr>
              <w:ind w:right="210"/>
            </w:pPr>
          </w:p>
        </w:tc>
        <w:tc>
          <w:tcPr>
            <w:tcW w:w="992" w:type="dxa"/>
          </w:tcPr>
          <w:p w14:paraId="43FBE4B3" w14:textId="77777777" w:rsidR="009563FF" w:rsidRDefault="009563FF" w:rsidP="009F2446">
            <w:pPr>
              <w:ind w:right="210"/>
            </w:pPr>
            <w:r>
              <w:rPr>
                <w:rFonts w:hint="eastAsia"/>
              </w:rPr>
              <w:t>招收</w:t>
            </w:r>
            <w:r>
              <w:t>人数</w:t>
            </w:r>
          </w:p>
        </w:tc>
        <w:tc>
          <w:tcPr>
            <w:tcW w:w="1326" w:type="dxa"/>
          </w:tcPr>
          <w:p w14:paraId="318191E0" w14:textId="77777777" w:rsidR="009563FF" w:rsidRDefault="00EE255C" w:rsidP="009F2446">
            <w:pPr>
              <w:ind w:left="210" w:right="210"/>
            </w:pPr>
            <w:r>
              <w:rPr>
                <w:rFonts w:hint="eastAsia"/>
              </w:rPr>
              <w:t>为空</w:t>
            </w:r>
            <w:r>
              <w:t>表示不限制</w:t>
            </w:r>
          </w:p>
        </w:tc>
      </w:tr>
      <w:tr w:rsidR="0004293C" w14:paraId="28CE6125" w14:textId="77777777" w:rsidTr="00DD156F">
        <w:tc>
          <w:tcPr>
            <w:tcW w:w="931" w:type="dxa"/>
          </w:tcPr>
          <w:p w14:paraId="14B8865D" w14:textId="77777777" w:rsidR="0004293C" w:rsidRDefault="0004293C" w:rsidP="009F2446">
            <w:pPr>
              <w:ind w:left="210" w:right="210"/>
            </w:pPr>
          </w:p>
        </w:tc>
        <w:tc>
          <w:tcPr>
            <w:tcW w:w="1729" w:type="dxa"/>
          </w:tcPr>
          <w:p w14:paraId="06074DF8" w14:textId="77777777" w:rsidR="0004293C" w:rsidRDefault="0004293C" w:rsidP="009F2446">
            <w:pPr>
              <w:ind w:right="210"/>
            </w:pPr>
            <w:r>
              <w:rPr>
                <w:rFonts w:hint="eastAsia"/>
              </w:rPr>
              <w:t>Address</w:t>
            </w:r>
          </w:p>
        </w:tc>
        <w:tc>
          <w:tcPr>
            <w:tcW w:w="1701" w:type="dxa"/>
          </w:tcPr>
          <w:p w14:paraId="6146CEB3" w14:textId="77777777" w:rsidR="0004293C" w:rsidRDefault="0004293C" w:rsidP="009F2446">
            <w:pPr>
              <w:ind w:right="21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850" w:type="dxa"/>
          </w:tcPr>
          <w:p w14:paraId="74749E4A" w14:textId="77777777" w:rsidR="0004293C" w:rsidRDefault="0004293C" w:rsidP="009F2446">
            <w:pPr>
              <w:ind w:right="210"/>
            </w:pPr>
          </w:p>
        </w:tc>
        <w:tc>
          <w:tcPr>
            <w:tcW w:w="993" w:type="dxa"/>
          </w:tcPr>
          <w:p w14:paraId="38E960FD" w14:textId="77777777" w:rsidR="0004293C" w:rsidRDefault="0004293C" w:rsidP="009F2446">
            <w:pPr>
              <w:ind w:right="210"/>
            </w:pPr>
          </w:p>
        </w:tc>
        <w:tc>
          <w:tcPr>
            <w:tcW w:w="992" w:type="dxa"/>
          </w:tcPr>
          <w:p w14:paraId="6C3A9729" w14:textId="77777777" w:rsidR="0004293C" w:rsidRDefault="0004293C" w:rsidP="009F2446">
            <w:pPr>
              <w:ind w:right="210"/>
            </w:pPr>
            <w:r>
              <w:rPr>
                <w:rFonts w:hint="eastAsia"/>
              </w:rPr>
              <w:t>上课</w:t>
            </w:r>
            <w:r>
              <w:t>地点</w:t>
            </w:r>
          </w:p>
        </w:tc>
        <w:tc>
          <w:tcPr>
            <w:tcW w:w="1326" w:type="dxa"/>
          </w:tcPr>
          <w:p w14:paraId="1EC5E427" w14:textId="77777777" w:rsidR="0004293C" w:rsidRDefault="0004293C" w:rsidP="009F2446">
            <w:pPr>
              <w:ind w:left="210" w:right="210"/>
            </w:pPr>
          </w:p>
        </w:tc>
      </w:tr>
      <w:tr w:rsidR="0004293C" w14:paraId="5B271726" w14:textId="77777777" w:rsidTr="00DD156F">
        <w:tc>
          <w:tcPr>
            <w:tcW w:w="931" w:type="dxa"/>
          </w:tcPr>
          <w:p w14:paraId="10718C08" w14:textId="77777777" w:rsidR="0004293C" w:rsidRDefault="0004293C" w:rsidP="009F2446">
            <w:pPr>
              <w:ind w:left="210" w:right="210"/>
            </w:pPr>
          </w:p>
        </w:tc>
        <w:tc>
          <w:tcPr>
            <w:tcW w:w="1729" w:type="dxa"/>
          </w:tcPr>
          <w:p w14:paraId="6F15BC3C" w14:textId="77777777" w:rsidR="0004293C" w:rsidRDefault="0004293C" w:rsidP="009F2446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14:paraId="2FE345E1" w14:textId="77777777" w:rsidR="0004293C" w:rsidRDefault="0004293C" w:rsidP="009F2446">
            <w:pPr>
              <w:ind w:right="21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14:paraId="3CFC9AC9" w14:textId="77777777" w:rsidR="0004293C" w:rsidRDefault="0004293C" w:rsidP="009F2446">
            <w:pPr>
              <w:ind w:right="210"/>
            </w:pPr>
          </w:p>
        </w:tc>
        <w:tc>
          <w:tcPr>
            <w:tcW w:w="993" w:type="dxa"/>
          </w:tcPr>
          <w:p w14:paraId="41CAE6E3" w14:textId="77777777" w:rsidR="0004293C" w:rsidRDefault="0004293C" w:rsidP="009F2446">
            <w:pPr>
              <w:ind w:right="210"/>
            </w:pPr>
          </w:p>
        </w:tc>
        <w:tc>
          <w:tcPr>
            <w:tcW w:w="992" w:type="dxa"/>
          </w:tcPr>
          <w:p w14:paraId="20087273" w14:textId="77777777" w:rsidR="0004293C" w:rsidRDefault="0004293C" w:rsidP="009F2446">
            <w:pPr>
              <w:ind w:right="210"/>
            </w:pPr>
            <w:r>
              <w:rPr>
                <w:rFonts w:hint="eastAsia"/>
              </w:rPr>
              <w:t>上课</w:t>
            </w:r>
            <w:r>
              <w:t>安排描述</w:t>
            </w:r>
          </w:p>
        </w:tc>
        <w:tc>
          <w:tcPr>
            <w:tcW w:w="1326" w:type="dxa"/>
          </w:tcPr>
          <w:p w14:paraId="7F1B7366" w14:textId="77777777" w:rsidR="0004293C" w:rsidRDefault="0004293C" w:rsidP="009F2446">
            <w:pPr>
              <w:ind w:left="210" w:right="210"/>
            </w:pPr>
          </w:p>
        </w:tc>
      </w:tr>
      <w:tr w:rsidR="009F2446" w14:paraId="6A6FBC77" w14:textId="77777777" w:rsidTr="00DD156F">
        <w:tc>
          <w:tcPr>
            <w:tcW w:w="931" w:type="dxa"/>
          </w:tcPr>
          <w:p w14:paraId="05AFF9D4" w14:textId="77777777" w:rsidR="009F2446" w:rsidRDefault="009F2446" w:rsidP="009F2446">
            <w:pPr>
              <w:ind w:left="210" w:right="210"/>
            </w:pPr>
          </w:p>
        </w:tc>
        <w:tc>
          <w:tcPr>
            <w:tcW w:w="1729" w:type="dxa"/>
          </w:tcPr>
          <w:p w14:paraId="4B0FF881" w14:textId="77777777" w:rsidR="009F2446" w:rsidRDefault="009F2446" w:rsidP="009F2446">
            <w:pPr>
              <w:ind w:right="210"/>
            </w:pPr>
            <w:r>
              <w:t>Manager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3EBD596F" w14:textId="77777777" w:rsidR="009F2446" w:rsidRDefault="009F2446" w:rsidP="009F2446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011CD8BC" w14:textId="77777777" w:rsidR="009F2446" w:rsidRDefault="009F2446" w:rsidP="009F2446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4AB35CDE" w14:textId="77777777" w:rsidR="009F2446" w:rsidRDefault="009F2446" w:rsidP="009F2446">
            <w:pPr>
              <w:ind w:right="210"/>
            </w:pPr>
          </w:p>
        </w:tc>
        <w:tc>
          <w:tcPr>
            <w:tcW w:w="992" w:type="dxa"/>
          </w:tcPr>
          <w:p w14:paraId="5DFE8FCF" w14:textId="77777777" w:rsidR="009F2446" w:rsidRDefault="009F2446" w:rsidP="009F2446">
            <w:pPr>
              <w:ind w:right="21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326" w:type="dxa"/>
          </w:tcPr>
          <w:p w14:paraId="09DFD15E" w14:textId="77777777" w:rsidR="009F2446" w:rsidRDefault="009F2446" w:rsidP="009F2446">
            <w:pPr>
              <w:ind w:left="210" w:right="210"/>
            </w:pPr>
          </w:p>
        </w:tc>
      </w:tr>
      <w:tr w:rsidR="009F2446" w14:paraId="6A51A347" w14:textId="77777777" w:rsidTr="00DD156F">
        <w:tc>
          <w:tcPr>
            <w:tcW w:w="931" w:type="dxa"/>
          </w:tcPr>
          <w:p w14:paraId="5B9E1FB5" w14:textId="77777777" w:rsidR="009F2446" w:rsidRDefault="009F2446" w:rsidP="009F2446">
            <w:pPr>
              <w:ind w:left="210" w:right="210"/>
            </w:pPr>
          </w:p>
        </w:tc>
        <w:tc>
          <w:tcPr>
            <w:tcW w:w="1729" w:type="dxa"/>
          </w:tcPr>
          <w:p w14:paraId="5C3353F8" w14:textId="77777777" w:rsidR="009F2446" w:rsidRDefault="009F2446" w:rsidP="009F2446">
            <w:pPr>
              <w:ind w:right="210"/>
            </w:pPr>
            <w:r>
              <w:rPr>
                <w:rFonts w:hint="eastAsia"/>
              </w:rPr>
              <w:t>OrganId</w:t>
            </w:r>
          </w:p>
        </w:tc>
        <w:tc>
          <w:tcPr>
            <w:tcW w:w="1701" w:type="dxa"/>
          </w:tcPr>
          <w:p w14:paraId="38293C8B" w14:textId="77777777" w:rsidR="009F2446" w:rsidRDefault="009F2446" w:rsidP="009F2446">
            <w:pPr>
              <w:ind w:right="210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2104661B" w14:textId="77777777" w:rsidR="009F2446" w:rsidRDefault="009F2446" w:rsidP="009F2446">
            <w:pPr>
              <w:ind w:right="210"/>
            </w:pPr>
          </w:p>
        </w:tc>
        <w:tc>
          <w:tcPr>
            <w:tcW w:w="993" w:type="dxa"/>
          </w:tcPr>
          <w:p w14:paraId="40CDE9D5" w14:textId="77777777" w:rsidR="009F2446" w:rsidRDefault="009F2446" w:rsidP="009F2446">
            <w:pPr>
              <w:ind w:right="210"/>
            </w:pPr>
          </w:p>
        </w:tc>
        <w:tc>
          <w:tcPr>
            <w:tcW w:w="992" w:type="dxa"/>
          </w:tcPr>
          <w:p w14:paraId="369069EB" w14:textId="77777777" w:rsidR="009F2446" w:rsidRDefault="009F2446" w:rsidP="009F2446">
            <w:pPr>
              <w:ind w:right="210"/>
            </w:pPr>
            <w:r>
              <w:rPr>
                <w:rFonts w:hint="eastAsia"/>
              </w:rPr>
              <w:t>发布组织</w:t>
            </w:r>
          </w:p>
        </w:tc>
        <w:tc>
          <w:tcPr>
            <w:tcW w:w="1326" w:type="dxa"/>
          </w:tcPr>
          <w:p w14:paraId="5D3C3888" w14:textId="77777777" w:rsidR="009F2446" w:rsidRDefault="009F2446" w:rsidP="009F2446">
            <w:pPr>
              <w:ind w:left="210" w:right="210"/>
            </w:pPr>
          </w:p>
        </w:tc>
      </w:tr>
      <w:tr w:rsidR="009F2446" w14:paraId="4F249FEE" w14:textId="77777777" w:rsidTr="00DD156F">
        <w:tc>
          <w:tcPr>
            <w:tcW w:w="931" w:type="dxa"/>
          </w:tcPr>
          <w:p w14:paraId="58F1CDE2" w14:textId="77777777" w:rsidR="009F2446" w:rsidRDefault="009F2446" w:rsidP="009F2446">
            <w:pPr>
              <w:ind w:left="210" w:right="210"/>
            </w:pPr>
          </w:p>
        </w:tc>
        <w:tc>
          <w:tcPr>
            <w:tcW w:w="1729" w:type="dxa"/>
          </w:tcPr>
          <w:p w14:paraId="4F7430F1" w14:textId="77777777" w:rsidR="009F2446" w:rsidRDefault="00B40AAD" w:rsidP="009F2446">
            <w:pPr>
              <w:ind w:right="210"/>
            </w:pPr>
            <w:r>
              <w:t>Subject</w:t>
            </w:r>
          </w:p>
        </w:tc>
        <w:tc>
          <w:tcPr>
            <w:tcW w:w="1701" w:type="dxa"/>
          </w:tcPr>
          <w:p w14:paraId="37865F39" w14:textId="77777777" w:rsidR="009F2446" w:rsidRDefault="00062CC6" w:rsidP="009F2446">
            <w:pPr>
              <w:ind w:right="210"/>
            </w:pPr>
            <w:r>
              <w:t>bit</w:t>
            </w:r>
          </w:p>
        </w:tc>
        <w:tc>
          <w:tcPr>
            <w:tcW w:w="850" w:type="dxa"/>
          </w:tcPr>
          <w:p w14:paraId="38FFE719" w14:textId="77777777" w:rsidR="009F2446" w:rsidRDefault="00062CC6" w:rsidP="009F2446">
            <w:pPr>
              <w:ind w:right="210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14:paraId="4C51784F" w14:textId="77777777" w:rsidR="009F2446" w:rsidRDefault="009F2446" w:rsidP="009F2446">
            <w:pPr>
              <w:ind w:right="210"/>
            </w:pPr>
          </w:p>
        </w:tc>
        <w:tc>
          <w:tcPr>
            <w:tcW w:w="992" w:type="dxa"/>
          </w:tcPr>
          <w:p w14:paraId="6C813A73" w14:textId="77777777" w:rsidR="009F2446" w:rsidRDefault="00B40AAD" w:rsidP="009F2446">
            <w:pPr>
              <w:ind w:right="210"/>
            </w:pPr>
            <w:r>
              <w:rPr>
                <w:rFonts w:hint="eastAsia"/>
              </w:rPr>
              <w:t>任教</w:t>
            </w:r>
            <w:r>
              <w:t>学科</w:t>
            </w:r>
          </w:p>
        </w:tc>
        <w:tc>
          <w:tcPr>
            <w:tcW w:w="1326" w:type="dxa"/>
          </w:tcPr>
          <w:p w14:paraId="34AC401E" w14:textId="77777777" w:rsidR="009F2446" w:rsidRDefault="00062CC6" w:rsidP="00B40AAD">
            <w:pPr>
              <w:ind w:right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全部</w:t>
            </w:r>
            <w:r>
              <w:t>0</w:t>
            </w:r>
            <w:r>
              <w:t>有条件</w:t>
            </w:r>
          </w:p>
        </w:tc>
      </w:tr>
      <w:tr w:rsidR="006D0490" w14:paraId="37CB87D3" w14:textId="77777777" w:rsidTr="00DD156F">
        <w:tc>
          <w:tcPr>
            <w:tcW w:w="931" w:type="dxa"/>
          </w:tcPr>
          <w:p w14:paraId="4B184FEB" w14:textId="77777777" w:rsidR="006D0490" w:rsidRDefault="006D0490" w:rsidP="006D0490">
            <w:pPr>
              <w:ind w:left="210" w:right="210"/>
            </w:pPr>
          </w:p>
        </w:tc>
        <w:tc>
          <w:tcPr>
            <w:tcW w:w="1729" w:type="dxa"/>
          </w:tcPr>
          <w:p w14:paraId="7EBEB7C5" w14:textId="77777777" w:rsidR="006D0490" w:rsidRDefault="006D0490" w:rsidP="006D0490">
            <w:pPr>
              <w:ind w:right="210"/>
            </w:pPr>
            <w:r>
              <w:t>StudyLevel</w:t>
            </w:r>
          </w:p>
        </w:tc>
        <w:tc>
          <w:tcPr>
            <w:tcW w:w="1701" w:type="dxa"/>
          </w:tcPr>
          <w:p w14:paraId="759CF2C1" w14:textId="77777777" w:rsidR="006D0490" w:rsidRDefault="00062CC6" w:rsidP="006D0490">
            <w:pPr>
              <w:ind w:right="210"/>
            </w:pPr>
            <w:r>
              <w:t>bit</w:t>
            </w:r>
          </w:p>
        </w:tc>
        <w:tc>
          <w:tcPr>
            <w:tcW w:w="850" w:type="dxa"/>
          </w:tcPr>
          <w:p w14:paraId="2119CF6D" w14:textId="77777777" w:rsidR="006D0490" w:rsidRDefault="00062CC6" w:rsidP="006D0490">
            <w:pPr>
              <w:ind w:right="210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14:paraId="76373F11" w14:textId="77777777" w:rsidR="006D0490" w:rsidRDefault="006D0490" w:rsidP="006D0490">
            <w:pPr>
              <w:ind w:right="210"/>
            </w:pPr>
          </w:p>
        </w:tc>
        <w:tc>
          <w:tcPr>
            <w:tcW w:w="992" w:type="dxa"/>
          </w:tcPr>
          <w:p w14:paraId="407B7167" w14:textId="77777777" w:rsidR="006D0490" w:rsidRDefault="006D0490" w:rsidP="006D0490">
            <w:pPr>
              <w:ind w:right="210"/>
            </w:pPr>
            <w:r>
              <w:rPr>
                <w:rFonts w:hint="eastAsia"/>
              </w:rPr>
              <w:t>任教学段</w:t>
            </w:r>
          </w:p>
        </w:tc>
        <w:tc>
          <w:tcPr>
            <w:tcW w:w="1326" w:type="dxa"/>
          </w:tcPr>
          <w:p w14:paraId="5ABA4A91" w14:textId="77777777" w:rsidR="006D0490" w:rsidRDefault="00062CC6" w:rsidP="006D0490">
            <w:pPr>
              <w:ind w:right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全部</w:t>
            </w:r>
            <w:r>
              <w:t>0</w:t>
            </w:r>
            <w:r>
              <w:t>有条件</w:t>
            </w:r>
          </w:p>
        </w:tc>
      </w:tr>
      <w:tr w:rsidR="006D0490" w14:paraId="4AFD72A1" w14:textId="77777777" w:rsidTr="00DD156F">
        <w:tc>
          <w:tcPr>
            <w:tcW w:w="931" w:type="dxa"/>
          </w:tcPr>
          <w:p w14:paraId="162679C1" w14:textId="77777777" w:rsidR="006D0490" w:rsidRDefault="006D0490" w:rsidP="006D0490">
            <w:pPr>
              <w:ind w:left="210" w:right="210"/>
            </w:pPr>
          </w:p>
        </w:tc>
        <w:tc>
          <w:tcPr>
            <w:tcW w:w="1729" w:type="dxa"/>
          </w:tcPr>
          <w:p w14:paraId="5D199B42" w14:textId="77777777" w:rsidR="006D0490" w:rsidRDefault="006D0490" w:rsidP="006D0490">
            <w:pPr>
              <w:ind w:right="210"/>
            </w:pPr>
            <w:r>
              <w:rPr>
                <w:rFonts w:hint="eastAsia"/>
              </w:rPr>
              <w:t>Teach</w:t>
            </w:r>
            <w:r>
              <w:t>Grade</w:t>
            </w:r>
          </w:p>
        </w:tc>
        <w:tc>
          <w:tcPr>
            <w:tcW w:w="1701" w:type="dxa"/>
          </w:tcPr>
          <w:p w14:paraId="3A660B05" w14:textId="77777777" w:rsidR="006D0490" w:rsidRDefault="00062CC6" w:rsidP="006D0490">
            <w:pPr>
              <w:ind w:right="210"/>
            </w:pPr>
            <w:r>
              <w:t>bit</w:t>
            </w:r>
          </w:p>
        </w:tc>
        <w:tc>
          <w:tcPr>
            <w:tcW w:w="850" w:type="dxa"/>
          </w:tcPr>
          <w:p w14:paraId="77C182B3" w14:textId="77777777" w:rsidR="006D0490" w:rsidRDefault="00062CC6" w:rsidP="006D0490">
            <w:pPr>
              <w:ind w:right="210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14:paraId="55BFFC98" w14:textId="77777777" w:rsidR="006D0490" w:rsidRDefault="006D0490" w:rsidP="006D0490">
            <w:pPr>
              <w:ind w:right="210"/>
            </w:pPr>
          </w:p>
        </w:tc>
        <w:tc>
          <w:tcPr>
            <w:tcW w:w="992" w:type="dxa"/>
          </w:tcPr>
          <w:p w14:paraId="414A3EE4" w14:textId="77777777" w:rsidR="006D0490" w:rsidRDefault="006D0490" w:rsidP="006D0490">
            <w:pPr>
              <w:ind w:right="210"/>
            </w:pPr>
            <w:r>
              <w:rPr>
                <w:rFonts w:hint="eastAsia"/>
              </w:rPr>
              <w:t>任教年级</w:t>
            </w:r>
          </w:p>
        </w:tc>
        <w:tc>
          <w:tcPr>
            <w:tcW w:w="1326" w:type="dxa"/>
          </w:tcPr>
          <w:p w14:paraId="585B8B57" w14:textId="77777777" w:rsidR="006D0490" w:rsidRDefault="00062CC6" w:rsidP="006D0490">
            <w:pPr>
              <w:ind w:right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全部</w:t>
            </w:r>
            <w:r>
              <w:t>0</w:t>
            </w:r>
            <w:r>
              <w:t>有条件</w:t>
            </w:r>
          </w:p>
        </w:tc>
      </w:tr>
      <w:tr w:rsidR="00D83755" w:rsidRPr="00AA77FC" w14:paraId="7E3EB3AD" w14:textId="77777777" w:rsidTr="00DD156F">
        <w:tc>
          <w:tcPr>
            <w:tcW w:w="931" w:type="dxa"/>
          </w:tcPr>
          <w:p w14:paraId="78236526" w14:textId="77777777" w:rsidR="00D83755" w:rsidRPr="00AA77FC" w:rsidRDefault="00D83755" w:rsidP="00D83755">
            <w:pPr>
              <w:ind w:left="210" w:right="210"/>
              <w:rPr>
                <w:strike/>
              </w:rPr>
            </w:pPr>
          </w:p>
        </w:tc>
        <w:tc>
          <w:tcPr>
            <w:tcW w:w="1729" w:type="dxa"/>
          </w:tcPr>
          <w:p w14:paraId="00EC5AC5" w14:textId="77777777" w:rsidR="00D83755" w:rsidRPr="00AA77FC" w:rsidRDefault="00D83755" w:rsidP="00D83755">
            <w:pPr>
              <w:ind w:right="210"/>
              <w:rPr>
                <w:strike/>
              </w:rPr>
            </w:pPr>
            <w:r w:rsidRPr="00AA77FC">
              <w:rPr>
                <w:strike/>
              </w:rPr>
              <w:t>TeachRank</w:t>
            </w:r>
          </w:p>
        </w:tc>
        <w:tc>
          <w:tcPr>
            <w:tcW w:w="1701" w:type="dxa"/>
          </w:tcPr>
          <w:p w14:paraId="0662E3B4" w14:textId="77777777" w:rsidR="00D83755" w:rsidRPr="00AA77FC" w:rsidRDefault="00D83755" w:rsidP="00D83755">
            <w:pPr>
              <w:ind w:right="210"/>
              <w:rPr>
                <w:strike/>
              </w:rPr>
            </w:pPr>
            <w:r w:rsidRPr="00AA77FC">
              <w:rPr>
                <w:strike/>
              </w:rPr>
              <w:t>Varchar(200)</w:t>
            </w:r>
          </w:p>
        </w:tc>
        <w:tc>
          <w:tcPr>
            <w:tcW w:w="850" w:type="dxa"/>
          </w:tcPr>
          <w:p w14:paraId="1AC62358" w14:textId="77777777" w:rsidR="00D83755" w:rsidRPr="00AA77FC" w:rsidRDefault="00D83755" w:rsidP="00D83755">
            <w:pPr>
              <w:ind w:right="210"/>
              <w:rPr>
                <w:strike/>
              </w:rPr>
            </w:pPr>
          </w:p>
        </w:tc>
        <w:tc>
          <w:tcPr>
            <w:tcW w:w="993" w:type="dxa"/>
          </w:tcPr>
          <w:p w14:paraId="3E46B9B9" w14:textId="77777777" w:rsidR="00D83755" w:rsidRPr="00AA77FC" w:rsidRDefault="00D83755" w:rsidP="00D83755">
            <w:pPr>
              <w:ind w:right="210"/>
              <w:rPr>
                <w:strike/>
              </w:rPr>
            </w:pPr>
          </w:p>
        </w:tc>
        <w:tc>
          <w:tcPr>
            <w:tcW w:w="992" w:type="dxa"/>
          </w:tcPr>
          <w:p w14:paraId="3A4FC516" w14:textId="77777777" w:rsidR="00D83755" w:rsidRPr="00AA77FC" w:rsidRDefault="00D83755" w:rsidP="00D83755">
            <w:pPr>
              <w:ind w:right="210"/>
              <w:rPr>
                <w:strike/>
              </w:rPr>
            </w:pPr>
            <w:r w:rsidRPr="00AA77FC">
              <w:rPr>
                <w:rFonts w:hint="eastAsia"/>
                <w:strike/>
              </w:rPr>
              <w:t>职称</w:t>
            </w:r>
          </w:p>
        </w:tc>
        <w:tc>
          <w:tcPr>
            <w:tcW w:w="1326" w:type="dxa"/>
          </w:tcPr>
          <w:p w14:paraId="2148BB1B" w14:textId="77777777" w:rsidR="00D83755" w:rsidRPr="00AA77FC" w:rsidRDefault="00D83755" w:rsidP="00D83755">
            <w:pPr>
              <w:ind w:right="210"/>
              <w:rPr>
                <w:strike/>
              </w:rPr>
            </w:pPr>
            <w:r w:rsidRPr="00AA77FC">
              <w:rPr>
                <w:rFonts w:hint="eastAsia"/>
                <w:strike/>
              </w:rPr>
              <w:t>外键表</w:t>
            </w:r>
            <w:r w:rsidRPr="00AA77FC">
              <w:rPr>
                <w:strike/>
              </w:rPr>
              <w:t>，逗号分隔</w:t>
            </w:r>
          </w:p>
        </w:tc>
      </w:tr>
      <w:tr w:rsidR="00EE3A96" w14:paraId="752F1A16" w14:textId="77777777" w:rsidTr="00DD156F">
        <w:tc>
          <w:tcPr>
            <w:tcW w:w="931" w:type="dxa"/>
          </w:tcPr>
          <w:p w14:paraId="467FEEE1" w14:textId="77777777" w:rsidR="00EE3A96" w:rsidRDefault="00EE3A96" w:rsidP="00D83755">
            <w:pPr>
              <w:ind w:left="210" w:right="210"/>
            </w:pPr>
          </w:p>
        </w:tc>
        <w:tc>
          <w:tcPr>
            <w:tcW w:w="1729" w:type="dxa"/>
          </w:tcPr>
          <w:p w14:paraId="34FC1178" w14:textId="77777777" w:rsidR="00EE3A96" w:rsidRDefault="00E2199F" w:rsidP="00D83755">
            <w:pPr>
              <w:ind w:right="210"/>
            </w:pPr>
            <w:r>
              <w:t>OrganRange</w:t>
            </w:r>
          </w:p>
        </w:tc>
        <w:tc>
          <w:tcPr>
            <w:tcW w:w="1701" w:type="dxa"/>
          </w:tcPr>
          <w:p w14:paraId="4536F95E" w14:textId="77777777" w:rsidR="00EE3A96" w:rsidRDefault="00EE3A96" w:rsidP="00EE3A96">
            <w:pPr>
              <w:ind w:right="210"/>
            </w:pPr>
            <w:r>
              <w:t>Varchar(500)</w:t>
            </w:r>
          </w:p>
        </w:tc>
        <w:tc>
          <w:tcPr>
            <w:tcW w:w="850" w:type="dxa"/>
          </w:tcPr>
          <w:p w14:paraId="69095DA4" w14:textId="77777777" w:rsidR="00EE3A96" w:rsidRDefault="00EE3A96" w:rsidP="00D83755">
            <w:pPr>
              <w:ind w:right="210"/>
            </w:pPr>
          </w:p>
        </w:tc>
        <w:tc>
          <w:tcPr>
            <w:tcW w:w="993" w:type="dxa"/>
          </w:tcPr>
          <w:p w14:paraId="275A5C42" w14:textId="77777777" w:rsidR="00EE3A96" w:rsidRDefault="00EE3A96" w:rsidP="00D83755">
            <w:pPr>
              <w:ind w:right="210"/>
            </w:pPr>
          </w:p>
        </w:tc>
        <w:tc>
          <w:tcPr>
            <w:tcW w:w="992" w:type="dxa"/>
          </w:tcPr>
          <w:p w14:paraId="5092173C" w14:textId="77777777" w:rsidR="00EE3A96" w:rsidRDefault="00EE3A96" w:rsidP="00D83755">
            <w:pPr>
              <w:ind w:right="21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lastRenderedPageBreak/>
              <w:t>范围</w:t>
            </w:r>
          </w:p>
        </w:tc>
        <w:tc>
          <w:tcPr>
            <w:tcW w:w="1326" w:type="dxa"/>
          </w:tcPr>
          <w:p w14:paraId="0F9228AC" w14:textId="77777777" w:rsidR="00EE3A96" w:rsidRDefault="00FE16CC" w:rsidP="00D83755">
            <w:pPr>
              <w:ind w:right="210"/>
            </w:pPr>
            <w:r>
              <w:lastRenderedPageBreak/>
              <w:t>逗号分隔</w:t>
            </w:r>
          </w:p>
        </w:tc>
      </w:tr>
      <w:tr w:rsidR="004D2BA8" w14:paraId="67A19B09" w14:textId="77777777" w:rsidTr="00DD156F">
        <w:tc>
          <w:tcPr>
            <w:tcW w:w="931" w:type="dxa"/>
          </w:tcPr>
          <w:p w14:paraId="2B08A266" w14:textId="77777777" w:rsidR="004D2BA8" w:rsidRDefault="004D2BA8" w:rsidP="00D83755">
            <w:pPr>
              <w:ind w:left="210" w:right="210"/>
            </w:pPr>
          </w:p>
        </w:tc>
        <w:tc>
          <w:tcPr>
            <w:tcW w:w="1729" w:type="dxa"/>
          </w:tcPr>
          <w:p w14:paraId="054AE5D2" w14:textId="77777777" w:rsidR="004D2BA8" w:rsidRPr="008374BD" w:rsidRDefault="004D2BA8" w:rsidP="00D83755">
            <w:pPr>
              <w:ind w:right="210"/>
            </w:pPr>
            <w:r>
              <w:t>I</w:t>
            </w:r>
            <w:r w:rsidRPr="004D2BA8">
              <w:t>nstructor</w:t>
            </w:r>
          </w:p>
        </w:tc>
        <w:tc>
          <w:tcPr>
            <w:tcW w:w="1701" w:type="dxa"/>
          </w:tcPr>
          <w:p w14:paraId="255F56B3" w14:textId="77777777" w:rsidR="004D2BA8" w:rsidRDefault="004D2BA8" w:rsidP="00EE3A96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558DC759" w14:textId="77777777" w:rsidR="004D2BA8" w:rsidRDefault="004D2BA8" w:rsidP="00D83755">
            <w:pPr>
              <w:ind w:right="210"/>
            </w:pPr>
          </w:p>
        </w:tc>
        <w:tc>
          <w:tcPr>
            <w:tcW w:w="993" w:type="dxa"/>
          </w:tcPr>
          <w:p w14:paraId="3B25959F" w14:textId="77777777" w:rsidR="004D2BA8" w:rsidRDefault="004D2BA8" w:rsidP="00D83755">
            <w:pPr>
              <w:ind w:right="210"/>
            </w:pPr>
          </w:p>
        </w:tc>
        <w:tc>
          <w:tcPr>
            <w:tcW w:w="992" w:type="dxa"/>
          </w:tcPr>
          <w:p w14:paraId="2BE9CB01" w14:textId="77777777" w:rsidR="004D2BA8" w:rsidRDefault="004D2BA8" w:rsidP="00D83755">
            <w:pPr>
              <w:ind w:right="210"/>
            </w:pPr>
            <w:r>
              <w:rPr>
                <w:rFonts w:hint="eastAsia"/>
              </w:rPr>
              <w:t>辅导员</w:t>
            </w:r>
          </w:p>
        </w:tc>
        <w:tc>
          <w:tcPr>
            <w:tcW w:w="1326" w:type="dxa"/>
          </w:tcPr>
          <w:p w14:paraId="431DC1D3" w14:textId="77777777" w:rsidR="004D2BA8" w:rsidRDefault="004D2BA8" w:rsidP="00D83755">
            <w:pPr>
              <w:ind w:right="210"/>
            </w:pPr>
            <w:r>
              <w:rPr>
                <w:rFonts w:hint="eastAsia"/>
              </w:rPr>
              <w:t>管理员表</w:t>
            </w:r>
            <w:r>
              <w:t>，类型是辅导员的</w:t>
            </w:r>
          </w:p>
        </w:tc>
      </w:tr>
      <w:tr w:rsidR="00D83755" w:rsidRPr="00726BE2" w14:paraId="36776594" w14:textId="77777777" w:rsidTr="00DD156F">
        <w:tc>
          <w:tcPr>
            <w:tcW w:w="931" w:type="dxa"/>
          </w:tcPr>
          <w:p w14:paraId="3DC58AE0" w14:textId="77777777" w:rsidR="00D83755" w:rsidRDefault="00D83755" w:rsidP="00D83755"/>
        </w:tc>
        <w:tc>
          <w:tcPr>
            <w:tcW w:w="1729" w:type="dxa"/>
          </w:tcPr>
          <w:p w14:paraId="5E6D8EB6" w14:textId="77777777" w:rsidR="00D83755" w:rsidRPr="00680C17" w:rsidRDefault="00D83755" w:rsidP="00D83755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1" w:type="dxa"/>
          </w:tcPr>
          <w:p w14:paraId="2C08C611" w14:textId="77777777" w:rsidR="00D83755" w:rsidRDefault="00D83755" w:rsidP="00D8375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67A34DDE" w14:textId="77777777" w:rsidR="00D83755" w:rsidRDefault="00D83755" w:rsidP="00D83755">
            <w:r>
              <w:t>Y</w:t>
            </w:r>
          </w:p>
        </w:tc>
        <w:tc>
          <w:tcPr>
            <w:tcW w:w="993" w:type="dxa"/>
          </w:tcPr>
          <w:p w14:paraId="7EEF39BA" w14:textId="77777777" w:rsidR="00D83755" w:rsidRDefault="00D83755" w:rsidP="00D8375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A868CFB" w14:textId="77777777" w:rsidR="00D83755" w:rsidRDefault="00D83755" w:rsidP="00D83755">
            <w:r>
              <w:rPr>
                <w:rFonts w:hint="eastAsia"/>
              </w:rPr>
              <w:t>状态</w:t>
            </w:r>
          </w:p>
        </w:tc>
        <w:tc>
          <w:tcPr>
            <w:tcW w:w="1326" w:type="dxa"/>
          </w:tcPr>
          <w:p w14:paraId="56DB4F20" w14:textId="77777777" w:rsidR="00D83755" w:rsidRDefault="00D83755" w:rsidP="008230F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草稿</w:t>
            </w:r>
            <w:r>
              <w:t>2</w:t>
            </w:r>
            <w:r>
              <w:t>等待审核</w:t>
            </w:r>
            <w:r>
              <w:t>3</w:t>
            </w:r>
            <w:r>
              <w:t>通过</w:t>
            </w:r>
            <w:r>
              <w:t>4</w:t>
            </w:r>
            <w:r>
              <w:t>不通过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已</w:t>
            </w:r>
            <w:r w:rsidR="003B10F6">
              <w:rPr>
                <w:rFonts w:hint="eastAsia"/>
              </w:rPr>
              <w:t>开班</w:t>
            </w:r>
            <w:r w:rsidR="003B10F6">
              <w:t>6</w:t>
            </w:r>
            <w:r w:rsidR="003B10F6">
              <w:t>已</w:t>
            </w:r>
            <w:r w:rsidR="003B10F6">
              <w:rPr>
                <w:rFonts w:hint="eastAsia"/>
              </w:rPr>
              <w:t>结业</w:t>
            </w:r>
            <w:r w:rsidR="008D35BD">
              <w:rPr>
                <w:rFonts w:hint="eastAsia"/>
              </w:rPr>
              <w:t>7</w:t>
            </w:r>
            <w:r w:rsidR="008D35BD">
              <w:t>已</w:t>
            </w:r>
            <w:r w:rsidR="008230FE">
              <w:rPr>
                <w:rFonts w:hint="eastAsia"/>
              </w:rPr>
              <w:t>撤销</w:t>
            </w:r>
          </w:p>
        </w:tc>
      </w:tr>
      <w:tr w:rsidR="00D83755" w:rsidRPr="00726BE2" w14:paraId="3A3EBD41" w14:textId="77777777" w:rsidTr="00DD156F">
        <w:tc>
          <w:tcPr>
            <w:tcW w:w="931" w:type="dxa"/>
          </w:tcPr>
          <w:p w14:paraId="1D80A846" w14:textId="77777777" w:rsidR="00D83755" w:rsidRDefault="00D83755" w:rsidP="00D83755"/>
        </w:tc>
        <w:tc>
          <w:tcPr>
            <w:tcW w:w="1729" w:type="dxa"/>
          </w:tcPr>
          <w:p w14:paraId="6BC4402C" w14:textId="77777777" w:rsidR="00D83755" w:rsidRDefault="00D83755" w:rsidP="00D83755">
            <w:r>
              <w:rPr>
                <w:rFonts w:hint="eastAsia"/>
              </w:rPr>
              <w:t>Apply</w:t>
            </w:r>
            <w:r>
              <w:t>Remark</w:t>
            </w:r>
          </w:p>
        </w:tc>
        <w:tc>
          <w:tcPr>
            <w:tcW w:w="1701" w:type="dxa"/>
          </w:tcPr>
          <w:p w14:paraId="62DEC168" w14:textId="77777777" w:rsidR="00D83755" w:rsidRDefault="00D83755" w:rsidP="00D83755"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850" w:type="dxa"/>
          </w:tcPr>
          <w:p w14:paraId="16AEA281" w14:textId="77777777" w:rsidR="00D83755" w:rsidRDefault="00D83755" w:rsidP="00D83755"/>
        </w:tc>
        <w:tc>
          <w:tcPr>
            <w:tcW w:w="993" w:type="dxa"/>
          </w:tcPr>
          <w:p w14:paraId="449CDBAC" w14:textId="77777777" w:rsidR="00D83755" w:rsidRDefault="00D83755" w:rsidP="00D83755"/>
        </w:tc>
        <w:tc>
          <w:tcPr>
            <w:tcW w:w="992" w:type="dxa"/>
          </w:tcPr>
          <w:p w14:paraId="50A420C9" w14:textId="77777777" w:rsidR="00D83755" w:rsidRDefault="00D83755" w:rsidP="00D83755">
            <w:r>
              <w:rPr>
                <w:rFonts w:hint="eastAsia"/>
              </w:rPr>
              <w:t>审核</w:t>
            </w:r>
            <w:r>
              <w:t>留言</w:t>
            </w:r>
          </w:p>
        </w:tc>
        <w:tc>
          <w:tcPr>
            <w:tcW w:w="1326" w:type="dxa"/>
          </w:tcPr>
          <w:p w14:paraId="438AADEA" w14:textId="77777777" w:rsidR="00D83755" w:rsidRDefault="00D83755" w:rsidP="00D83755">
            <w:r>
              <w:rPr>
                <w:rFonts w:hint="eastAsia"/>
              </w:rPr>
              <w:t>显示</w:t>
            </w:r>
            <w:r>
              <w:t>最近一次审核的留言</w:t>
            </w:r>
          </w:p>
        </w:tc>
      </w:tr>
      <w:tr w:rsidR="00D83755" w:rsidRPr="00726BE2" w14:paraId="059159E5" w14:textId="77777777" w:rsidTr="00DD156F">
        <w:tc>
          <w:tcPr>
            <w:tcW w:w="931" w:type="dxa"/>
          </w:tcPr>
          <w:p w14:paraId="13EF38E3" w14:textId="77777777" w:rsidR="00D83755" w:rsidRDefault="00D83755" w:rsidP="00D83755"/>
        </w:tc>
        <w:tc>
          <w:tcPr>
            <w:tcW w:w="1729" w:type="dxa"/>
          </w:tcPr>
          <w:p w14:paraId="5B6620DF" w14:textId="77777777" w:rsidR="00D83755" w:rsidRDefault="00D83755" w:rsidP="00D83755">
            <w:r>
              <w:rPr>
                <w:rFonts w:hint="eastAsia"/>
              </w:rPr>
              <w:t>Display</w:t>
            </w:r>
          </w:p>
        </w:tc>
        <w:tc>
          <w:tcPr>
            <w:tcW w:w="1701" w:type="dxa"/>
          </w:tcPr>
          <w:p w14:paraId="780804FE" w14:textId="77777777" w:rsidR="00D83755" w:rsidRDefault="00D83755" w:rsidP="00D83755">
            <w:r>
              <w:t>Bit</w:t>
            </w:r>
          </w:p>
        </w:tc>
        <w:tc>
          <w:tcPr>
            <w:tcW w:w="850" w:type="dxa"/>
          </w:tcPr>
          <w:p w14:paraId="66B47962" w14:textId="77777777" w:rsidR="00D83755" w:rsidRDefault="00D83755" w:rsidP="00D83755"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34A1A135" w14:textId="77777777" w:rsidR="00D83755" w:rsidRDefault="00D83755" w:rsidP="00D8375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7B24AB7" w14:textId="77777777" w:rsidR="00D83755" w:rsidRDefault="00D83755" w:rsidP="00D83755"/>
        </w:tc>
        <w:tc>
          <w:tcPr>
            <w:tcW w:w="1326" w:type="dxa"/>
          </w:tcPr>
          <w:p w14:paraId="4DE92DDD" w14:textId="77777777" w:rsidR="00D83755" w:rsidRDefault="00D83755" w:rsidP="00D83755">
            <w:r>
              <w:rPr>
                <w:rFonts w:hint="eastAsia"/>
              </w:rPr>
              <w:t>是否</w:t>
            </w:r>
            <w:r>
              <w:t>显示</w:t>
            </w:r>
          </w:p>
        </w:tc>
      </w:tr>
      <w:tr w:rsidR="00D83755" w14:paraId="4176CFE5" w14:textId="77777777" w:rsidTr="00DD156F">
        <w:tc>
          <w:tcPr>
            <w:tcW w:w="931" w:type="dxa"/>
          </w:tcPr>
          <w:p w14:paraId="34325B2B" w14:textId="77777777" w:rsidR="00D83755" w:rsidRDefault="00D83755" w:rsidP="00D83755">
            <w:pPr>
              <w:ind w:left="210" w:right="210"/>
            </w:pPr>
          </w:p>
        </w:tc>
        <w:tc>
          <w:tcPr>
            <w:tcW w:w="1729" w:type="dxa"/>
          </w:tcPr>
          <w:p w14:paraId="0AE04436" w14:textId="77777777" w:rsidR="00D83755" w:rsidRDefault="00D83755" w:rsidP="00D83755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701" w:type="dxa"/>
          </w:tcPr>
          <w:p w14:paraId="58A578F3" w14:textId="77777777" w:rsidR="00D83755" w:rsidRDefault="00D83755" w:rsidP="00D83755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850" w:type="dxa"/>
          </w:tcPr>
          <w:p w14:paraId="5F1DD7FE" w14:textId="77777777" w:rsidR="00D83755" w:rsidRDefault="00D83755" w:rsidP="00D83755">
            <w:pPr>
              <w:ind w:right="210"/>
            </w:pPr>
            <w:r>
              <w:t>Y</w:t>
            </w:r>
          </w:p>
        </w:tc>
        <w:tc>
          <w:tcPr>
            <w:tcW w:w="993" w:type="dxa"/>
          </w:tcPr>
          <w:p w14:paraId="16F423B0" w14:textId="77777777" w:rsidR="00D83755" w:rsidRDefault="00D83755" w:rsidP="00D83755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2F09C672" w14:textId="77777777" w:rsidR="00D83755" w:rsidRDefault="00D83755" w:rsidP="00D83755">
            <w:pPr>
              <w:ind w:right="210"/>
            </w:pPr>
          </w:p>
        </w:tc>
        <w:tc>
          <w:tcPr>
            <w:tcW w:w="1326" w:type="dxa"/>
          </w:tcPr>
          <w:p w14:paraId="250EBD09" w14:textId="77777777" w:rsidR="00D83755" w:rsidRDefault="00D83755" w:rsidP="00D83755">
            <w:pPr>
              <w:ind w:left="210" w:right="210"/>
            </w:pPr>
          </w:p>
        </w:tc>
      </w:tr>
      <w:tr w:rsidR="00D83755" w14:paraId="4A188110" w14:textId="77777777" w:rsidTr="00DD156F">
        <w:tc>
          <w:tcPr>
            <w:tcW w:w="931" w:type="dxa"/>
          </w:tcPr>
          <w:p w14:paraId="061264ED" w14:textId="77777777" w:rsidR="00D83755" w:rsidRDefault="00D83755" w:rsidP="00D83755">
            <w:pPr>
              <w:ind w:left="210" w:right="210"/>
            </w:pPr>
          </w:p>
        </w:tc>
        <w:tc>
          <w:tcPr>
            <w:tcW w:w="1729" w:type="dxa"/>
          </w:tcPr>
          <w:p w14:paraId="0AB69EAF" w14:textId="77777777" w:rsidR="00D83755" w:rsidRDefault="00D83755" w:rsidP="00D83755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701" w:type="dxa"/>
          </w:tcPr>
          <w:p w14:paraId="1AF25719" w14:textId="77777777" w:rsidR="00D83755" w:rsidRDefault="00D83755" w:rsidP="00D83755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</w:tcPr>
          <w:p w14:paraId="5E042469" w14:textId="77777777" w:rsidR="00D83755" w:rsidRDefault="00D83755" w:rsidP="00D83755">
            <w:pPr>
              <w:ind w:right="210"/>
            </w:pPr>
            <w:r>
              <w:t>Y</w:t>
            </w:r>
          </w:p>
        </w:tc>
        <w:tc>
          <w:tcPr>
            <w:tcW w:w="993" w:type="dxa"/>
          </w:tcPr>
          <w:p w14:paraId="5FF5B12D" w14:textId="77777777" w:rsidR="00D83755" w:rsidRDefault="00D83755" w:rsidP="00D83755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992" w:type="dxa"/>
          </w:tcPr>
          <w:p w14:paraId="6F9AEDCD" w14:textId="77777777" w:rsidR="00D83755" w:rsidRDefault="00D83755" w:rsidP="00D83755">
            <w:pPr>
              <w:ind w:right="210"/>
            </w:pPr>
          </w:p>
        </w:tc>
        <w:tc>
          <w:tcPr>
            <w:tcW w:w="1326" w:type="dxa"/>
          </w:tcPr>
          <w:p w14:paraId="25A1C53D" w14:textId="77777777" w:rsidR="00D83755" w:rsidRDefault="00D83755" w:rsidP="00D83755">
            <w:pPr>
              <w:ind w:left="210" w:right="210"/>
            </w:pPr>
          </w:p>
        </w:tc>
      </w:tr>
    </w:tbl>
    <w:p w14:paraId="291C1CBA" w14:textId="77777777" w:rsidR="00C822A2" w:rsidRDefault="00C822A2" w:rsidP="00C822A2">
      <w:r>
        <w:rPr>
          <w:rFonts w:hint="eastAsia"/>
        </w:rPr>
        <w:t>|</w:t>
      </w:r>
    </w:p>
    <w:p w14:paraId="3686E436" w14:textId="77777777" w:rsidR="00C822A2" w:rsidRDefault="00C822A2" w:rsidP="00C822A2"/>
    <w:p w14:paraId="6FEDC0E2" w14:textId="77777777" w:rsidR="00986178" w:rsidRDefault="00986178" w:rsidP="00986178">
      <w:pPr>
        <w:pStyle w:val="a0"/>
      </w:pPr>
      <w:bookmarkStart w:id="113" w:name="_Toc427236707"/>
      <w:bookmarkStart w:id="114" w:name="_Toc430249277"/>
      <w:r>
        <w:rPr>
          <w:rFonts w:hint="eastAsia"/>
        </w:rPr>
        <w:t>班级任教</w:t>
      </w:r>
      <w:r>
        <w:t>学科表</w:t>
      </w:r>
      <w:bookmarkEnd w:id="113"/>
      <w:bookmarkEnd w:id="114"/>
    </w:p>
    <w:p w14:paraId="0F0D9311" w14:textId="77777777" w:rsidR="00986178" w:rsidRDefault="00986178" w:rsidP="00986178">
      <w:r>
        <w:rPr>
          <w:rFonts w:hint="eastAsia"/>
        </w:rPr>
        <w:t>*</w:t>
      </w:r>
      <w:r>
        <w:t>Class</w:t>
      </w:r>
      <w:r>
        <w:rPr>
          <w:rFonts w:hint="eastAsia"/>
        </w:rPr>
        <w:t>_StudySection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986178" w14:paraId="62EC2ABA" w14:textId="77777777" w:rsidTr="00DF0282">
        <w:tc>
          <w:tcPr>
            <w:tcW w:w="847" w:type="dxa"/>
          </w:tcPr>
          <w:p w14:paraId="16CFBB7C" w14:textId="77777777" w:rsidR="00986178" w:rsidRPr="002177A0" w:rsidRDefault="00986178" w:rsidP="00DF0282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3A584263" w14:textId="77777777" w:rsidR="00986178" w:rsidRPr="002177A0" w:rsidRDefault="00986178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66F7AE99" w14:textId="77777777" w:rsidR="00986178" w:rsidRPr="002177A0" w:rsidRDefault="00986178" w:rsidP="00DF02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46F20D3B" w14:textId="77777777" w:rsidR="00986178" w:rsidRPr="002177A0" w:rsidRDefault="00986178" w:rsidP="00DF02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4EF26E9E" w14:textId="77777777" w:rsidR="00986178" w:rsidRPr="002177A0" w:rsidRDefault="00986178" w:rsidP="00DF0282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458A899A" w14:textId="77777777" w:rsidR="00986178" w:rsidRPr="002177A0" w:rsidRDefault="00986178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6ECDA97E" w14:textId="77777777" w:rsidR="00986178" w:rsidRPr="002177A0" w:rsidRDefault="00986178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986178" w14:paraId="28C147B8" w14:textId="77777777" w:rsidTr="00DF0282">
        <w:tc>
          <w:tcPr>
            <w:tcW w:w="847" w:type="dxa"/>
          </w:tcPr>
          <w:p w14:paraId="19300767" w14:textId="77777777" w:rsidR="00986178" w:rsidRDefault="00986178" w:rsidP="00DF0282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6298A81F" w14:textId="77777777" w:rsidR="00986178" w:rsidRDefault="00986178" w:rsidP="00DF0282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1576A5D3" w14:textId="77777777" w:rsidR="00986178" w:rsidRDefault="00986178" w:rsidP="00DF0282"/>
        </w:tc>
        <w:tc>
          <w:tcPr>
            <w:tcW w:w="992" w:type="dxa"/>
          </w:tcPr>
          <w:p w14:paraId="03C44D19" w14:textId="77777777" w:rsidR="00986178" w:rsidRDefault="00986178" w:rsidP="00DF0282"/>
        </w:tc>
        <w:tc>
          <w:tcPr>
            <w:tcW w:w="1276" w:type="dxa"/>
          </w:tcPr>
          <w:p w14:paraId="1CCE6976" w14:textId="77777777" w:rsidR="00986178" w:rsidRDefault="00986178" w:rsidP="00DF0282"/>
        </w:tc>
        <w:tc>
          <w:tcPr>
            <w:tcW w:w="1134" w:type="dxa"/>
          </w:tcPr>
          <w:p w14:paraId="35B0A23E" w14:textId="77777777" w:rsidR="00986178" w:rsidRDefault="00986178" w:rsidP="00DF0282"/>
        </w:tc>
        <w:tc>
          <w:tcPr>
            <w:tcW w:w="1328" w:type="dxa"/>
          </w:tcPr>
          <w:p w14:paraId="544CFE36" w14:textId="77777777" w:rsidR="00986178" w:rsidRDefault="00986178" w:rsidP="00DF0282"/>
        </w:tc>
      </w:tr>
      <w:tr w:rsidR="00986178" w14:paraId="2FC52723" w14:textId="77777777" w:rsidTr="00DF0282">
        <w:tc>
          <w:tcPr>
            <w:tcW w:w="847" w:type="dxa"/>
          </w:tcPr>
          <w:p w14:paraId="19E9191D" w14:textId="77777777" w:rsidR="00986178" w:rsidRDefault="00986178" w:rsidP="00DF0282"/>
        </w:tc>
        <w:tc>
          <w:tcPr>
            <w:tcW w:w="1813" w:type="dxa"/>
          </w:tcPr>
          <w:p w14:paraId="1E753B03" w14:textId="77777777" w:rsidR="00986178" w:rsidRDefault="00986178" w:rsidP="00DF0282">
            <w:pPr>
              <w:ind w:right="210"/>
            </w:pPr>
            <w:r>
              <w:t>ClassId</w:t>
            </w:r>
          </w:p>
        </w:tc>
        <w:tc>
          <w:tcPr>
            <w:tcW w:w="1134" w:type="dxa"/>
          </w:tcPr>
          <w:p w14:paraId="1265B4E4" w14:textId="77777777" w:rsidR="00986178" w:rsidRDefault="00986178" w:rsidP="00DF0282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2D9374A" w14:textId="77777777" w:rsidR="00986178" w:rsidRDefault="00986178" w:rsidP="00DF0282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422AEF05" w14:textId="77777777" w:rsidR="00986178" w:rsidRDefault="00986178" w:rsidP="00DF0282"/>
        </w:tc>
        <w:tc>
          <w:tcPr>
            <w:tcW w:w="1134" w:type="dxa"/>
          </w:tcPr>
          <w:p w14:paraId="04206431" w14:textId="77777777" w:rsidR="00986178" w:rsidRDefault="00986178" w:rsidP="00DF02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69B06951" w14:textId="77777777" w:rsidR="00986178" w:rsidRDefault="00986178" w:rsidP="00DF0282"/>
        </w:tc>
      </w:tr>
      <w:tr w:rsidR="00986178" w14:paraId="23290A0D" w14:textId="77777777" w:rsidTr="00DF0282">
        <w:tc>
          <w:tcPr>
            <w:tcW w:w="847" w:type="dxa"/>
          </w:tcPr>
          <w:p w14:paraId="397B33F8" w14:textId="77777777" w:rsidR="00986178" w:rsidRDefault="00986178" w:rsidP="00DF0282"/>
        </w:tc>
        <w:tc>
          <w:tcPr>
            <w:tcW w:w="1813" w:type="dxa"/>
          </w:tcPr>
          <w:p w14:paraId="46858B28" w14:textId="77777777" w:rsidR="00986178" w:rsidRDefault="00986178" w:rsidP="00DF0282">
            <w:r>
              <w:rPr>
                <w:rFonts w:hint="eastAsia"/>
              </w:rPr>
              <w:t>StudySection</w:t>
            </w:r>
          </w:p>
        </w:tc>
        <w:tc>
          <w:tcPr>
            <w:tcW w:w="1134" w:type="dxa"/>
          </w:tcPr>
          <w:p w14:paraId="0C38641D" w14:textId="77777777" w:rsidR="00986178" w:rsidRDefault="00986178" w:rsidP="00DF028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A655332" w14:textId="77777777" w:rsidR="00986178" w:rsidRDefault="00986178" w:rsidP="00DF0282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4C359AE0" w14:textId="77777777" w:rsidR="00986178" w:rsidRDefault="00986178" w:rsidP="00DF0282"/>
        </w:tc>
        <w:tc>
          <w:tcPr>
            <w:tcW w:w="1134" w:type="dxa"/>
          </w:tcPr>
          <w:p w14:paraId="3F836AED" w14:textId="77777777" w:rsidR="00986178" w:rsidRDefault="00986178" w:rsidP="00DF0282">
            <w:r>
              <w:rPr>
                <w:rFonts w:hint="eastAsia"/>
              </w:rPr>
              <w:t>任教</w:t>
            </w:r>
            <w:r>
              <w:t>学段</w:t>
            </w:r>
          </w:p>
        </w:tc>
        <w:tc>
          <w:tcPr>
            <w:tcW w:w="1328" w:type="dxa"/>
          </w:tcPr>
          <w:p w14:paraId="2FA9E0FD" w14:textId="77777777" w:rsidR="00986178" w:rsidRDefault="00986178" w:rsidP="00DF0282"/>
        </w:tc>
      </w:tr>
      <w:tr w:rsidR="00986178" w14:paraId="61C9B8B3" w14:textId="77777777" w:rsidTr="00DF0282">
        <w:tc>
          <w:tcPr>
            <w:tcW w:w="847" w:type="dxa"/>
          </w:tcPr>
          <w:p w14:paraId="78735AC7" w14:textId="77777777" w:rsidR="00986178" w:rsidRDefault="00986178" w:rsidP="00DF0282">
            <w:pPr>
              <w:ind w:left="210" w:right="210"/>
            </w:pPr>
          </w:p>
        </w:tc>
        <w:tc>
          <w:tcPr>
            <w:tcW w:w="1813" w:type="dxa"/>
          </w:tcPr>
          <w:p w14:paraId="7C6E7E1F" w14:textId="77777777" w:rsidR="00986178" w:rsidRDefault="00986178" w:rsidP="00DF0282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35E978F4" w14:textId="77777777" w:rsidR="00986178" w:rsidRDefault="00986178" w:rsidP="00DF0282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58D1EEB3" w14:textId="77777777" w:rsidR="00986178" w:rsidRDefault="00986178" w:rsidP="00DF0282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08BF1C80" w14:textId="77777777" w:rsidR="00986178" w:rsidRDefault="00986178" w:rsidP="00DF0282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6B51B51" w14:textId="77777777" w:rsidR="00986178" w:rsidRDefault="00986178" w:rsidP="00DF0282">
            <w:pPr>
              <w:ind w:right="210"/>
            </w:pPr>
          </w:p>
        </w:tc>
        <w:tc>
          <w:tcPr>
            <w:tcW w:w="1328" w:type="dxa"/>
          </w:tcPr>
          <w:p w14:paraId="0CE5AA7A" w14:textId="77777777" w:rsidR="00986178" w:rsidRDefault="00986178" w:rsidP="00DF0282">
            <w:pPr>
              <w:ind w:left="210" w:right="210"/>
            </w:pPr>
          </w:p>
        </w:tc>
      </w:tr>
      <w:tr w:rsidR="00986178" w14:paraId="609A87AB" w14:textId="77777777" w:rsidTr="00DF0282">
        <w:tc>
          <w:tcPr>
            <w:tcW w:w="847" w:type="dxa"/>
          </w:tcPr>
          <w:p w14:paraId="12BF9594" w14:textId="77777777" w:rsidR="00986178" w:rsidRDefault="00986178" w:rsidP="00DF0282">
            <w:pPr>
              <w:ind w:left="210" w:right="210"/>
            </w:pPr>
          </w:p>
        </w:tc>
        <w:tc>
          <w:tcPr>
            <w:tcW w:w="1813" w:type="dxa"/>
          </w:tcPr>
          <w:p w14:paraId="5ADA0D7B" w14:textId="77777777" w:rsidR="00986178" w:rsidRDefault="00986178" w:rsidP="00DF0282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7A4402CB" w14:textId="77777777" w:rsidR="00986178" w:rsidRDefault="00986178" w:rsidP="00DF0282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1E2C2128" w14:textId="77777777" w:rsidR="00986178" w:rsidRDefault="00986178" w:rsidP="00DF0282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1E00B54E" w14:textId="77777777" w:rsidR="00986178" w:rsidRDefault="00986178" w:rsidP="00DF0282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1C38268A" w14:textId="77777777" w:rsidR="00986178" w:rsidRDefault="00986178" w:rsidP="00DF0282">
            <w:pPr>
              <w:ind w:right="210"/>
            </w:pPr>
          </w:p>
        </w:tc>
        <w:tc>
          <w:tcPr>
            <w:tcW w:w="1328" w:type="dxa"/>
          </w:tcPr>
          <w:p w14:paraId="312B2E43" w14:textId="77777777" w:rsidR="00986178" w:rsidRDefault="00986178" w:rsidP="00DF0282">
            <w:pPr>
              <w:ind w:left="210" w:right="210"/>
            </w:pPr>
          </w:p>
        </w:tc>
      </w:tr>
    </w:tbl>
    <w:p w14:paraId="2353A854" w14:textId="77777777" w:rsidR="00986178" w:rsidRDefault="00986178" w:rsidP="00986178">
      <w:r>
        <w:rPr>
          <w:rFonts w:hint="eastAsia"/>
        </w:rPr>
        <w:t>|</w:t>
      </w:r>
    </w:p>
    <w:p w14:paraId="5B6D65FF" w14:textId="77777777" w:rsidR="00986178" w:rsidRDefault="00986178" w:rsidP="00986178"/>
    <w:p w14:paraId="0EEECC6B" w14:textId="77777777" w:rsidR="00986178" w:rsidRDefault="00986178" w:rsidP="00986178"/>
    <w:p w14:paraId="7A24E41B" w14:textId="77777777" w:rsidR="00986178" w:rsidRDefault="00986178" w:rsidP="00986178">
      <w:pPr>
        <w:pStyle w:val="a0"/>
      </w:pPr>
      <w:bookmarkStart w:id="115" w:name="_Toc427236708"/>
      <w:bookmarkStart w:id="116" w:name="_Toc430249278"/>
      <w:r>
        <w:rPr>
          <w:rFonts w:hint="eastAsia"/>
        </w:rPr>
        <w:t>班级任教年级</w:t>
      </w:r>
      <w:r>
        <w:t>表</w:t>
      </w:r>
      <w:bookmarkEnd w:id="115"/>
      <w:bookmarkEnd w:id="116"/>
    </w:p>
    <w:p w14:paraId="744FEBB2" w14:textId="77777777" w:rsidR="00986178" w:rsidRDefault="00986178" w:rsidP="00986178">
      <w:r>
        <w:rPr>
          <w:rFonts w:hint="eastAsia"/>
        </w:rPr>
        <w:t>*</w:t>
      </w:r>
      <w:r>
        <w:t>Class</w:t>
      </w:r>
      <w:r>
        <w:rPr>
          <w:rFonts w:hint="eastAsia"/>
        </w:rPr>
        <w:t>_</w:t>
      </w:r>
      <w:r>
        <w:t>TeachSubject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986178" w14:paraId="5614A3DA" w14:textId="77777777" w:rsidTr="00DF0282">
        <w:tc>
          <w:tcPr>
            <w:tcW w:w="847" w:type="dxa"/>
          </w:tcPr>
          <w:p w14:paraId="391210AA" w14:textId="77777777" w:rsidR="00986178" w:rsidRPr="002177A0" w:rsidRDefault="00986178" w:rsidP="00DF0282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05160D1F" w14:textId="77777777" w:rsidR="00986178" w:rsidRPr="002177A0" w:rsidRDefault="00986178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3A021D0D" w14:textId="77777777" w:rsidR="00986178" w:rsidRPr="002177A0" w:rsidRDefault="00986178" w:rsidP="00DF02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7E215DCD" w14:textId="77777777" w:rsidR="00986178" w:rsidRPr="002177A0" w:rsidRDefault="00986178" w:rsidP="00DF02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611878C2" w14:textId="77777777" w:rsidR="00986178" w:rsidRPr="002177A0" w:rsidRDefault="00986178" w:rsidP="00DF0282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02DD8AEA" w14:textId="77777777" w:rsidR="00986178" w:rsidRPr="002177A0" w:rsidRDefault="00986178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0826DDB8" w14:textId="77777777" w:rsidR="00986178" w:rsidRPr="002177A0" w:rsidRDefault="00986178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986178" w14:paraId="6F57AB6D" w14:textId="77777777" w:rsidTr="00DF0282">
        <w:tc>
          <w:tcPr>
            <w:tcW w:w="847" w:type="dxa"/>
          </w:tcPr>
          <w:p w14:paraId="70DEC204" w14:textId="77777777" w:rsidR="00986178" w:rsidRDefault="00986178" w:rsidP="00DF0282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2CC61096" w14:textId="77777777" w:rsidR="00986178" w:rsidRDefault="00986178" w:rsidP="00DF0282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45770B28" w14:textId="77777777" w:rsidR="00986178" w:rsidRDefault="00986178" w:rsidP="00DF0282"/>
        </w:tc>
        <w:tc>
          <w:tcPr>
            <w:tcW w:w="992" w:type="dxa"/>
          </w:tcPr>
          <w:p w14:paraId="02F3CE02" w14:textId="77777777" w:rsidR="00986178" w:rsidRDefault="00986178" w:rsidP="00DF0282"/>
        </w:tc>
        <w:tc>
          <w:tcPr>
            <w:tcW w:w="1276" w:type="dxa"/>
          </w:tcPr>
          <w:p w14:paraId="5E32D959" w14:textId="77777777" w:rsidR="00986178" w:rsidRDefault="00986178" w:rsidP="00DF0282"/>
        </w:tc>
        <w:tc>
          <w:tcPr>
            <w:tcW w:w="1134" w:type="dxa"/>
          </w:tcPr>
          <w:p w14:paraId="5FC91522" w14:textId="77777777" w:rsidR="00986178" w:rsidRDefault="00986178" w:rsidP="00DF0282"/>
        </w:tc>
        <w:tc>
          <w:tcPr>
            <w:tcW w:w="1328" w:type="dxa"/>
          </w:tcPr>
          <w:p w14:paraId="403C961D" w14:textId="77777777" w:rsidR="00986178" w:rsidRDefault="00986178" w:rsidP="00DF0282"/>
        </w:tc>
      </w:tr>
      <w:tr w:rsidR="00986178" w14:paraId="1A715204" w14:textId="77777777" w:rsidTr="00DF0282">
        <w:tc>
          <w:tcPr>
            <w:tcW w:w="847" w:type="dxa"/>
          </w:tcPr>
          <w:p w14:paraId="11586D16" w14:textId="77777777" w:rsidR="00986178" w:rsidRDefault="00986178" w:rsidP="00DF0282"/>
        </w:tc>
        <w:tc>
          <w:tcPr>
            <w:tcW w:w="1813" w:type="dxa"/>
          </w:tcPr>
          <w:p w14:paraId="085D9B78" w14:textId="77777777" w:rsidR="00986178" w:rsidRDefault="00986178" w:rsidP="00DF0282">
            <w:pPr>
              <w:ind w:right="210"/>
            </w:pPr>
            <w:r>
              <w:t>ClassId</w:t>
            </w:r>
          </w:p>
        </w:tc>
        <w:tc>
          <w:tcPr>
            <w:tcW w:w="1134" w:type="dxa"/>
          </w:tcPr>
          <w:p w14:paraId="0A220019" w14:textId="77777777" w:rsidR="00986178" w:rsidRDefault="00986178" w:rsidP="00DF0282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556A66B8" w14:textId="77777777" w:rsidR="00986178" w:rsidRDefault="00986178" w:rsidP="00DF0282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6DF37E0D" w14:textId="77777777" w:rsidR="00986178" w:rsidRDefault="00986178" w:rsidP="00DF0282"/>
        </w:tc>
        <w:tc>
          <w:tcPr>
            <w:tcW w:w="1134" w:type="dxa"/>
          </w:tcPr>
          <w:p w14:paraId="3137B76D" w14:textId="77777777" w:rsidR="00986178" w:rsidRDefault="00986178" w:rsidP="00DF02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4184B06E" w14:textId="77777777" w:rsidR="00986178" w:rsidRDefault="00986178" w:rsidP="00DF0282"/>
        </w:tc>
      </w:tr>
      <w:tr w:rsidR="00986178" w14:paraId="3C97F366" w14:textId="77777777" w:rsidTr="00DF0282">
        <w:tc>
          <w:tcPr>
            <w:tcW w:w="847" w:type="dxa"/>
          </w:tcPr>
          <w:p w14:paraId="08642611" w14:textId="77777777" w:rsidR="00986178" w:rsidRDefault="00986178" w:rsidP="00DF0282"/>
        </w:tc>
        <w:tc>
          <w:tcPr>
            <w:tcW w:w="1813" w:type="dxa"/>
          </w:tcPr>
          <w:p w14:paraId="05152003" w14:textId="77777777" w:rsidR="00986178" w:rsidRDefault="00986178" w:rsidP="00DF0282">
            <w:r>
              <w:t>TeachSubject</w:t>
            </w:r>
          </w:p>
        </w:tc>
        <w:tc>
          <w:tcPr>
            <w:tcW w:w="1134" w:type="dxa"/>
          </w:tcPr>
          <w:p w14:paraId="1679D1A8" w14:textId="77777777" w:rsidR="00986178" w:rsidRDefault="00986178" w:rsidP="00DF028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5A6CE735" w14:textId="77777777" w:rsidR="00986178" w:rsidRDefault="00986178" w:rsidP="00DF0282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1EEEB98B" w14:textId="77777777" w:rsidR="00986178" w:rsidRDefault="00986178" w:rsidP="00DF0282"/>
        </w:tc>
        <w:tc>
          <w:tcPr>
            <w:tcW w:w="1134" w:type="dxa"/>
          </w:tcPr>
          <w:p w14:paraId="4750C271" w14:textId="77777777" w:rsidR="00986178" w:rsidRDefault="00986178" w:rsidP="00DF0282">
            <w:r>
              <w:rPr>
                <w:rFonts w:hint="eastAsia"/>
              </w:rPr>
              <w:t>任教学科</w:t>
            </w:r>
          </w:p>
        </w:tc>
        <w:tc>
          <w:tcPr>
            <w:tcW w:w="1328" w:type="dxa"/>
          </w:tcPr>
          <w:p w14:paraId="004044B1" w14:textId="77777777" w:rsidR="00986178" w:rsidRDefault="00986178" w:rsidP="00DF0282"/>
        </w:tc>
      </w:tr>
      <w:tr w:rsidR="00986178" w14:paraId="76C64779" w14:textId="77777777" w:rsidTr="00DF0282">
        <w:tc>
          <w:tcPr>
            <w:tcW w:w="847" w:type="dxa"/>
          </w:tcPr>
          <w:p w14:paraId="2C615345" w14:textId="77777777" w:rsidR="00986178" w:rsidRDefault="00986178" w:rsidP="00DF0282">
            <w:pPr>
              <w:ind w:left="210" w:right="210"/>
            </w:pPr>
          </w:p>
        </w:tc>
        <w:tc>
          <w:tcPr>
            <w:tcW w:w="1813" w:type="dxa"/>
          </w:tcPr>
          <w:p w14:paraId="2CC43D4F" w14:textId="77777777" w:rsidR="00986178" w:rsidRDefault="00986178" w:rsidP="00DF0282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7F70BEDC" w14:textId="77777777" w:rsidR="00986178" w:rsidRDefault="00986178" w:rsidP="00DF0282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235702D9" w14:textId="77777777" w:rsidR="00986178" w:rsidRDefault="00986178" w:rsidP="00DF0282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5C14FB4C" w14:textId="77777777" w:rsidR="00986178" w:rsidRDefault="00986178" w:rsidP="00DF0282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BF982DA" w14:textId="77777777" w:rsidR="00986178" w:rsidRDefault="00986178" w:rsidP="00DF0282">
            <w:pPr>
              <w:ind w:right="210"/>
            </w:pPr>
          </w:p>
        </w:tc>
        <w:tc>
          <w:tcPr>
            <w:tcW w:w="1328" w:type="dxa"/>
          </w:tcPr>
          <w:p w14:paraId="1E1DC2C8" w14:textId="77777777" w:rsidR="00986178" w:rsidRDefault="00986178" w:rsidP="00DF0282">
            <w:pPr>
              <w:ind w:left="210" w:right="210"/>
            </w:pPr>
          </w:p>
        </w:tc>
      </w:tr>
      <w:tr w:rsidR="00986178" w14:paraId="0537A400" w14:textId="77777777" w:rsidTr="00DF0282">
        <w:tc>
          <w:tcPr>
            <w:tcW w:w="847" w:type="dxa"/>
          </w:tcPr>
          <w:p w14:paraId="2FB0DE7A" w14:textId="77777777" w:rsidR="00986178" w:rsidRDefault="00986178" w:rsidP="00DF0282">
            <w:pPr>
              <w:ind w:left="210" w:right="210"/>
            </w:pPr>
          </w:p>
        </w:tc>
        <w:tc>
          <w:tcPr>
            <w:tcW w:w="1813" w:type="dxa"/>
          </w:tcPr>
          <w:p w14:paraId="2F53A8FE" w14:textId="77777777" w:rsidR="00986178" w:rsidRDefault="00986178" w:rsidP="00DF0282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3786D45E" w14:textId="77777777" w:rsidR="00986178" w:rsidRDefault="00986178" w:rsidP="00DF0282">
            <w:pPr>
              <w:ind w:right="210"/>
            </w:pPr>
            <w:r>
              <w:rPr>
                <w:rFonts w:hint="eastAsia"/>
              </w:rPr>
              <w:t>datetim</w:t>
            </w:r>
            <w:r>
              <w:rPr>
                <w:rFonts w:hint="eastAsia"/>
              </w:rPr>
              <w:lastRenderedPageBreak/>
              <w:t>e</w:t>
            </w:r>
          </w:p>
        </w:tc>
        <w:tc>
          <w:tcPr>
            <w:tcW w:w="992" w:type="dxa"/>
          </w:tcPr>
          <w:p w14:paraId="4A8DE78D" w14:textId="77777777" w:rsidR="00986178" w:rsidRDefault="00986178" w:rsidP="00DF0282">
            <w:pPr>
              <w:ind w:right="210"/>
            </w:pPr>
            <w:r>
              <w:lastRenderedPageBreak/>
              <w:t>Y</w:t>
            </w:r>
          </w:p>
        </w:tc>
        <w:tc>
          <w:tcPr>
            <w:tcW w:w="1276" w:type="dxa"/>
          </w:tcPr>
          <w:p w14:paraId="40F8D80D" w14:textId="77777777" w:rsidR="00986178" w:rsidRDefault="00986178" w:rsidP="00DF0282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25853DAC" w14:textId="77777777" w:rsidR="00986178" w:rsidRDefault="00986178" w:rsidP="00DF0282">
            <w:pPr>
              <w:ind w:right="210"/>
            </w:pPr>
          </w:p>
        </w:tc>
        <w:tc>
          <w:tcPr>
            <w:tcW w:w="1328" w:type="dxa"/>
          </w:tcPr>
          <w:p w14:paraId="039BA5E3" w14:textId="77777777" w:rsidR="00986178" w:rsidRDefault="00986178" w:rsidP="00DF0282">
            <w:pPr>
              <w:ind w:left="210" w:right="210"/>
            </w:pPr>
          </w:p>
        </w:tc>
      </w:tr>
    </w:tbl>
    <w:p w14:paraId="429B3FC2" w14:textId="77777777" w:rsidR="00986178" w:rsidRDefault="00986178" w:rsidP="00986178">
      <w:r>
        <w:rPr>
          <w:rFonts w:hint="eastAsia"/>
        </w:rPr>
        <w:lastRenderedPageBreak/>
        <w:t>|</w:t>
      </w:r>
    </w:p>
    <w:p w14:paraId="58E9D250" w14:textId="77777777" w:rsidR="00986178" w:rsidRDefault="00986178" w:rsidP="00986178"/>
    <w:p w14:paraId="1D3622ED" w14:textId="77777777" w:rsidR="00986178" w:rsidRDefault="00986178" w:rsidP="00986178">
      <w:pPr>
        <w:pStyle w:val="a0"/>
      </w:pPr>
      <w:bookmarkStart w:id="117" w:name="_Toc427236709"/>
      <w:bookmarkStart w:id="118" w:name="_Toc430249279"/>
      <w:r>
        <w:rPr>
          <w:rFonts w:hint="eastAsia"/>
        </w:rPr>
        <w:t>班级任教</w:t>
      </w:r>
      <w:r>
        <w:t>学段表</w:t>
      </w:r>
      <w:bookmarkEnd w:id="117"/>
      <w:bookmarkEnd w:id="118"/>
    </w:p>
    <w:p w14:paraId="40E6AC19" w14:textId="77777777" w:rsidR="00986178" w:rsidRDefault="00986178" w:rsidP="00986178">
      <w:r>
        <w:rPr>
          <w:rFonts w:hint="eastAsia"/>
        </w:rPr>
        <w:t>*</w:t>
      </w:r>
      <w:r>
        <w:t>Class</w:t>
      </w:r>
      <w:r>
        <w:rPr>
          <w:rFonts w:hint="eastAsia"/>
        </w:rPr>
        <w:t>_</w:t>
      </w:r>
      <w:r>
        <w:t>TeachGrade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986178" w14:paraId="32783895" w14:textId="77777777" w:rsidTr="00DF0282">
        <w:tc>
          <w:tcPr>
            <w:tcW w:w="847" w:type="dxa"/>
          </w:tcPr>
          <w:p w14:paraId="6C65184A" w14:textId="77777777" w:rsidR="00986178" w:rsidRPr="002177A0" w:rsidRDefault="00986178" w:rsidP="00DF0282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7D61CD95" w14:textId="77777777" w:rsidR="00986178" w:rsidRPr="002177A0" w:rsidRDefault="00986178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2C18D354" w14:textId="77777777" w:rsidR="00986178" w:rsidRPr="002177A0" w:rsidRDefault="00986178" w:rsidP="00DF02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4F6FFD47" w14:textId="77777777" w:rsidR="00986178" w:rsidRPr="002177A0" w:rsidRDefault="00986178" w:rsidP="00DF02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16547CBD" w14:textId="77777777" w:rsidR="00986178" w:rsidRPr="002177A0" w:rsidRDefault="00986178" w:rsidP="00DF0282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4242205F" w14:textId="77777777" w:rsidR="00986178" w:rsidRPr="002177A0" w:rsidRDefault="00986178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7DE0C1D0" w14:textId="77777777" w:rsidR="00986178" w:rsidRPr="002177A0" w:rsidRDefault="00986178" w:rsidP="00DF0282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986178" w14:paraId="5C2E1A2C" w14:textId="77777777" w:rsidTr="00DF0282">
        <w:tc>
          <w:tcPr>
            <w:tcW w:w="847" w:type="dxa"/>
          </w:tcPr>
          <w:p w14:paraId="491F74E2" w14:textId="77777777" w:rsidR="00986178" w:rsidRDefault="00986178" w:rsidP="00DF0282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56D3EA40" w14:textId="77777777" w:rsidR="00986178" w:rsidRDefault="00986178" w:rsidP="00DF0282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1ACE8586" w14:textId="77777777" w:rsidR="00986178" w:rsidRDefault="00986178" w:rsidP="00DF0282"/>
        </w:tc>
        <w:tc>
          <w:tcPr>
            <w:tcW w:w="992" w:type="dxa"/>
          </w:tcPr>
          <w:p w14:paraId="7FE52B36" w14:textId="77777777" w:rsidR="00986178" w:rsidRDefault="00986178" w:rsidP="00DF0282"/>
        </w:tc>
        <w:tc>
          <w:tcPr>
            <w:tcW w:w="1276" w:type="dxa"/>
          </w:tcPr>
          <w:p w14:paraId="15B7A60A" w14:textId="77777777" w:rsidR="00986178" w:rsidRDefault="00986178" w:rsidP="00DF0282"/>
        </w:tc>
        <w:tc>
          <w:tcPr>
            <w:tcW w:w="1134" w:type="dxa"/>
          </w:tcPr>
          <w:p w14:paraId="41698501" w14:textId="77777777" w:rsidR="00986178" w:rsidRDefault="00986178" w:rsidP="00DF0282"/>
        </w:tc>
        <w:tc>
          <w:tcPr>
            <w:tcW w:w="1328" w:type="dxa"/>
          </w:tcPr>
          <w:p w14:paraId="08205A1F" w14:textId="77777777" w:rsidR="00986178" w:rsidRDefault="00986178" w:rsidP="00DF0282"/>
        </w:tc>
      </w:tr>
      <w:tr w:rsidR="00986178" w14:paraId="48898AB2" w14:textId="77777777" w:rsidTr="00DF0282">
        <w:tc>
          <w:tcPr>
            <w:tcW w:w="847" w:type="dxa"/>
          </w:tcPr>
          <w:p w14:paraId="6FAEEBB0" w14:textId="77777777" w:rsidR="00986178" w:rsidRDefault="00986178" w:rsidP="00DF0282"/>
        </w:tc>
        <w:tc>
          <w:tcPr>
            <w:tcW w:w="1813" w:type="dxa"/>
          </w:tcPr>
          <w:p w14:paraId="2494B9BF" w14:textId="77777777" w:rsidR="00986178" w:rsidRDefault="00986178" w:rsidP="00DF0282">
            <w:pPr>
              <w:ind w:right="210"/>
            </w:pPr>
            <w:r>
              <w:t>ClassId</w:t>
            </w:r>
          </w:p>
        </w:tc>
        <w:tc>
          <w:tcPr>
            <w:tcW w:w="1134" w:type="dxa"/>
          </w:tcPr>
          <w:p w14:paraId="78A6A322" w14:textId="77777777" w:rsidR="00986178" w:rsidRDefault="00986178" w:rsidP="00DF0282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BCD4BE2" w14:textId="77777777" w:rsidR="00986178" w:rsidRDefault="00986178" w:rsidP="00DF0282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DE4F2BE" w14:textId="77777777" w:rsidR="00986178" w:rsidRDefault="00986178" w:rsidP="00DF0282"/>
        </w:tc>
        <w:tc>
          <w:tcPr>
            <w:tcW w:w="1134" w:type="dxa"/>
          </w:tcPr>
          <w:p w14:paraId="53415477" w14:textId="77777777" w:rsidR="00986178" w:rsidRDefault="00986178" w:rsidP="00DF02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0C52335F" w14:textId="77777777" w:rsidR="00986178" w:rsidRDefault="00986178" w:rsidP="00DF0282"/>
        </w:tc>
      </w:tr>
      <w:tr w:rsidR="00986178" w14:paraId="17E78684" w14:textId="77777777" w:rsidTr="00DF0282">
        <w:tc>
          <w:tcPr>
            <w:tcW w:w="847" w:type="dxa"/>
          </w:tcPr>
          <w:p w14:paraId="5F9A9791" w14:textId="77777777" w:rsidR="00986178" w:rsidRDefault="00986178" w:rsidP="00DF0282"/>
        </w:tc>
        <w:tc>
          <w:tcPr>
            <w:tcW w:w="1813" w:type="dxa"/>
          </w:tcPr>
          <w:p w14:paraId="48B58BC3" w14:textId="77777777" w:rsidR="00986178" w:rsidRDefault="00986178" w:rsidP="00DF0282">
            <w:r>
              <w:t>TeachGrade</w:t>
            </w:r>
          </w:p>
        </w:tc>
        <w:tc>
          <w:tcPr>
            <w:tcW w:w="1134" w:type="dxa"/>
          </w:tcPr>
          <w:p w14:paraId="77BF9BDE" w14:textId="77777777" w:rsidR="00986178" w:rsidRDefault="00986178" w:rsidP="00DF028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0CCB804C" w14:textId="77777777" w:rsidR="00986178" w:rsidRDefault="00986178" w:rsidP="00DF0282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605A5C5" w14:textId="77777777" w:rsidR="00986178" w:rsidRDefault="00986178" w:rsidP="00DF0282"/>
        </w:tc>
        <w:tc>
          <w:tcPr>
            <w:tcW w:w="1134" w:type="dxa"/>
          </w:tcPr>
          <w:p w14:paraId="51B55F51" w14:textId="77777777" w:rsidR="00986178" w:rsidRDefault="00986178" w:rsidP="00DF0282">
            <w:r>
              <w:rPr>
                <w:rFonts w:hint="eastAsia"/>
              </w:rPr>
              <w:t>任教年级</w:t>
            </w:r>
          </w:p>
        </w:tc>
        <w:tc>
          <w:tcPr>
            <w:tcW w:w="1328" w:type="dxa"/>
          </w:tcPr>
          <w:p w14:paraId="36167DDE" w14:textId="77777777" w:rsidR="00986178" w:rsidRDefault="00986178" w:rsidP="00DF0282"/>
        </w:tc>
      </w:tr>
      <w:tr w:rsidR="00986178" w14:paraId="58569E09" w14:textId="77777777" w:rsidTr="00DF0282">
        <w:tc>
          <w:tcPr>
            <w:tcW w:w="847" w:type="dxa"/>
          </w:tcPr>
          <w:p w14:paraId="282039C4" w14:textId="77777777" w:rsidR="00986178" w:rsidRDefault="00986178" w:rsidP="00DF0282">
            <w:pPr>
              <w:ind w:left="210" w:right="210"/>
            </w:pPr>
          </w:p>
        </w:tc>
        <w:tc>
          <w:tcPr>
            <w:tcW w:w="1813" w:type="dxa"/>
          </w:tcPr>
          <w:p w14:paraId="7754D670" w14:textId="77777777" w:rsidR="00986178" w:rsidRDefault="00986178" w:rsidP="00DF0282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0CB37669" w14:textId="77777777" w:rsidR="00986178" w:rsidRDefault="00986178" w:rsidP="00DF0282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5BD24706" w14:textId="77777777" w:rsidR="00986178" w:rsidRDefault="00986178" w:rsidP="00DF0282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2CFBA9D1" w14:textId="77777777" w:rsidR="00986178" w:rsidRDefault="00986178" w:rsidP="00DF0282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4DAE7B56" w14:textId="77777777" w:rsidR="00986178" w:rsidRDefault="00986178" w:rsidP="00DF0282">
            <w:pPr>
              <w:ind w:right="210"/>
            </w:pPr>
          </w:p>
        </w:tc>
        <w:tc>
          <w:tcPr>
            <w:tcW w:w="1328" w:type="dxa"/>
          </w:tcPr>
          <w:p w14:paraId="39BE65DD" w14:textId="77777777" w:rsidR="00986178" w:rsidRDefault="00986178" w:rsidP="00DF0282">
            <w:pPr>
              <w:ind w:left="210" w:right="210"/>
            </w:pPr>
          </w:p>
        </w:tc>
      </w:tr>
      <w:tr w:rsidR="00986178" w14:paraId="0E363255" w14:textId="77777777" w:rsidTr="00DF0282">
        <w:tc>
          <w:tcPr>
            <w:tcW w:w="847" w:type="dxa"/>
          </w:tcPr>
          <w:p w14:paraId="0DF99571" w14:textId="77777777" w:rsidR="00986178" w:rsidRDefault="00986178" w:rsidP="00DF0282">
            <w:pPr>
              <w:ind w:left="210" w:right="210"/>
            </w:pPr>
          </w:p>
        </w:tc>
        <w:tc>
          <w:tcPr>
            <w:tcW w:w="1813" w:type="dxa"/>
          </w:tcPr>
          <w:p w14:paraId="3AE6BF2E" w14:textId="77777777" w:rsidR="00986178" w:rsidRDefault="00986178" w:rsidP="00DF0282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41412B37" w14:textId="77777777" w:rsidR="00986178" w:rsidRDefault="00986178" w:rsidP="00DF0282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7C23BF35" w14:textId="77777777" w:rsidR="00986178" w:rsidRDefault="00986178" w:rsidP="00DF0282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026B597B" w14:textId="77777777" w:rsidR="00986178" w:rsidRDefault="00986178" w:rsidP="00DF0282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6B5475A9" w14:textId="77777777" w:rsidR="00986178" w:rsidRDefault="00986178" w:rsidP="00DF0282">
            <w:pPr>
              <w:ind w:right="210"/>
            </w:pPr>
          </w:p>
        </w:tc>
        <w:tc>
          <w:tcPr>
            <w:tcW w:w="1328" w:type="dxa"/>
          </w:tcPr>
          <w:p w14:paraId="2232B428" w14:textId="77777777" w:rsidR="00986178" w:rsidRDefault="00986178" w:rsidP="00DF0282">
            <w:pPr>
              <w:ind w:left="210" w:right="210"/>
            </w:pPr>
          </w:p>
        </w:tc>
      </w:tr>
    </w:tbl>
    <w:p w14:paraId="5035AB83" w14:textId="77777777" w:rsidR="00986178" w:rsidRDefault="00986178" w:rsidP="00986178">
      <w:r>
        <w:rPr>
          <w:rFonts w:hint="eastAsia"/>
        </w:rPr>
        <w:t>|</w:t>
      </w:r>
    </w:p>
    <w:p w14:paraId="3601A91E" w14:textId="77777777" w:rsidR="00986178" w:rsidRDefault="00986178" w:rsidP="00986178"/>
    <w:p w14:paraId="78C1A648" w14:textId="77777777" w:rsidR="00986178" w:rsidRDefault="00986178" w:rsidP="00C822A2"/>
    <w:p w14:paraId="19F4C6BF" w14:textId="64E27397" w:rsidR="00AA77FC" w:rsidRDefault="00AA77FC" w:rsidP="00AA77FC">
      <w:pPr>
        <w:pStyle w:val="a0"/>
      </w:pPr>
      <w:bookmarkStart w:id="119" w:name="_Toc430249280"/>
      <w:r>
        <w:rPr>
          <w:rFonts w:hint="eastAsia"/>
        </w:rPr>
        <w:t>班级职称</w:t>
      </w:r>
      <w:r>
        <w:t>表</w:t>
      </w:r>
      <w:bookmarkEnd w:id="119"/>
    </w:p>
    <w:p w14:paraId="5E79479B" w14:textId="71EE8400" w:rsidR="00AA77FC" w:rsidRDefault="00AA77FC" w:rsidP="00AA77FC">
      <w:r>
        <w:rPr>
          <w:rFonts w:hint="eastAsia"/>
        </w:rPr>
        <w:t>*</w:t>
      </w:r>
      <w:r>
        <w:t>Class</w:t>
      </w:r>
      <w:r>
        <w:rPr>
          <w:rFonts w:hint="eastAsia"/>
        </w:rPr>
        <w:t>_</w:t>
      </w:r>
      <w:r w:rsidRPr="00AA77FC">
        <w:t>TeachRank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AA77FC" w14:paraId="4472223E" w14:textId="77777777" w:rsidTr="00ED5C66">
        <w:tc>
          <w:tcPr>
            <w:tcW w:w="847" w:type="dxa"/>
          </w:tcPr>
          <w:p w14:paraId="6DBCE451" w14:textId="77777777" w:rsidR="00AA77FC" w:rsidRPr="002177A0" w:rsidRDefault="00AA77FC" w:rsidP="00ED5C66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028FDD8F" w14:textId="77777777" w:rsidR="00AA77FC" w:rsidRPr="002177A0" w:rsidRDefault="00AA77FC" w:rsidP="00ED5C66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64335A3D" w14:textId="77777777" w:rsidR="00AA77FC" w:rsidRPr="002177A0" w:rsidRDefault="00AA77FC" w:rsidP="00ED5C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2119C535" w14:textId="77777777" w:rsidR="00AA77FC" w:rsidRPr="002177A0" w:rsidRDefault="00AA77FC" w:rsidP="00ED5C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74AF5413" w14:textId="77777777" w:rsidR="00AA77FC" w:rsidRPr="002177A0" w:rsidRDefault="00AA77FC" w:rsidP="00ED5C66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0539443B" w14:textId="77777777" w:rsidR="00AA77FC" w:rsidRPr="002177A0" w:rsidRDefault="00AA77FC" w:rsidP="00ED5C66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00FB517F" w14:textId="77777777" w:rsidR="00AA77FC" w:rsidRPr="002177A0" w:rsidRDefault="00AA77FC" w:rsidP="00ED5C66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AA77FC" w14:paraId="664131D9" w14:textId="77777777" w:rsidTr="00ED5C66">
        <w:tc>
          <w:tcPr>
            <w:tcW w:w="847" w:type="dxa"/>
          </w:tcPr>
          <w:p w14:paraId="69988BB3" w14:textId="77777777" w:rsidR="00AA77FC" w:rsidRDefault="00AA77FC" w:rsidP="00ED5C66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1C343BE7" w14:textId="77777777" w:rsidR="00AA77FC" w:rsidRDefault="00AA77FC" w:rsidP="00ED5C6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1AEAD9A6" w14:textId="77777777" w:rsidR="00AA77FC" w:rsidRDefault="00AA77FC" w:rsidP="00ED5C66"/>
        </w:tc>
        <w:tc>
          <w:tcPr>
            <w:tcW w:w="992" w:type="dxa"/>
          </w:tcPr>
          <w:p w14:paraId="3EAC68C8" w14:textId="77777777" w:rsidR="00AA77FC" w:rsidRDefault="00AA77FC" w:rsidP="00ED5C66"/>
        </w:tc>
        <w:tc>
          <w:tcPr>
            <w:tcW w:w="1276" w:type="dxa"/>
          </w:tcPr>
          <w:p w14:paraId="773C9253" w14:textId="77777777" w:rsidR="00AA77FC" w:rsidRDefault="00AA77FC" w:rsidP="00ED5C66"/>
        </w:tc>
        <w:tc>
          <w:tcPr>
            <w:tcW w:w="1134" w:type="dxa"/>
          </w:tcPr>
          <w:p w14:paraId="69C679E7" w14:textId="77777777" w:rsidR="00AA77FC" w:rsidRDefault="00AA77FC" w:rsidP="00ED5C66"/>
        </w:tc>
        <w:tc>
          <w:tcPr>
            <w:tcW w:w="1328" w:type="dxa"/>
          </w:tcPr>
          <w:p w14:paraId="7E3F8794" w14:textId="77777777" w:rsidR="00AA77FC" w:rsidRDefault="00AA77FC" w:rsidP="00ED5C66"/>
        </w:tc>
      </w:tr>
      <w:tr w:rsidR="00AA77FC" w14:paraId="21AC176A" w14:textId="77777777" w:rsidTr="00ED5C66">
        <w:tc>
          <w:tcPr>
            <w:tcW w:w="847" w:type="dxa"/>
          </w:tcPr>
          <w:p w14:paraId="6E22400D" w14:textId="77777777" w:rsidR="00AA77FC" w:rsidRDefault="00AA77FC" w:rsidP="00ED5C66"/>
        </w:tc>
        <w:tc>
          <w:tcPr>
            <w:tcW w:w="1813" w:type="dxa"/>
          </w:tcPr>
          <w:p w14:paraId="330013FB" w14:textId="77777777" w:rsidR="00AA77FC" w:rsidRDefault="00AA77FC" w:rsidP="00ED5C66">
            <w:pPr>
              <w:ind w:right="210"/>
            </w:pPr>
            <w:r>
              <w:t>ClassId</w:t>
            </w:r>
          </w:p>
        </w:tc>
        <w:tc>
          <w:tcPr>
            <w:tcW w:w="1134" w:type="dxa"/>
          </w:tcPr>
          <w:p w14:paraId="250B5555" w14:textId="77777777" w:rsidR="00AA77FC" w:rsidRDefault="00AA77FC" w:rsidP="00ED5C66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3ED56CDB" w14:textId="77777777" w:rsidR="00AA77FC" w:rsidRDefault="00AA77FC" w:rsidP="00ED5C66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1CBDD245" w14:textId="77777777" w:rsidR="00AA77FC" w:rsidRDefault="00AA77FC" w:rsidP="00ED5C66"/>
        </w:tc>
        <w:tc>
          <w:tcPr>
            <w:tcW w:w="1134" w:type="dxa"/>
          </w:tcPr>
          <w:p w14:paraId="39386A32" w14:textId="77777777" w:rsidR="00AA77FC" w:rsidRDefault="00AA77FC" w:rsidP="00ED5C6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444EE4CB" w14:textId="77777777" w:rsidR="00AA77FC" w:rsidRDefault="00AA77FC" w:rsidP="00ED5C66"/>
        </w:tc>
      </w:tr>
      <w:tr w:rsidR="00AA77FC" w14:paraId="1D7D63A0" w14:textId="77777777" w:rsidTr="00ED5C66">
        <w:tc>
          <w:tcPr>
            <w:tcW w:w="847" w:type="dxa"/>
          </w:tcPr>
          <w:p w14:paraId="620B04EA" w14:textId="77777777" w:rsidR="00AA77FC" w:rsidRDefault="00AA77FC" w:rsidP="00ED5C66"/>
        </w:tc>
        <w:tc>
          <w:tcPr>
            <w:tcW w:w="1813" w:type="dxa"/>
          </w:tcPr>
          <w:p w14:paraId="5BC862D1" w14:textId="229003F4" w:rsidR="00AA77FC" w:rsidRDefault="00DE1E21" w:rsidP="00ED5C66">
            <w:r w:rsidRPr="00AA77FC">
              <w:t>TeachRank</w:t>
            </w:r>
          </w:p>
        </w:tc>
        <w:tc>
          <w:tcPr>
            <w:tcW w:w="1134" w:type="dxa"/>
          </w:tcPr>
          <w:p w14:paraId="3183D5A7" w14:textId="77777777" w:rsidR="00AA77FC" w:rsidRDefault="00AA77FC" w:rsidP="00ED5C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9A82676" w14:textId="77777777" w:rsidR="00AA77FC" w:rsidRDefault="00AA77FC" w:rsidP="00ED5C66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32D83896" w14:textId="77777777" w:rsidR="00AA77FC" w:rsidRDefault="00AA77FC" w:rsidP="00ED5C66"/>
        </w:tc>
        <w:tc>
          <w:tcPr>
            <w:tcW w:w="1134" w:type="dxa"/>
          </w:tcPr>
          <w:p w14:paraId="2BFFA36B" w14:textId="6003E546" w:rsidR="00AA77FC" w:rsidRDefault="00F5740F" w:rsidP="00ED5C66">
            <w:r>
              <w:rPr>
                <w:rFonts w:hint="eastAsia"/>
              </w:rPr>
              <w:t>职称</w:t>
            </w:r>
          </w:p>
        </w:tc>
        <w:tc>
          <w:tcPr>
            <w:tcW w:w="1328" w:type="dxa"/>
          </w:tcPr>
          <w:p w14:paraId="092CF9F2" w14:textId="77777777" w:rsidR="00AA77FC" w:rsidRDefault="00AA77FC" w:rsidP="00ED5C66"/>
        </w:tc>
      </w:tr>
      <w:tr w:rsidR="00AA77FC" w14:paraId="6D7FC76B" w14:textId="77777777" w:rsidTr="00ED5C66">
        <w:tc>
          <w:tcPr>
            <w:tcW w:w="847" w:type="dxa"/>
          </w:tcPr>
          <w:p w14:paraId="6E63B921" w14:textId="77777777" w:rsidR="00AA77FC" w:rsidRDefault="00AA77FC" w:rsidP="00ED5C66">
            <w:pPr>
              <w:ind w:left="210" w:right="210"/>
            </w:pPr>
          </w:p>
        </w:tc>
        <w:tc>
          <w:tcPr>
            <w:tcW w:w="1813" w:type="dxa"/>
          </w:tcPr>
          <w:p w14:paraId="02C21630" w14:textId="77777777" w:rsidR="00AA77FC" w:rsidRDefault="00AA77FC" w:rsidP="00ED5C66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6AD9D1D4" w14:textId="77777777" w:rsidR="00AA77FC" w:rsidRDefault="00AA77FC" w:rsidP="00ED5C66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41539A2B" w14:textId="77777777" w:rsidR="00AA77FC" w:rsidRDefault="00AA77FC" w:rsidP="00ED5C66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3F4E409C" w14:textId="77777777" w:rsidR="00AA77FC" w:rsidRDefault="00AA77FC" w:rsidP="00ED5C66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3811641C" w14:textId="77777777" w:rsidR="00AA77FC" w:rsidRDefault="00AA77FC" w:rsidP="00ED5C66">
            <w:pPr>
              <w:ind w:right="210"/>
            </w:pPr>
          </w:p>
        </w:tc>
        <w:tc>
          <w:tcPr>
            <w:tcW w:w="1328" w:type="dxa"/>
          </w:tcPr>
          <w:p w14:paraId="0E3A4BEF" w14:textId="77777777" w:rsidR="00AA77FC" w:rsidRDefault="00AA77FC" w:rsidP="00ED5C66">
            <w:pPr>
              <w:ind w:left="210" w:right="210"/>
            </w:pPr>
          </w:p>
        </w:tc>
      </w:tr>
      <w:tr w:rsidR="00AA77FC" w14:paraId="07FF8ED6" w14:textId="77777777" w:rsidTr="00ED5C66">
        <w:tc>
          <w:tcPr>
            <w:tcW w:w="847" w:type="dxa"/>
          </w:tcPr>
          <w:p w14:paraId="5A124B88" w14:textId="77777777" w:rsidR="00AA77FC" w:rsidRDefault="00AA77FC" w:rsidP="00ED5C66">
            <w:pPr>
              <w:ind w:left="210" w:right="210"/>
            </w:pPr>
          </w:p>
        </w:tc>
        <w:tc>
          <w:tcPr>
            <w:tcW w:w="1813" w:type="dxa"/>
          </w:tcPr>
          <w:p w14:paraId="0AE87D65" w14:textId="77777777" w:rsidR="00AA77FC" w:rsidRDefault="00AA77FC" w:rsidP="00ED5C66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141F4F21" w14:textId="77777777" w:rsidR="00AA77FC" w:rsidRDefault="00AA77FC" w:rsidP="00ED5C66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102B6AC0" w14:textId="77777777" w:rsidR="00AA77FC" w:rsidRDefault="00AA77FC" w:rsidP="00ED5C66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6CAAFF58" w14:textId="77777777" w:rsidR="00AA77FC" w:rsidRDefault="00AA77FC" w:rsidP="00ED5C66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7712CAA0" w14:textId="77777777" w:rsidR="00AA77FC" w:rsidRDefault="00AA77FC" w:rsidP="00ED5C66">
            <w:pPr>
              <w:ind w:right="210"/>
            </w:pPr>
          </w:p>
        </w:tc>
        <w:tc>
          <w:tcPr>
            <w:tcW w:w="1328" w:type="dxa"/>
          </w:tcPr>
          <w:p w14:paraId="26F45F7A" w14:textId="77777777" w:rsidR="00AA77FC" w:rsidRDefault="00AA77FC" w:rsidP="00ED5C66">
            <w:pPr>
              <w:ind w:left="210" w:right="210"/>
            </w:pPr>
          </w:p>
        </w:tc>
      </w:tr>
    </w:tbl>
    <w:p w14:paraId="72174E1A" w14:textId="77777777" w:rsidR="00AA77FC" w:rsidRDefault="00AA77FC" w:rsidP="00AA77FC">
      <w:r>
        <w:rPr>
          <w:rFonts w:hint="eastAsia"/>
        </w:rPr>
        <w:t>|</w:t>
      </w:r>
    </w:p>
    <w:p w14:paraId="381515D0" w14:textId="77777777" w:rsidR="00986178" w:rsidRDefault="00986178" w:rsidP="00C822A2"/>
    <w:p w14:paraId="1BF29791" w14:textId="77777777" w:rsidR="00986178" w:rsidRDefault="00986178" w:rsidP="00C822A2"/>
    <w:p w14:paraId="44AD68B2" w14:textId="77777777" w:rsidR="001F160E" w:rsidRPr="00C91274" w:rsidRDefault="001F160E" w:rsidP="001F160E">
      <w:pPr>
        <w:pStyle w:val="a0"/>
        <w:rPr>
          <w:strike/>
          <w:color w:val="FF0000"/>
        </w:rPr>
      </w:pPr>
      <w:bookmarkStart w:id="120" w:name="_Toc427236710"/>
      <w:bookmarkStart w:id="121" w:name="_Toc430249281"/>
      <w:r w:rsidRPr="00C91274">
        <w:rPr>
          <w:rFonts w:hint="eastAsia"/>
          <w:strike/>
          <w:color w:val="FF0000"/>
        </w:rPr>
        <w:t>班级通讯录表（用户填写生成，不直接读取个人数据）</w:t>
      </w:r>
      <w:bookmarkEnd w:id="120"/>
      <w:bookmarkEnd w:id="121"/>
    </w:p>
    <w:p w14:paraId="4B965865" w14:textId="77777777" w:rsidR="001F160E" w:rsidRPr="00C91274" w:rsidRDefault="001F160E" w:rsidP="001F160E">
      <w:pPr>
        <w:rPr>
          <w:strike/>
          <w:color w:val="FF0000"/>
        </w:rPr>
      </w:pPr>
      <w:r w:rsidRPr="00C91274">
        <w:rPr>
          <w:strike/>
          <w:color w:val="FF0000"/>
        </w:rPr>
        <w:t>* Class_</w:t>
      </w:r>
      <w:r w:rsidR="00C07B56" w:rsidRPr="00C91274">
        <w:rPr>
          <w:strike/>
          <w:color w:val="FF0000"/>
        </w:rPr>
        <w:t>AddressList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957D78" w:rsidRPr="00B62C7A" w14:paraId="438E78DE" w14:textId="77777777" w:rsidTr="00596920">
        <w:tc>
          <w:tcPr>
            <w:tcW w:w="847" w:type="dxa"/>
          </w:tcPr>
          <w:p w14:paraId="61C9EB76" w14:textId="77777777" w:rsidR="001F160E" w:rsidRPr="00C91274" w:rsidRDefault="001F160E" w:rsidP="00596920">
            <w:pPr>
              <w:ind w:left="210" w:right="210"/>
              <w:jc w:val="center"/>
              <w:rPr>
                <w:b/>
                <w:strike/>
                <w:color w:val="FF0000"/>
              </w:rPr>
            </w:pPr>
            <w:r w:rsidRPr="00C91274">
              <w:rPr>
                <w:rFonts w:hint="eastAsia"/>
                <w:b/>
                <w:strike/>
                <w:color w:val="FF0000"/>
              </w:rPr>
              <w:t>主键</w:t>
            </w:r>
          </w:p>
        </w:tc>
        <w:tc>
          <w:tcPr>
            <w:tcW w:w="1813" w:type="dxa"/>
          </w:tcPr>
          <w:p w14:paraId="1A5B06BB" w14:textId="77777777" w:rsidR="001F160E" w:rsidRPr="00C91274" w:rsidRDefault="001F160E" w:rsidP="00596920">
            <w:pPr>
              <w:ind w:left="210" w:right="210"/>
              <w:jc w:val="center"/>
              <w:rPr>
                <w:b/>
                <w:strike/>
                <w:color w:val="FF0000"/>
              </w:rPr>
            </w:pPr>
            <w:r w:rsidRPr="00C91274">
              <w:rPr>
                <w:rFonts w:hint="eastAsia"/>
                <w:b/>
                <w:strike/>
                <w:color w:val="FF0000"/>
              </w:rPr>
              <w:t>字段</w:t>
            </w:r>
          </w:p>
        </w:tc>
        <w:tc>
          <w:tcPr>
            <w:tcW w:w="1134" w:type="dxa"/>
          </w:tcPr>
          <w:p w14:paraId="311DE6E3" w14:textId="77777777" w:rsidR="001F160E" w:rsidRPr="00C91274" w:rsidRDefault="001F160E" w:rsidP="00596920">
            <w:pPr>
              <w:jc w:val="center"/>
              <w:rPr>
                <w:b/>
                <w:strike/>
                <w:color w:val="FF0000"/>
              </w:rPr>
            </w:pPr>
            <w:r w:rsidRPr="00C91274">
              <w:rPr>
                <w:rFonts w:hint="eastAsia"/>
                <w:b/>
                <w:strike/>
                <w:color w:val="FF0000"/>
              </w:rPr>
              <w:t>类型</w:t>
            </w:r>
          </w:p>
        </w:tc>
        <w:tc>
          <w:tcPr>
            <w:tcW w:w="992" w:type="dxa"/>
          </w:tcPr>
          <w:p w14:paraId="632F59B8" w14:textId="77777777" w:rsidR="001F160E" w:rsidRPr="00C91274" w:rsidRDefault="001F160E" w:rsidP="00596920">
            <w:pPr>
              <w:jc w:val="center"/>
              <w:rPr>
                <w:b/>
                <w:strike/>
                <w:color w:val="FF0000"/>
              </w:rPr>
            </w:pPr>
            <w:r w:rsidRPr="00C91274">
              <w:rPr>
                <w:rFonts w:hint="eastAsia"/>
                <w:b/>
                <w:strike/>
                <w:color w:val="FF0000"/>
              </w:rPr>
              <w:t>不能为空</w:t>
            </w:r>
          </w:p>
        </w:tc>
        <w:tc>
          <w:tcPr>
            <w:tcW w:w="1276" w:type="dxa"/>
          </w:tcPr>
          <w:p w14:paraId="2A91DE15" w14:textId="77777777" w:rsidR="001F160E" w:rsidRPr="00C91274" w:rsidRDefault="001F160E" w:rsidP="00596920">
            <w:pPr>
              <w:ind w:left="210" w:right="210"/>
              <w:jc w:val="center"/>
              <w:rPr>
                <w:b/>
                <w:strike/>
                <w:color w:val="FF0000"/>
              </w:rPr>
            </w:pPr>
            <w:r w:rsidRPr="00C91274">
              <w:rPr>
                <w:rFonts w:hint="eastAsia"/>
                <w:b/>
                <w:strike/>
                <w:color w:val="FF0000"/>
              </w:rPr>
              <w:t>默认值</w:t>
            </w:r>
          </w:p>
        </w:tc>
        <w:tc>
          <w:tcPr>
            <w:tcW w:w="1134" w:type="dxa"/>
          </w:tcPr>
          <w:p w14:paraId="3901973B" w14:textId="77777777" w:rsidR="001F160E" w:rsidRPr="00C91274" w:rsidRDefault="001F160E" w:rsidP="00596920">
            <w:pPr>
              <w:ind w:left="210" w:right="210"/>
              <w:jc w:val="center"/>
              <w:rPr>
                <w:b/>
                <w:strike/>
                <w:color w:val="FF0000"/>
              </w:rPr>
            </w:pPr>
            <w:r w:rsidRPr="00C91274">
              <w:rPr>
                <w:rFonts w:hint="eastAsia"/>
                <w:b/>
                <w:strike/>
                <w:color w:val="FF0000"/>
              </w:rPr>
              <w:t>用途</w:t>
            </w:r>
          </w:p>
        </w:tc>
        <w:tc>
          <w:tcPr>
            <w:tcW w:w="1328" w:type="dxa"/>
          </w:tcPr>
          <w:p w14:paraId="0D1396D7" w14:textId="77777777" w:rsidR="001F160E" w:rsidRPr="00C91274" w:rsidRDefault="001F160E" w:rsidP="00596920">
            <w:pPr>
              <w:ind w:left="210" w:right="210"/>
              <w:jc w:val="center"/>
              <w:rPr>
                <w:b/>
                <w:strike/>
                <w:color w:val="FF0000"/>
              </w:rPr>
            </w:pPr>
            <w:r w:rsidRPr="00C91274">
              <w:rPr>
                <w:rFonts w:hint="eastAsia"/>
                <w:b/>
                <w:strike/>
                <w:color w:val="FF0000"/>
              </w:rPr>
              <w:t>备注</w:t>
            </w:r>
          </w:p>
        </w:tc>
      </w:tr>
      <w:tr w:rsidR="00957D78" w:rsidRPr="00B62C7A" w14:paraId="3D8501E4" w14:textId="77777777" w:rsidTr="00596920">
        <w:tc>
          <w:tcPr>
            <w:tcW w:w="847" w:type="dxa"/>
          </w:tcPr>
          <w:p w14:paraId="4BBFB06B" w14:textId="77777777" w:rsidR="001F160E" w:rsidRPr="00C91274" w:rsidRDefault="001F160E" w:rsidP="00596920">
            <w:pPr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y</w:t>
            </w:r>
          </w:p>
        </w:tc>
        <w:tc>
          <w:tcPr>
            <w:tcW w:w="1813" w:type="dxa"/>
          </w:tcPr>
          <w:p w14:paraId="13DFD58F" w14:textId="77777777" w:rsidR="001F160E" w:rsidRPr="00C91274" w:rsidRDefault="001F160E" w:rsidP="00596920">
            <w:pPr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Id</w:t>
            </w:r>
          </w:p>
        </w:tc>
        <w:tc>
          <w:tcPr>
            <w:tcW w:w="1134" w:type="dxa"/>
          </w:tcPr>
          <w:p w14:paraId="0D109CE1" w14:textId="77777777" w:rsidR="001F160E" w:rsidRPr="00C91274" w:rsidRDefault="001F160E" w:rsidP="00596920">
            <w:pPr>
              <w:rPr>
                <w:strike/>
                <w:color w:val="FF0000"/>
              </w:rPr>
            </w:pPr>
          </w:p>
        </w:tc>
        <w:tc>
          <w:tcPr>
            <w:tcW w:w="992" w:type="dxa"/>
          </w:tcPr>
          <w:p w14:paraId="515F139E" w14:textId="77777777" w:rsidR="001F160E" w:rsidRPr="00C91274" w:rsidRDefault="001F160E" w:rsidP="00596920">
            <w:pPr>
              <w:rPr>
                <w:strike/>
                <w:color w:val="FF0000"/>
              </w:rPr>
            </w:pPr>
          </w:p>
        </w:tc>
        <w:tc>
          <w:tcPr>
            <w:tcW w:w="1276" w:type="dxa"/>
          </w:tcPr>
          <w:p w14:paraId="478070DC" w14:textId="77777777" w:rsidR="001F160E" w:rsidRPr="00C91274" w:rsidRDefault="001F160E" w:rsidP="00596920">
            <w:pPr>
              <w:rPr>
                <w:strike/>
                <w:color w:val="FF0000"/>
              </w:rPr>
            </w:pPr>
          </w:p>
        </w:tc>
        <w:tc>
          <w:tcPr>
            <w:tcW w:w="1134" w:type="dxa"/>
          </w:tcPr>
          <w:p w14:paraId="2576874F" w14:textId="77777777" w:rsidR="001F160E" w:rsidRPr="00C91274" w:rsidRDefault="001F160E" w:rsidP="00596920">
            <w:pPr>
              <w:rPr>
                <w:strike/>
                <w:color w:val="FF0000"/>
              </w:rPr>
            </w:pPr>
          </w:p>
        </w:tc>
        <w:tc>
          <w:tcPr>
            <w:tcW w:w="1328" w:type="dxa"/>
          </w:tcPr>
          <w:p w14:paraId="4F319DF1" w14:textId="77777777" w:rsidR="001F160E" w:rsidRPr="00C91274" w:rsidRDefault="001F160E" w:rsidP="00596920">
            <w:pPr>
              <w:rPr>
                <w:strike/>
                <w:color w:val="FF0000"/>
              </w:rPr>
            </w:pPr>
          </w:p>
        </w:tc>
      </w:tr>
      <w:tr w:rsidR="00957D78" w:rsidRPr="00B62C7A" w14:paraId="7F323E70" w14:textId="77777777" w:rsidTr="00596920">
        <w:tc>
          <w:tcPr>
            <w:tcW w:w="847" w:type="dxa"/>
          </w:tcPr>
          <w:p w14:paraId="32A64B6A" w14:textId="77777777" w:rsidR="001F160E" w:rsidRPr="00C91274" w:rsidRDefault="001F160E" w:rsidP="00596920">
            <w:pPr>
              <w:rPr>
                <w:strike/>
                <w:color w:val="FF0000"/>
              </w:rPr>
            </w:pPr>
          </w:p>
        </w:tc>
        <w:tc>
          <w:tcPr>
            <w:tcW w:w="1813" w:type="dxa"/>
          </w:tcPr>
          <w:p w14:paraId="30A7F534" w14:textId="77777777" w:rsidR="001F160E" w:rsidRPr="00C91274" w:rsidRDefault="001F160E" w:rsidP="00596920">
            <w:pPr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ClassId</w:t>
            </w:r>
          </w:p>
        </w:tc>
        <w:tc>
          <w:tcPr>
            <w:tcW w:w="1134" w:type="dxa"/>
          </w:tcPr>
          <w:p w14:paraId="3676A19C" w14:textId="77777777" w:rsidR="001F160E" w:rsidRPr="00C91274" w:rsidRDefault="001F160E" w:rsidP="00596920">
            <w:pPr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Int</w:t>
            </w:r>
          </w:p>
        </w:tc>
        <w:tc>
          <w:tcPr>
            <w:tcW w:w="992" w:type="dxa"/>
          </w:tcPr>
          <w:p w14:paraId="0022AFB9" w14:textId="77777777" w:rsidR="001F160E" w:rsidRPr="00C91274" w:rsidRDefault="001F160E" w:rsidP="00596920">
            <w:pPr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Y</w:t>
            </w:r>
          </w:p>
        </w:tc>
        <w:tc>
          <w:tcPr>
            <w:tcW w:w="1276" w:type="dxa"/>
          </w:tcPr>
          <w:p w14:paraId="4DBBFBB6" w14:textId="77777777" w:rsidR="001F160E" w:rsidRPr="00C91274" w:rsidRDefault="001F160E" w:rsidP="00596920">
            <w:pPr>
              <w:rPr>
                <w:strike/>
                <w:color w:val="FF0000"/>
              </w:rPr>
            </w:pPr>
          </w:p>
        </w:tc>
        <w:tc>
          <w:tcPr>
            <w:tcW w:w="1134" w:type="dxa"/>
          </w:tcPr>
          <w:p w14:paraId="3FB4551A" w14:textId="77777777" w:rsidR="001F160E" w:rsidRPr="00C91274" w:rsidRDefault="001F160E" w:rsidP="00596920">
            <w:pPr>
              <w:rPr>
                <w:strike/>
                <w:color w:val="FF0000"/>
              </w:rPr>
            </w:pPr>
            <w:r w:rsidRPr="00C91274">
              <w:rPr>
                <w:rFonts w:hint="eastAsia"/>
                <w:strike/>
                <w:color w:val="FF0000"/>
              </w:rPr>
              <w:t>班级</w:t>
            </w:r>
            <w:r w:rsidRPr="00C91274">
              <w:rPr>
                <w:strike/>
                <w:color w:val="FF0000"/>
              </w:rPr>
              <w:t>Id</w:t>
            </w:r>
          </w:p>
        </w:tc>
        <w:tc>
          <w:tcPr>
            <w:tcW w:w="1328" w:type="dxa"/>
          </w:tcPr>
          <w:p w14:paraId="0431A276" w14:textId="77777777" w:rsidR="001F160E" w:rsidRPr="00C91274" w:rsidRDefault="001F160E" w:rsidP="00596920">
            <w:pPr>
              <w:rPr>
                <w:strike/>
                <w:color w:val="FF0000"/>
              </w:rPr>
            </w:pPr>
          </w:p>
        </w:tc>
      </w:tr>
      <w:tr w:rsidR="00957D78" w:rsidRPr="00B62C7A" w14:paraId="12779A6B" w14:textId="77777777" w:rsidTr="00596920">
        <w:tc>
          <w:tcPr>
            <w:tcW w:w="847" w:type="dxa"/>
          </w:tcPr>
          <w:p w14:paraId="45924A05" w14:textId="77777777" w:rsidR="001F160E" w:rsidRPr="00C91274" w:rsidRDefault="001F160E" w:rsidP="00596920">
            <w:pPr>
              <w:rPr>
                <w:strike/>
                <w:color w:val="FF0000"/>
              </w:rPr>
            </w:pPr>
          </w:p>
        </w:tc>
        <w:tc>
          <w:tcPr>
            <w:tcW w:w="1813" w:type="dxa"/>
          </w:tcPr>
          <w:p w14:paraId="182E7B0F" w14:textId="77777777" w:rsidR="001F160E" w:rsidRPr="00C91274" w:rsidRDefault="001F160E" w:rsidP="00596920">
            <w:pPr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AccountId</w:t>
            </w:r>
          </w:p>
        </w:tc>
        <w:tc>
          <w:tcPr>
            <w:tcW w:w="1134" w:type="dxa"/>
          </w:tcPr>
          <w:p w14:paraId="4A33AEBD" w14:textId="77777777" w:rsidR="001F160E" w:rsidRPr="00C91274" w:rsidRDefault="001F160E" w:rsidP="00596920">
            <w:pPr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Int</w:t>
            </w:r>
          </w:p>
        </w:tc>
        <w:tc>
          <w:tcPr>
            <w:tcW w:w="992" w:type="dxa"/>
          </w:tcPr>
          <w:p w14:paraId="3BC35CA8" w14:textId="77777777" w:rsidR="001F160E" w:rsidRPr="00C91274" w:rsidRDefault="001F160E" w:rsidP="00596920">
            <w:pPr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Y</w:t>
            </w:r>
          </w:p>
        </w:tc>
        <w:tc>
          <w:tcPr>
            <w:tcW w:w="1276" w:type="dxa"/>
          </w:tcPr>
          <w:p w14:paraId="50C66442" w14:textId="77777777" w:rsidR="001F160E" w:rsidRPr="00C91274" w:rsidRDefault="001F160E" w:rsidP="00596920">
            <w:pPr>
              <w:rPr>
                <w:strike/>
                <w:color w:val="FF0000"/>
              </w:rPr>
            </w:pPr>
          </w:p>
        </w:tc>
        <w:tc>
          <w:tcPr>
            <w:tcW w:w="1134" w:type="dxa"/>
          </w:tcPr>
          <w:p w14:paraId="66011FE6" w14:textId="77777777" w:rsidR="001F160E" w:rsidRPr="00C91274" w:rsidRDefault="001F160E" w:rsidP="00596920">
            <w:pPr>
              <w:rPr>
                <w:strike/>
                <w:color w:val="FF0000"/>
              </w:rPr>
            </w:pPr>
            <w:r w:rsidRPr="00C91274">
              <w:rPr>
                <w:rFonts w:hint="eastAsia"/>
                <w:strike/>
                <w:color w:val="FF0000"/>
              </w:rPr>
              <w:t>用户</w:t>
            </w:r>
            <w:r w:rsidRPr="00C91274">
              <w:rPr>
                <w:strike/>
                <w:color w:val="FF0000"/>
              </w:rPr>
              <w:t>Id</w:t>
            </w:r>
          </w:p>
        </w:tc>
        <w:tc>
          <w:tcPr>
            <w:tcW w:w="1328" w:type="dxa"/>
          </w:tcPr>
          <w:p w14:paraId="5431B849" w14:textId="77777777" w:rsidR="001F160E" w:rsidRPr="00C91274" w:rsidRDefault="001F160E" w:rsidP="00596920">
            <w:pPr>
              <w:rPr>
                <w:strike/>
                <w:color w:val="FF0000"/>
              </w:rPr>
            </w:pPr>
          </w:p>
        </w:tc>
      </w:tr>
      <w:tr w:rsidR="00957D78" w:rsidRPr="00B62C7A" w14:paraId="0C5858A8" w14:textId="77777777" w:rsidTr="00596920">
        <w:tc>
          <w:tcPr>
            <w:tcW w:w="847" w:type="dxa"/>
          </w:tcPr>
          <w:p w14:paraId="116BC2CE" w14:textId="77777777" w:rsidR="001F160E" w:rsidRPr="00C91274" w:rsidRDefault="001F160E" w:rsidP="00596920">
            <w:pPr>
              <w:rPr>
                <w:strike/>
                <w:color w:val="FF0000"/>
              </w:rPr>
            </w:pPr>
          </w:p>
        </w:tc>
        <w:tc>
          <w:tcPr>
            <w:tcW w:w="1813" w:type="dxa"/>
          </w:tcPr>
          <w:p w14:paraId="6E1D1AB2" w14:textId="77777777" w:rsidR="001F160E" w:rsidRPr="00C91274" w:rsidRDefault="00847465" w:rsidP="00596920">
            <w:pPr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Tel</w:t>
            </w:r>
          </w:p>
        </w:tc>
        <w:tc>
          <w:tcPr>
            <w:tcW w:w="1134" w:type="dxa"/>
          </w:tcPr>
          <w:p w14:paraId="6D9611E7" w14:textId="77777777" w:rsidR="001F160E" w:rsidRPr="00C91274" w:rsidRDefault="00847465" w:rsidP="00596920">
            <w:pPr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Varchar(30)</w:t>
            </w:r>
          </w:p>
        </w:tc>
        <w:tc>
          <w:tcPr>
            <w:tcW w:w="992" w:type="dxa"/>
          </w:tcPr>
          <w:p w14:paraId="3139B2D8" w14:textId="77777777" w:rsidR="001F160E" w:rsidRPr="00C91274" w:rsidRDefault="001F160E" w:rsidP="00596920">
            <w:pPr>
              <w:rPr>
                <w:strike/>
                <w:color w:val="FF0000"/>
              </w:rPr>
            </w:pPr>
          </w:p>
        </w:tc>
        <w:tc>
          <w:tcPr>
            <w:tcW w:w="1276" w:type="dxa"/>
          </w:tcPr>
          <w:p w14:paraId="0D8EDFEA" w14:textId="77777777" w:rsidR="001F160E" w:rsidRPr="00C91274" w:rsidRDefault="001F160E" w:rsidP="00596920">
            <w:pPr>
              <w:rPr>
                <w:strike/>
                <w:color w:val="FF0000"/>
              </w:rPr>
            </w:pPr>
          </w:p>
        </w:tc>
        <w:tc>
          <w:tcPr>
            <w:tcW w:w="1134" w:type="dxa"/>
          </w:tcPr>
          <w:p w14:paraId="3D30C683" w14:textId="77777777" w:rsidR="001F160E" w:rsidRPr="00C91274" w:rsidRDefault="00847465" w:rsidP="00596920">
            <w:pPr>
              <w:rPr>
                <w:strike/>
                <w:color w:val="FF0000"/>
              </w:rPr>
            </w:pPr>
            <w:r w:rsidRPr="00C91274">
              <w:rPr>
                <w:rFonts w:hint="eastAsia"/>
                <w:strike/>
                <w:color w:val="FF0000"/>
              </w:rPr>
              <w:t>联系段话</w:t>
            </w:r>
          </w:p>
        </w:tc>
        <w:tc>
          <w:tcPr>
            <w:tcW w:w="1328" w:type="dxa"/>
          </w:tcPr>
          <w:p w14:paraId="133C5367" w14:textId="77777777" w:rsidR="001F160E" w:rsidRPr="00C91274" w:rsidRDefault="00847465" w:rsidP="00596920">
            <w:pPr>
              <w:rPr>
                <w:strike/>
                <w:color w:val="FF0000"/>
              </w:rPr>
            </w:pPr>
            <w:r w:rsidRPr="00C91274">
              <w:rPr>
                <w:rFonts w:hint="eastAsia"/>
                <w:strike/>
                <w:color w:val="FF0000"/>
              </w:rPr>
              <w:t>如果为空则显示个人账户中的手机</w:t>
            </w:r>
          </w:p>
        </w:tc>
      </w:tr>
      <w:tr w:rsidR="00957D78" w:rsidRPr="00B62C7A" w14:paraId="494AB582" w14:textId="77777777" w:rsidTr="00596920">
        <w:tc>
          <w:tcPr>
            <w:tcW w:w="847" w:type="dxa"/>
          </w:tcPr>
          <w:p w14:paraId="344DEE63" w14:textId="77777777" w:rsidR="00847465" w:rsidRPr="00C91274" w:rsidRDefault="00847465" w:rsidP="00596920">
            <w:pPr>
              <w:rPr>
                <w:strike/>
                <w:color w:val="FF0000"/>
              </w:rPr>
            </w:pPr>
          </w:p>
        </w:tc>
        <w:tc>
          <w:tcPr>
            <w:tcW w:w="1813" w:type="dxa"/>
          </w:tcPr>
          <w:p w14:paraId="2CBF1F23" w14:textId="77777777" w:rsidR="00847465" w:rsidRPr="00C91274" w:rsidRDefault="00847465" w:rsidP="00596920">
            <w:pPr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Email</w:t>
            </w:r>
          </w:p>
        </w:tc>
        <w:tc>
          <w:tcPr>
            <w:tcW w:w="1134" w:type="dxa"/>
          </w:tcPr>
          <w:p w14:paraId="3B1A4D05" w14:textId="77777777" w:rsidR="00847465" w:rsidRPr="00C91274" w:rsidRDefault="00847465" w:rsidP="00596920">
            <w:pPr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Varchar(300)</w:t>
            </w:r>
          </w:p>
        </w:tc>
        <w:tc>
          <w:tcPr>
            <w:tcW w:w="992" w:type="dxa"/>
          </w:tcPr>
          <w:p w14:paraId="7B098158" w14:textId="77777777" w:rsidR="00847465" w:rsidRPr="00C91274" w:rsidRDefault="00847465" w:rsidP="00596920">
            <w:pPr>
              <w:rPr>
                <w:strike/>
                <w:color w:val="FF0000"/>
              </w:rPr>
            </w:pPr>
          </w:p>
        </w:tc>
        <w:tc>
          <w:tcPr>
            <w:tcW w:w="1276" w:type="dxa"/>
          </w:tcPr>
          <w:p w14:paraId="36B40694" w14:textId="77777777" w:rsidR="00847465" w:rsidRPr="00C91274" w:rsidRDefault="00847465" w:rsidP="00596920">
            <w:pPr>
              <w:rPr>
                <w:strike/>
                <w:color w:val="FF0000"/>
              </w:rPr>
            </w:pPr>
          </w:p>
        </w:tc>
        <w:tc>
          <w:tcPr>
            <w:tcW w:w="1134" w:type="dxa"/>
          </w:tcPr>
          <w:p w14:paraId="336D2E1D" w14:textId="77777777" w:rsidR="00847465" w:rsidRPr="00C91274" w:rsidRDefault="00847465" w:rsidP="00596920">
            <w:pPr>
              <w:rPr>
                <w:strike/>
                <w:color w:val="FF0000"/>
              </w:rPr>
            </w:pPr>
            <w:r w:rsidRPr="00C91274">
              <w:rPr>
                <w:rFonts w:hint="eastAsia"/>
                <w:strike/>
                <w:color w:val="FF0000"/>
              </w:rPr>
              <w:t>邮箱</w:t>
            </w:r>
          </w:p>
        </w:tc>
        <w:tc>
          <w:tcPr>
            <w:tcW w:w="1328" w:type="dxa"/>
          </w:tcPr>
          <w:p w14:paraId="7E8ED9E9" w14:textId="77777777" w:rsidR="00847465" w:rsidRPr="00C91274" w:rsidRDefault="00847465" w:rsidP="00596920">
            <w:pPr>
              <w:rPr>
                <w:strike/>
                <w:color w:val="FF0000"/>
              </w:rPr>
            </w:pPr>
            <w:r w:rsidRPr="00C91274">
              <w:rPr>
                <w:rFonts w:hint="eastAsia"/>
                <w:strike/>
                <w:color w:val="FF0000"/>
              </w:rPr>
              <w:t>如果为空则显示个人账</w:t>
            </w:r>
            <w:r w:rsidRPr="00C91274">
              <w:rPr>
                <w:rFonts w:hint="eastAsia"/>
                <w:strike/>
                <w:color w:val="FF0000"/>
              </w:rPr>
              <w:lastRenderedPageBreak/>
              <w:t>户中的信息</w:t>
            </w:r>
          </w:p>
        </w:tc>
      </w:tr>
      <w:tr w:rsidR="00957D78" w:rsidRPr="00B62C7A" w14:paraId="40FA2817" w14:textId="77777777" w:rsidTr="00596920">
        <w:tc>
          <w:tcPr>
            <w:tcW w:w="847" w:type="dxa"/>
          </w:tcPr>
          <w:p w14:paraId="52220B6D" w14:textId="77777777" w:rsidR="001D2841" w:rsidRPr="00C91274" w:rsidRDefault="001D2841" w:rsidP="00596920">
            <w:pPr>
              <w:rPr>
                <w:strike/>
                <w:color w:val="FF0000"/>
              </w:rPr>
            </w:pPr>
          </w:p>
        </w:tc>
        <w:tc>
          <w:tcPr>
            <w:tcW w:w="1813" w:type="dxa"/>
          </w:tcPr>
          <w:p w14:paraId="7F1D2E35" w14:textId="77777777" w:rsidR="001D2841" w:rsidRPr="00C91274" w:rsidRDefault="001D2841" w:rsidP="00596920">
            <w:pPr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Display</w:t>
            </w:r>
          </w:p>
        </w:tc>
        <w:tc>
          <w:tcPr>
            <w:tcW w:w="1134" w:type="dxa"/>
          </w:tcPr>
          <w:p w14:paraId="1D82B0C0" w14:textId="77777777" w:rsidR="001D2841" w:rsidRPr="00C91274" w:rsidRDefault="001D2841" w:rsidP="00596920">
            <w:pPr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Bit</w:t>
            </w:r>
          </w:p>
        </w:tc>
        <w:tc>
          <w:tcPr>
            <w:tcW w:w="992" w:type="dxa"/>
          </w:tcPr>
          <w:p w14:paraId="39C37537" w14:textId="77777777" w:rsidR="001D2841" w:rsidRPr="00C91274" w:rsidRDefault="001D2841" w:rsidP="00596920">
            <w:pPr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Y</w:t>
            </w:r>
          </w:p>
        </w:tc>
        <w:tc>
          <w:tcPr>
            <w:tcW w:w="1276" w:type="dxa"/>
          </w:tcPr>
          <w:p w14:paraId="1A74930D" w14:textId="77777777" w:rsidR="001D2841" w:rsidRPr="00C91274" w:rsidRDefault="001D2841" w:rsidP="00596920">
            <w:pPr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1</w:t>
            </w:r>
          </w:p>
        </w:tc>
        <w:tc>
          <w:tcPr>
            <w:tcW w:w="1134" w:type="dxa"/>
          </w:tcPr>
          <w:p w14:paraId="053A2BEC" w14:textId="77777777" w:rsidR="001D2841" w:rsidRPr="00C91274" w:rsidRDefault="001D2841" w:rsidP="00596920">
            <w:pPr>
              <w:rPr>
                <w:strike/>
                <w:color w:val="FF0000"/>
              </w:rPr>
            </w:pPr>
            <w:r w:rsidRPr="00C91274">
              <w:rPr>
                <w:rFonts w:hint="eastAsia"/>
                <w:strike/>
                <w:color w:val="FF0000"/>
              </w:rPr>
              <w:t>是否显示</w:t>
            </w:r>
          </w:p>
        </w:tc>
        <w:tc>
          <w:tcPr>
            <w:tcW w:w="1328" w:type="dxa"/>
          </w:tcPr>
          <w:p w14:paraId="23B3BA2D" w14:textId="77777777" w:rsidR="001D2841" w:rsidRPr="00C91274" w:rsidRDefault="001D2841" w:rsidP="00596920">
            <w:pPr>
              <w:rPr>
                <w:strike/>
                <w:color w:val="FF0000"/>
              </w:rPr>
            </w:pPr>
          </w:p>
        </w:tc>
      </w:tr>
      <w:tr w:rsidR="00957D78" w:rsidRPr="00B62C7A" w14:paraId="0C0B7E35" w14:textId="77777777" w:rsidTr="00596920">
        <w:tc>
          <w:tcPr>
            <w:tcW w:w="847" w:type="dxa"/>
          </w:tcPr>
          <w:p w14:paraId="57E0C8BB" w14:textId="77777777" w:rsidR="001F160E" w:rsidRPr="00C91274" w:rsidRDefault="001F160E" w:rsidP="00596920">
            <w:pPr>
              <w:ind w:left="210" w:right="210"/>
              <w:rPr>
                <w:strike/>
                <w:color w:val="FF0000"/>
              </w:rPr>
            </w:pPr>
          </w:p>
        </w:tc>
        <w:tc>
          <w:tcPr>
            <w:tcW w:w="1813" w:type="dxa"/>
          </w:tcPr>
          <w:p w14:paraId="6581879F" w14:textId="77777777" w:rsidR="001F160E" w:rsidRPr="00C91274" w:rsidRDefault="001F160E" w:rsidP="00596920">
            <w:pPr>
              <w:ind w:right="210"/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Delflag</w:t>
            </w:r>
          </w:p>
        </w:tc>
        <w:tc>
          <w:tcPr>
            <w:tcW w:w="1134" w:type="dxa"/>
          </w:tcPr>
          <w:p w14:paraId="353CC8DC" w14:textId="77777777" w:rsidR="001F160E" w:rsidRPr="00C91274" w:rsidRDefault="001F160E" w:rsidP="00596920">
            <w:pPr>
              <w:ind w:right="210"/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Bit</w:t>
            </w:r>
          </w:p>
        </w:tc>
        <w:tc>
          <w:tcPr>
            <w:tcW w:w="992" w:type="dxa"/>
          </w:tcPr>
          <w:p w14:paraId="77F2818D" w14:textId="77777777" w:rsidR="001F160E" w:rsidRPr="00C91274" w:rsidRDefault="001F160E" w:rsidP="00596920">
            <w:pPr>
              <w:ind w:right="210"/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Y</w:t>
            </w:r>
          </w:p>
        </w:tc>
        <w:tc>
          <w:tcPr>
            <w:tcW w:w="1276" w:type="dxa"/>
          </w:tcPr>
          <w:p w14:paraId="2D60F210" w14:textId="77777777" w:rsidR="001F160E" w:rsidRPr="00C91274" w:rsidRDefault="001F160E" w:rsidP="00596920">
            <w:pPr>
              <w:ind w:right="210"/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0</w:t>
            </w:r>
          </w:p>
        </w:tc>
        <w:tc>
          <w:tcPr>
            <w:tcW w:w="1134" w:type="dxa"/>
          </w:tcPr>
          <w:p w14:paraId="7B3322C1" w14:textId="77777777" w:rsidR="001F160E" w:rsidRPr="00C91274" w:rsidRDefault="001F160E" w:rsidP="00596920">
            <w:pPr>
              <w:ind w:right="210"/>
              <w:rPr>
                <w:strike/>
                <w:color w:val="FF0000"/>
              </w:rPr>
            </w:pPr>
          </w:p>
        </w:tc>
        <w:tc>
          <w:tcPr>
            <w:tcW w:w="1328" w:type="dxa"/>
          </w:tcPr>
          <w:p w14:paraId="73C9493C" w14:textId="77777777" w:rsidR="001F160E" w:rsidRPr="00C91274" w:rsidRDefault="001F160E" w:rsidP="00596920">
            <w:pPr>
              <w:ind w:left="210" w:right="210"/>
              <w:rPr>
                <w:strike/>
                <w:color w:val="FF0000"/>
              </w:rPr>
            </w:pPr>
          </w:p>
        </w:tc>
      </w:tr>
      <w:tr w:rsidR="00957D78" w:rsidRPr="00B62C7A" w14:paraId="7D4A1886" w14:textId="77777777" w:rsidTr="00596920">
        <w:tc>
          <w:tcPr>
            <w:tcW w:w="847" w:type="dxa"/>
          </w:tcPr>
          <w:p w14:paraId="2FF57106" w14:textId="77777777" w:rsidR="001F160E" w:rsidRPr="00C91274" w:rsidRDefault="001F160E" w:rsidP="00596920">
            <w:pPr>
              <w:ind w:left="210" w:right="210"/>
              <w:rPr>
                <w:strike/>
                <w:color w:val="FF0000"/>
              </w:rPr>
            </w:pPr>
          </w:p>
        </w:tc>
        <w:tc>
          <w:tcPr>
            <w:tcW w:w="1813" w:type="dxa"/>
          </w:tcPr>
          <w:p w14:paraId="75FDCEBD" w14:textId="77777777" w:rsidR="001F160E" w:rsidRPr="00C91274" w:rsidRDefault="001F160E" w:rsidP="00596920">
            <w:pPr>
              <w:ind w:right="210"/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CreateDate</w:t>
            </w:r>
          </w:p>
        </w:tc>
        <w:tc>
          <w:tcPr>
            <w:tcW w:w="1134" w:type="dxa"/>
          </w:tcPr>
          <w:p w14:paraId="24F12784" w14:textId="77777777" w:rsidR="001F160E" w:rsidRPr="00C91274" w:rsidRDefault="001F160E" w:rsidP="00596920">
            <w:pPr>
              <w:ind w:right="210"/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datetime</w:t>
            </w:r>
          </w:p>
        </w:tc>
        <w:tc>
          <w:tcPr>
            <w:tcW w:w="992" w:type="dxa"/>
          </w:tcPr>
          <w:p w14:paraId="5285BA5C" w14:textId="77777777" w:rsidR="001F160E" w:rsidRPr="00C91274" w:rsidRDefault="001F160E" w:rsidP="00596920">
            <w:pPr>
              <w:ind w:right="210"/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Y</w:t>
            </w:r>
          </w:p>
        </w:tc>
        <w:tc>
          <w:tcPr>
            <w:tcW w:w="1276" w:type="dxa"/>
          </w:tcPr>
          <w:p w14:paraId="6F4B393B" w14:textId="77777777" w:rsidR="001F160E" w:rsidRPr="00C91274" w:rsidRDefault="001F160E" w:rsidP="00596920">
            <w:pPr>
              <w:ind w:right="210"/>
              <w:rPr>
                <w:strike/>
                <w:color w:val="FF0000"/>
              </w:rPr>
            </w:pPr>
            <w:r w:rsidRPr="00C91274">
              <w:rPr>
                <w:strike/>
                <w:color w:val="FF0000"/>
              </w:rPr>
              <w:t>Getdate()</w:t>
            </w:r>
          </w:p>
        </w:tc>
        <w:tc>
          <w:tcPr>
            <w:tcW w:w="1134" w:type="dxa"/>
          </w:tcPr>
          <w:p w14:paraId="33DF7629" w14:textId="77777777" w:rsidR="001F160E" w:rsidRPr="00C91274" w:rsidRDefault="001F160E" w:rsidP="00596920">
            <w:pPr>
              <w:ind w:right="210"/>
              <w:rPr>
                <w:strike/>
                <w:color w:val="FF0000"/>
              </w:rPr>
            </w:pPr>
          </w:p>
        </w:tc>
        <w:tc>
          <w:tcPr>
            <w:tcW w:w="1328" w:type="dxa"/>
          </w:tcPr>
          <w:p w14:paraId="1EC4C1C3" w14:textId="77777777" w:rsidR="001F160E" w:rsidRPr="00C91274" w:rsidRDefault="001F160E" w:rsidP="00596920">
            <w:pPr>
              <w:ind w:left="210" w:right="210"/>
              <w:rPr>
                <w:strike/>
                <w:color w:val="FF0000"/>
              </w:rPr>
            </w:pPr>
          </w:p>
        </w:tc>
      </w:tr>
    </w:tbl>
    <w:p w14:paraId="1E9BBFD9" w14:textId="77777777" w:rsidR="001F160E" w:rsidRPr="00C91274" w:rsidRDefault="001F160E" w:rsidP="001F160E">
      <w:pPr>
        <w:rPr>
          <w:strike/>
          <w:color w:val="FF0000"/>
        </w:rPr>
      </w:pPr>
      <w:r w:rsidRPr="00C91274">
        <w:rPr>
          <w:strike/>
          <w:color w:val="FF0000"/>
        </w:rPr>
        <w:t>|</w:t>
      </w:r>
    </w:p>
    <w:p w14:paraId="581BA25A" w14:textId="77777777" w:rsidR="001F160E" w:rsidRPr="00C91274" w:rsidRDefault="001F160E" w:rsidP="001F160E">
      <w:pPr>
        <w:rPr>
          <w:strike/>
          <w:color w:val="FF0000"/>
        </w:rPr>
      </w:pPr>
    </w:p>
    <w:p w14:paraId="37302B37" w14:textId="77777777" w:rsidR="001F160E" w:rsidRDefault="001F160E" w:rsidP="001F160E"/>
    <w:p w14:paraId="4DF6B29F" w14:textId="77777777" w:rsidR="001F160E" w:rsidRPr="007F0ED4" w:rsidRDefault="001F160E" w:rsidP="00F13CE8">
      <w:pPr>
        <w:pStyle w:val="a0"/>
      </w:pPr>
      <w:bookmarkStart w:id="122" w:name="_Toc427236711"/>
      <w:bookmarkStart w:id="123" w:name="_Toc430249282"/>
      <w:r>
        <w:rPr>
          <w:rFonts w:hint="eastAsia"/>
        </w:rPr>
        <w:t>班级</w:t>
      </w:r>
      <w:r>
        <w:t>通知表</w:t>
      </w:r>
      <w:bookmarkEnd w:id="122"/>
      <w:bookmarkEnd w:id="123"/>
    </w:p>
    <w:p w14:paraId="0C2F6F35" w14:textId="77777777" w:rsidR="00F13CE8" w:rsidRDefault="00F13CE8" w:rsidP="00F13CE8">
      <w:r>
        <w:rPr>
          <w:rFonts w:hint="eastAsia"/>
        </w:rPr>
        <w:t>*</w:t>
      </w:r>
      <w:r w:rsidRPr="00304267">
        <w:t xml:space="preserve"> </w:t>
      </w:r>
      <w:r>
        <w:t>Class</w:t>
      </w:r>
      <w:r w:rsidRPr="000379E1">
        <w:t>_</w:t>
      </w:r>
      <w:r>
        <w:t>Notice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F13CE8" w14:paraId="0CD9F87D" w14:textId="77777777" w:rsidTr="00596920">
        <w:tc>
          <w:tcPr>
            <w:tcW w:w="847" w:type="dxa"/>
          </w:tcPr>
          <w:p w14:paraId="12C9F7E2" w14:textId="77777777" w:rsidR="00F13CE8" w:rsidRPr="002177A0" w:rsidRDefault="00F13CE8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69375258" w14:textId="77777777" w:rsidR="00F13CE8" w:rsidRPr="002177A0" w:rsidRDefault="00F13CE8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0A5EF17C" w14:textId="77777777" w:rsidR="00F13CE8" w:rsidRPr="002177A0" w:rsidRDefault="00F13CE8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7762CAA8" w14:textId="77777777" w:rsidR="00F13CE8" w:rsidRPr="002177A0" w:rsidRDefault="00F13CE8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24057A1B" w14:textId="77777777" w:rsidR="00F13CE8" w:rsidRPr="002177A0" w:rsidRDefault="00F13CE8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012A2705" w14:textId="77777777" w:rsidR="00F13CE8" w:rsidRPr="002177A0" w:rsidRDefault="00F13CE8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492789B0" w14:textId="77777777" w:rsidR="00F13CE8" w:rsidRPr="002177A0" w:rsidRDefault="00F13CE8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F13CE8" w14:paraId="7C2DD9CA" w14:textId="77777777" w:rsidTr="00596920">
        <w:tc>
          <w:tcPr>
            <w:tcW w:w="847" w:type="dxa"/>
          </w:tcPr>
          <w:p w14:paraId="211E804B" w14:textId="77777777" w:rsidR="00F13CE8" w:rsidRDefault="00F13CE8" w:rsidP="00596920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2A2C8F85" w14:textId="77777777" w:rsidR="00F13CE8" w:rsidRDefault="00F13CE8" w:rsidP="00596920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A8AA5BB" w14:textId="77777777" w:rsidR="00F13CE8" w:rsidRDefault="00F13CE8" w:rsidP="00596920"/>
        </w:tc>
        <w:tc>
          <w:tcPr>
            <w:tcW w:w="992" w:type="dxa"/>
          </w:tcPr>
          <w:p w14:paraId="0404A432" w14:textId="77777777" w:rsidR="00F13CE8" w:rsidRDefault="00F13CE8" w:rsidP="00596920"/>
        </w:tc>
        <w:tc>
          <w:tcPr>
            <w:tcW w:w="1276" w:type="dxa"/>
          </w:tcPr>
          <w:p w14:paraId="411BBA8D" w14:textId="77777777" w:rsidR="00F13CE8" w:rsidRDefault="00F13CE8" w:rsidP="00596920"/>
        </w:tc>
        <w:tc>
          <w:tcPr>
            <w:tcW w:w="1134" w:type="dxa"/>
          </w:tcPr>
          <w:p w14:paraId="5FD08963" w14:textId="77777777" w:rsidR="00F13CE8" w:rsidRDefault="00F13CE8" w:rsidP="00596920"/>
        </w:tc>
        <w:tc>
          <w:tcPr>
            <w:tcW w:w="1328" w:type="dxa"/>
          </w:tcPr>
          <w:p w14:paraId="5E3396D2" w14:textId="77777777" w:rsidR="00F13CE8" w:rsidRDefault="00F13CE8" w:rsidP="00596920"/>
        </w:tc>
      </w:tr>
      <w:tr w:rsidR="00F13CE8" w14:paraId="4AD40D67" w14:textId="77777777" w:rsidTr="00596920">
        <w:tc>
          <w:tcPr>
            <w:tcW w:w="847" w:type="dxa"/>
          </w:tcPr>
          <w:p w14:paraId="060922FB" w14:textId="77777777" w:rsidR="00F13CE8" w:rsidRDefault="00F13CE8" w:rsidP="00596920"/>
        </w:tc>
        <w:tc>
          <w:tcPr>
            <w:tcW w:w="1813" w:type="dxa"/>
          </w:tcPr>
          <w:p w14:paraId="278FAFC2" w14:textId="77777777" w:rsidR="00F13CE8" w:rsidRDefault="00F13CE8" w:rsidP="00596920">
            <w:r>
              <w:t>Class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4E565E46" w14:textId="77777777" w:rsidR="00F13CE8" w:rsidRDefault="00F13CE8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26B7121" w14:textId="77777777" w:rsidR="00F13CE8" w:rsidRDefault="00F13CE8" w:rsidP="00596920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4EDFE6B0" w14:textId="77777777" w:rsidR="00F13CE8" w:rsidRDefault="00F13CE8" w:rsidP="00596920"/>
        </w:tc>
        <w:tc>
          <w:tcPr>
            <w:tcW w:w="1134" w:type="dxa"/>
          </w:tcPr>
          <w:p w14:paraId="7EA1D6C2" w14:textId="77777777" w:rsidR="00F13CE8" w:rsidRDefault="00F13CE8" w:rsidP="00596920">
            <w:r>
              <w:rPr>
                <w:rFonts w:hint="eastAsia"/>
              </w:rPr>
              <w:t>班级</w:t>
            </w:r>
            <w:r>
              <w:t>Id</w:t>
            </w:r>
          </w:p>
        </w:tc>
        <w:tc>
          <w:tcPr>
            <w:tcW w:w="1328" w:type="dxa"/>
          </w:tcPr>
          <w:p w14:paraId="21B8D51A" w14:textId="77777777" w:rsidR="00F13CE8" w:rsidRDefault="00F13CE8" w:rsidP="00596920"/>
        </w:tc>
      </w:tr>
      <w:tr w:rsidR="00F13CE8" w14:paraId="0D9F7549" w14:textId="77777777" w:rsidTr="00596920">
        <w:tc>
          <w:tcPr>
            <w:tcW w:w="847" w:type="dxa"/>
          </w:tcPr>
          <w:p w14:paraId="441302C8" w14:textId="77777777" w:rsidR="00F13CE8" w:rsidRDefault="00F13CE8" w:rsidP="00596920"/>
        </w:tc>
        <w:tc>
          <w:tcPr>
            <w:tcW w:w="1813" w:type="dxa"/>
          </w:tcPr>
          <w:p w14:paraId="285E8EBF" w14:textId="77777777" w:rsidR="00F13CE8" w:rsidRDefault="00F13CE8" w:rsidP="00596920">
            <w:r>
              <w:t>Title</w:t>
            </w:r>
          </w:p>
        </w:tc>
        <w:tc>
          <w:tcPr>
            <w:tcW w:w="1134" w:type="dxa"/>
          </w:tcPr>
          <w:p w14:paraId="4E96F1EE" w14:textId="77777777" w:rsidR="00F13CE8" w:rsidRDefault="00F13CE8" w:rsidP="00596920">
            <w:r>
              <w:t>Varchar(200)</w:t>
            </w:r>
          </w:p>
        </w:tc>
        <w:tc>
          <w:tcPr>
            <w:tcW w:w="992" w:type="dxa"/>
          </w:tcPr>
          <w:p w14:paraId="0FCC0850" w14:textId="77777777" w:rsidR="00F13CE8" w:rsidRDefault="00F13CE8" w:rsidP="00596920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167982A" w14:textId="77777777" w:rsidR="00F13CE8" w:rsidRDefault="00F13CE8" w:rsidP="00596920"/>
        </w:tc>
        <w:tc>
          <w:tcPr>
            <w:tcW w:w="1134" w:type="dxa"/>
          </w:tcPr>
          <w:p w14:paraId="1E455874" w14:textId="77777777" w:rsidR="00F13CE8" w:rsidRDefault="00F13CE8" w:rsidP="00596920">
            <w:r>
              <w:rPr>
                <w:rFonts w:hint="eastAsia"/>
              </w:rPr>
              <w:t>标题</w:t>
            </w:r>
          </w:p>
        </w:tc>
        <w:tc>
          <w:tcPr>
            <w:tcW w:w="1328" w:type="dxa"/>
          </w:tcPr>
          <w:p w14:paraId="655F21C5" w14:textId="77777777" w:rsidR="00F13CE8" w:rsidRDefault="00F13CE8" w:rsidP="00596920"/>
        </w:tc>
      </w:tr>
      <w:tr w:rsidR="00F13CE8" w14:paraId="377060F4" w14:textId="77777777" w:rsidTr="00596920">
        <w:tc>
          <w:tcPr>
            <w:tcW w:w="847" w:type="dxa"/>
          </w:tcPr>
          <w:p w14:paraId="39632885" w14:textId="77777777" w:rsidR="00F13CE8" w:rsidRDefault="00F13CE8" w:rsidP="00596920"/>
        </w:tc>
        <w:tc>
          <w:tcPr>
            <w:tcW w:w="1813" w:type="dxa"/>
          </w:tcPr>
          <w:p w14:paraId="2C16363B" w14:textId="77777777" w:rsidR="00F13CE8" w:rsidRPr="00782407" w:rsidRDefault="00F13CE8" w:rsidP="00596920">
            <w:r>
              <w:t>Content</w:t>
            </w:r>
          </w:p>
        </w:tc>
        <w:tc>
          <w:tcPr>
            <w:tcW w:w="1134" w:type="dxa"/>
          </w:tcPr>
          <w:p w14:paraId="6B2B4CF3" w14:textId="77777777" w:rsidR="00F13CE8" w:rsidRDefault="00F13CE8" w:rsidP="00596920">
            <w:r>
              <w:t>Varchar(max)</w:t>
            </w:r>
          </w:p>
        </w:tc>
        <w:tc>
          <w:tcPr>
            <w:tcW w:w="992" w:type="dxa"/>
          </w:tcPr>
          <w:p w14:paraId="7733E61C" w14:textId="77777777" w:rsidR="00F13CE8" w:rsidRDefault="00F13CE8" w:rsidP="00596920"/>
        </w:tc>
        <w:tc>
          <w:tcPr>
            <w:tcW w:w="1276" w:type="dxa"/>
          </w:tcPr>
          <w:p w14:paraId="1D0FA64D" w14:textId="77777777" w:rsidR="00F13CE8" w:rsidRDefault="00F13CE8" w:rsidP="00596920"/>
        </w:tc>
        <w:tc>
          <w:tcPr>
            <w:tcW w:w="1134" w:type="dxa"/>
          </w:tcPr>
          <w:p w14:paraId="7C6BA1A0" w14:textId="77777777" w:rsidR="00F13CE8" w:rsidRDefault="00F13CE8" w:rsidP="00596920">
            <w:r>
              <w:rPr>
                <w:rFonts w:hint="eastAsia"/>
              </w:rPr>
              <w:t>内容</w:t>
            </w:r>
          </w:p>
        </w:tc>
        <w:tc>
          <w:tcPr>
            <w:tcW w:w="1328" w:type="dxa"/>
          </w:tcPr>
          <w:p w14:paraId="4824662B" w14:textId="77777777" w:rsidR="00F13CE8" w:rsidRDefault="00F13CE8" w:rsidP="00596920"/>
        </w:tc>
      </w:tr>
      <w:tr w:rsidR="00F13CE8" w14:paraId="4E8575B1" w14:textId="77777777" w:rsidTr="00596920">
        <w:tc>
          <w:tcPr>
            <w:tcW w:w="847" w:type="dxa"/>
          </w:tcPr>
          <w:p w14:paraId="6D44489B" w14:textId="77777777" w:rsidR="00F13CE8" w:rsidRDefault="00F13CE8" w:rsidP="00596920"/>
        </w:tc>
        <w:tc>
          <w:tcPr>
            <w:tcW w:w="1813" w:type="dxa"/>
          </w:tcPr>
          <w:p w14:paraId="6FA24596" w14:textId="77777777" w:rsidR="00F13CE8" w:rsidRDefault="00F13CE8" w:rsidP="00596920">
            <w:r>
              <w:rPr>
                <w:rFonts w:hint="eastAsia"/>
              </w:rPr>
              <w:t>Creater</w:t>
            </w:r>
          </w:p>
        </w:tc>
        <w:tc>
          <w:tcPr>
            <w:tcW w:w="1134" w:type="dxa"/>
          </w:tcPr>
          <w:p w14:paraId="3F547F42" w14:textId="77777777" w:rsidR="00F13CE8" w:rsidRDefault="00F13CE8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7A2D2E1" w14:textId="77777777" w:rsidR="00F13CE8" w:rsidRDefault="00F13CE8" w:rsidP="00596920"/>
        </w:tc>
        <w:tc>
          <w:tcPr>
            <w:tcW w:w="1276" w:type="dxa"/>
          </w:tcPr>
          <w:p w14:paraId="2C80DBA7" w14:textId="77777777" w:rsidR="00F13CE8" w:rsidRDefault="00F13CE8" w:rsidP="00596920"/>
        </w:tc>
        <w:tc>
          <w:tcPr>
            <w:tcW w:w="1134" w:type="dxa"/>
          </w:tcPr>
          <w:p w14:paraId="66776E4E" w14:textId="77777777" w:rsidR="00F13CE8" w:rsidRDefault="00F13CE8" w:rsidP="00596920">
            <w:r>
              <w:rPr>
                <w:rFonts w:hint="eastAsia"/>
              </w:rPr>
              <w:t>发布人</w:t>
            </w:r>
          </w:p>
        </w:tc>
        <w:tc>
          <w:tcPr>
            <w:tcW w:w="1328" w:type="dxa"/>
          </w:tcPr>
          <w:p w14:paraId="0ECFA1F9" w14:textId="77777777" w:rsidR="00F13CE8" w:rsidRDefault="00A55842" w:rsidP="00596920">
            <w:r>
              <w:rPr>
                <w:rFonts w:hint="eastAsia"/>
              </w:rPr>
              <w:t>管理</w:t>
            </w:r>
            <w:r>
              <w:t>id</w:t>
            </w:r>
          </w:p>
        </w:tc>
      </w:tr>
      <w:tr w:rsidR="00F13CE8" w14:paraId="3AD91FF7" w14:textId="77777777" w:rsidTr="00596920">
        <w:tc>
          <w:tcPr>
            <w:tcW w:w="847" w:type="dxa"/>
          </w:tcPr>
          <w:p w14:paraId="7100F5E4" w14:textId="77777777" w:rsidR="00F13CE8" w:rsidRDefault="00F13CE8" w:rsidP="00596920"/>
        </w:tc>
        <w:tc>
          <w:tcPr>
            <w:tcW w:w="1813" w:type="dxa"/>
          </w:tcPr>
          <w:p w14:paraId="4CE62FED" w14:textId="77777777" w:rsidR="00F13CE8" w:rsidRDefault="00F13CE8" w:rsidP="00596920">
            <w:r>
              <w:rPr>
                <w:rFonts w:hint="eastAsia"/>
              </w:rPr>
              <w:t>Display</w:t>
            </w:r>
          </w:p>
        </w:tc>
        <w:tc>
          <w:tcPr>
            <w:tcW w:w="1134" w:type="dxa"/>
          </w:tcPr>
          <w:p w14:paraId="35C979EE" w14:textId="77777777" w:rsidR="00F13CE8" w:rsidRDefault="00F13CE8" w:rsidP="00596920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0D576958" w14:textId="77777777" w:rsidR="00F13CE8" w:rsidRDefault="00F13CE8" w:rsidP="00596920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6D710C30" w14:textId="77777777" w:rsidR="00F13CE8" w:rsidRDefault="00F13CE8" w:rsidP="0059692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4ED889F" w14:textId="77777777" w:rsidR="00F13CE8" w:rsidRDefault="00F13CE8" w:rsidP="00596920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8" w:type="dxa"/>
          </w:tcPr>
          <w:p w14:paraId="479F06EA" w14:textId="77777777" w:rsidR="00F13CE8" w:rsidRDefault="00F13CE8" w:rsidP="00596920"/>
        </w:tc>
      </w:tr>
      <w:tr w:rsidR="00F13CE8" w14:paraId="190D6419" w14:textId="77777777" w:rsidTr="00596920">
        <w:tc>
          <w:tcPr>
            <w:tcW w:w="847" w:type="dxa"/>
          </w:tcPr>
          <w:p w14:paraId="36AC2238" w14:textId="77777777" w:rsidR="00F13CE8" w:rsidRDefault="00F13CE8" w:rsidP="00596920">
            <w:pPr>
              <w:ind w:left="210" w:right="210"/>
            </w:pPr>
          </w:p>
        </w:tc>
        <w:tc>
          <w:tcPr>
            <w:tcW w:w="1813" w:type="dxa"/>
          </w:tcPr>
          <w:p w14:paraId="04A98FDF" w14:textId="77777777" w:rsidR="00F13CE8" w:rsidRDefault="00F13CE8" w:rsidP="0059692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78010319" w14:textId="77777777" w:rsidR="00F13CE8" w:rsidRDefault="00F13CE8" w:rsidP="0059692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59E0D2E9" w14:textId="77777777" w:rsidR="00F13CE8" w:rsidRDefault="00F13CE8" w:rsidP="00596920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2108262A" w14:textId="77777777" w:rsidR="00F13CE8" w:rsidRDefault="00F13CE8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0ACD3DA" w14:textId="77777777" w:rsidR="00F13CE8" w:rsidRDefault="00F13CE8" w:rsidP="00596920">
            <w:pPr>
              <w:ind w:right="210"/>
            </w:pPr>
          </w:p>
        </w:tc>
        <w:tc>
          <w:tcPr>
            <w:tcW w:w="1328" w:type="dxa"/>
          </w:tcPr>
          <w:p w14:paraId="11482DB0" w14:textId="77777777" w:rsidR="00F13CE8" w:rsidRDefault="00F13CE8" w:rsidP="00596920">
            <w:pPr>
              <w:ind w:left="210" w:right="210"/>
            </w:pPr>
          </w:p>
        </w:tc>
      </w:tr>
      <w:tr w:rsidR="00F13CE8" w14:paraId="7987BF9A" w14:textId="77777777" w:rsidTr="00596920">
        <w:tc>
          <w:tcPr>
            <w:tcW w:w="847" w:type="dxa"/>
          </w:tcPr>
          <w:p w14:paraId="31C5DE89" w14:textId="77777777" w:rsidR="00F13CE8" w:rsidRDefault="00F13CE8" w:rsidP="00596920">
            <w:pPr>
              <w:ind w:left="210" w:right="210"/>
            </w:pPr>
          </w:p>
        </w:tc>
        <w:tc>
          <w:tcPr>
            <w:tcW w:w="1813" w:type="dxa"/>
          </w:tcPr>
          <w:p w14:paraId="0EF7043D" w14:textId="77777777" w:rsidR="00F13CE8" w:rsidRDefault="00F13CE8" w:rsidP="0059692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356A632A" w14:textId="77777777" w:rsidR="00F13CE8" w:rsidRDefault="00F13CE8" w:rsidP="0059692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4D6B1547" w14:textId="77777777" w:rsidR="00F13CE8" w:rsidRDefault="00F13CE8" w:rsidP="00596920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201C2886" w14:textId="77777777" w:rsidR="00F13CE8" w:rsidRDefault="00F13CE8" w:rsidP="0059692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734B6D73" w14:textId="77777777" w:rsidR="00F13CE8" w:rsidRDefault="00F13CE8" w:rsidP="00596920">
            <w:pPr>
              <w:ind w:right="210"/>
            </w:pPr>
          </w:p>
        </w:tc>
        <w:tc>
          <w:tcPr>
            <w:tcW w:w="1328" w:type="dxa"/>
          </w:tcPr>
          <w:p w14:paraId="2FB2CDA3" w14:textId="77777777" w:rsidR="00F13CE8" w:rsidRDefault="00F13CE8" w:rsidP="00596920">
            <w:pPr>
              <w:ind w:left="210" w:right="210"/>
            </w:pPr>
          </w:p>
        </w:tc>
      </w:tr>
    </w:tbl>
    <w:p w14:paraId="67CE6B88" w14:textId="77777777" w:rsidR="00F13CE8" w:rsidRDefault="00F13CE8" w:rsidP="00F13CE8">
      <w:r>
        <w:rPr>
          <w:rFonts w:hint="eastAsia"/>
        </w:rPr>
        <w:t>|</w:t>
      </w:r>
    </w:p>
    <w:p w14:paraId="75003285" w14:textId="77777777" w:rsidR="00751B9A" w:rsidRDefault="00751B9A" w:rsidP="00F13CE8"/>
    <w:p w14:paraId="239F0AA9" w14:textId="77777777" w:rsidR="00751B9A" w:rsidRDefault="00751B9A" w:rsidP="00751B9A">
      <w:pPr>
        <w:pStyle w:val="a0"/>
      </w:pPr>
      <w:bookmarkStart w:id="124" w:name="_Toc427236712"/>
      <w:bookmarkStart w:id="125" w:name="_Toc430249283"/>
      <w:r>
        <w:rPr>
          <w:rFonts w:hint="eastAsia"/>
        </w:rPr>
        <w:t>班级申请</w:t>
      </w:r>
      <w:r>
        <w:t>流程记录表</w:t>
      </w:r>
      <w:bookmarkEnd w:id="124"/>
      <w:bookmarkEnd w:id="125"/>
    </w:p>
    <w:p w14:paraId="2768B011" w14:textId="77777777" w:rsidR="00751B9A" w:rsidRDefault="00751B9A" w:rsidP="00751B9A">
      <w:r>
        <w:rPr>
          <w:rFonts w:hint="eastAsia"/>
        </w:rPr>
        <w:t>*</w:t>
      </w:r>
      <w:r w:rsidR="006F3A07">
        <w:t>Class</w:t>
      </w:r>
      <w:r>
        <w:rPr>
          <w:rFonts w:hint="eastAsia"/>
        </w:rPr>
        <w:t>_</w:t>
      </w:r>
      <w:r>
        <w:t>ApplyApplication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751B9A" w14:paraId="271C902C" w14:textId="77777777" w:rsidTr="00596920">
        <w:tc>
          <w:tcPr>
            <w:tcW w:w="847" w:type="dxa"/>
          </w:tcPr>
          <w:p w14:paraId="76373844" w14:textId="77777777" w:rsidR="00751B9A" w:rsidRPr="002177A0" w:rsidRDefault="00751B9A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3F767C78" w14:textId="77777777" w:rsidR="00751B9A" w:rsidRPr="002177A0" w:rsidRDefault="00751B9A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3F91D37F" w14:textId="77777777" w:rsidR="00751B9A" w:rsidRPr="002177A0" w:rsidRDefault="00751B9A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586B890D" w14:textId="77777777" w:rsidR="00751B9A" w:rsidRPr="002177A0" w:rsidRDefault="00751B9A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3075905D" w14:textId="77777777" w:rsidR="00751B9A" w:rsidRPr="002177A0" w:rsidRDefault="00751B9A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2930150E" w14:textId="77777777" w:rsidR="00751B9A" w:rsidRPr="002177A0" w:rsidRDefault="00751B9A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34A488B0" w14:textId="77777777" w:rsidR="00751B9A" w:rsidRPr="002177A0" w:rsidRDefault="00751B9A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751B9A" w14:paraId="29747817" w14:textId="77777777" w:rsidTr="00596920">
        <w:tc>
          <w:tcPr>
            <w:tcW w:w="847" w:type="dxa"/>
          </w:tcPr>
          <w:p w14:paraId="0DD39F5C" w14:textId="77777777" w:rsidR="00751B9A" w:rsidRDefault="00751B9A" w:rsidP="00596920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0A9548D1" w14:textId="77777777" w:rsidR="00751B9A" w:rsidRDefault="00751B9A" w:rsidP="00596920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1C173CD7" w14:textId="77777777" w:rsidR="00751B9A" w:rsidRDefault="00751B9A" w:rsidP="00596920"/>
        </w:tc>
        <w:tc>
          <w:tcPr>
            <w:tcW w:w="992" w:type="dxa"/>
          </w:tcPr>
          <w:p w14:paraId="4285BF73" w14:textId="77777777" w:rsidR="00751B9A" w:rsidRDefault="00751B9A" w:rsidP="00596920"/>
        </w:tc>
        <w:tc>
          <w:tcPr>
            <w:tcW w:w="1276" w:type="dxa"/>
          </w:tcPr>
          <w:p w14:paraId="200E7339" w14:textId="77777777" w:rsidR="00751B9A" w:rsidRDefault="00751B9A" w:rsidP="00596920"/>
        </w:tc>
        <w:tc>
          <w:tcPr>
            <w:tcW w:w="1134" w:type="dxa"/>
          </w:tcPr>
          <w:p w14:paraId="65672061" w14:textId="77777777" w:rsidR="00751B9A" w:rsidRDefault="00751B9A" w:rsidP="00596920"/>
        </w:tc>
        <w:tc>
          <w:tcPr>
            <w:tcW w:w="1328" w:type="dxa"/>
          </w:tcPr>
          <w:p w14:paraId="40521ECD" w14:textId="77777777" w:rsidR="00751B9A" w:rsidRDefault="00751B9A" w:rsidP="00596920"/>
        </w:tc>
      </w:tr>
      <w:tr w:rsidR="00751B9A" w14:paraId="7F9A2D0B" w14:textId="77777777" w:rsidTr="00596920">
        <w:tc>
          <w:tcPr>
            <w:tcW w:w="847" w:type="dxa"/>
          </w:tcPr>
          <w:p w14:paraId="742FC71F" w14:textId="77777777" w:rsidR="00751B9A" w:rsidRDefault="00751B9A" w:rsidP="00596920"/>
        </w:tc>
        <w:tc>
          <w:tcPr>
            <w:tcW w:w="1813" w:type="dxa"/>
          </w:tcPr>
          <w:p w14:paraId="67F6D603" w14:textId="77777777" w:rsidR="00751B9A" w:rsidRDefault="00956136" w:rsidP="00596920">
            <w:r>
              <w:t>ClassId</w:t>
            </w:r>
          </w:p>
        </w:tc>
        <w:tc>
          <w:tcPr>
            <w:tcW w:w="1134" w:type="dxa"/>
          </w:tcPr>
          <w:p w14:paraId="037D24B5" w14:textId="77777777" w:rsidR="00751B9A" w:rsidRDefault="00751B9A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72F5F1A4" w14:textId="77777777" w:rsidR="00751B9A" w:rsidRDefault="00751B9A" w:rsidP="00596920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60442221" w14:textId="77777777" w:rsidR="00751B9A" w:rsidRDefault="00751B9A" w:rsidP="00596920"/>
        </w:tc>
        <w:tc>
          <w:tcPr>
            <w:tcW w:w="1134" w:type="dxa"/>
          </w:tcPr>
          <w:p w14:paraId="30DE2814" w14:textId="77777777" w:rsidR="00751B9A" w:rsidRDefault="00B95CAE" w:rsidP="00596920">
            <w:r>
              <w:rPr>
                <w:rFonts w:hint="eastAsia"/>
              </w:rPr>
              <w:t>班级</w:t>
            </w:r>
            <w:r w:rsidR="00751B9A">
              <w:t>Id</w:t>
            </w:r>
          </w:p>
        </w:tc>
        <w:tc>
          <w:tcPr>
            <w:tcW w:w="1328" w:type="dxa"/>
          </w:tcPr>
          <w:p w14:paraId="55B443CF" w14:textId="77777777" w:rsidR="00751B9A" w:rsidRDefault="00751B9A" w:rsidP="00596920"/>
        </w:tc>
      </w:tr>
      <w:tr w:rsidR="00751B9A" w14:paraId="55B6F948" w14:textId="77777777" w:rsidTr="00596920">
        <w:tc>
          <w:tcPr>
            <w:tcW w:w="847" w:type="dxa"/>
          </w:tcPr>
          <w:p w14:paraId="58BEFED3" w14:textId="77777777" w:rsidR="00751B9A" w:rsidRDefault="00751B9A" w:rsidP="00596920"/>
        </w:tc>
        <w:tc>
          <w:tcPr>
            <w:tcW w:w="1813" w:type="dxa"/>
          </w:tcPr>
          <w:p w14:paraId="3242B9FF" w14:textId="77777777" w:rsidR="00751B9A" w:rsidRDefault="00751B9A" w:rsidP="00596920">
            <w:r>
              <w:t>Status</w:t>
            </w:r>
          </w:p>
        </w:tc>
        <w:tc>
          <w:tcPr>
            <w:tcW w:w="1134" w:type="dxa"/>
          </w:tcPr>
          <w:p w14:paraId="44E64134" w14:textId="77777777" w:rsidR="00751B9A" w:rsidRDefault="00751B9A" w:rsidP="00596920">
            <w:r>
              <w:t>Int</w:t>
            </w:r>
          </w:p>
        </w:tc>
        <w:tc>
          <w:tcPr>
            <w:tcW w:w="992" w:type="dxa"/>
          </w:tcPr>
          <w:p w14:paraId="5060525D" w14:textId="77777777" w:rsidR="00751B9A" w:rsidRDefault="00751B9A" w:rsidP="00596920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1A4497E6" w14:textId="77777777" w:rsidR="00751B9A" w:rsidRDefault="00751B9A" w:rsidP="00596920"/>
        </w:tc>
        <w:tc>
          <w:tcPr>
            <w:tcW w:w="1134" w:type="dxa"/>
          </w:tcPr>
          <w:p w14:paraId="54840B6D" w14:textId="77777777" w:rsidR="00751B9A" w:rsidRDefault="00751B9A" w:rsidP="00596920">
            <w:r>
              <w:rPr>
                <w:rFonts w:hint="eastAsia"/>
              </w:rPr>
              <w:t>状态</w:t>
            </w:r>
          </w:p>
        </w:tc>
        <w:tc>
          <w:tcPr>
            <w:tcW w:w="1328" w:type="dxa"/>
          </w:tcPr>
          <w:p w14:paraId="68B72944" w14:textId="77777777" w:rsidR="00751B9A" w:rsidRDefault="00751B9A" w:rsidP="00596920"/>
        </w:tc>
      </w:tr>
      <w:tr w:rsidR="00751B9A" w14:paraId="2BB7446F" w14:textId="77777777" w:rsidTr="00596920">
        <w:tc>
          <w:tcPr>
            <w:tcW w:w="847" w:type="dxa"/>
          </w:tcPr>
          <w:p w14:paraId="6786285A" w14:textId="77777777" w:rsidR="00751B9A" w:rsidRDefault="00751B9A" w:rsidP="00596920"/>
        </w:tc>
        <w:tc>
          <w:tcPr>
            <w:tcW w:w="1813" w:type="dxa"/>
          </w:tcPr>
          <w:p w14:paraId="20C705CD" w14:textId="77777777" w:rsidR="00751B9A" w:rsidRPr="00782407" w:rsidRDefault="00751B9A" w:rsidP="00596920">
            <w:r>
              <w:t>Remark</w:t>
            </w:r>
          </w:p>
        </w:tc>
        <w:tc>
          <w:tcPr>
            <w:tcW w:w="1134" w:type="dxa"/>
          </w:tcPr>
          <w:p w14:paraId="0E363BAE" w14:textId="77777777" w:rsidR="00751B9A" w:rsidRDefault="00751B9A" w:rsidP="00596920">
            <w:r>
              <w:t>Varchar(500)</w:t>
            </w:r>
          </w:p>
        </w:tc>
        <w:tc>
          <w:tcPr>
            <w:tcW w:w="992" w:type="dxa"/>
          </w:tcPr>
          <w:p w14:paraId="519C2A26" w14:textId="77777777" w:rsidR="00751B9A" w:rsidRDefault="00751B9A" w:rsidP="00596920"/>
        </w:tc>
        <w:tc>
          <w:tcPr>
            <w:tcW w:w="1276" w:type="dxa"/>
          </w:tcPr>
          <w:p w14:paraId="6F09C686" w14:textId="77777777" w:rsidR="00751B9A" w:rsidRDefault="00751B9A" w:rsidP="00596920"/>
        </w:tc>
        <w:tc>
          <w:tcPr>
            <w:tcW w:w="1134" w:type="dxa"/>
          </w:tcPr>
          <w:p w14:paraId="6511F0E6" w14:textId="77777777" w:rsidR="00751B9A" w:rsidRDefault="00751B9A" w:rsidP="00596920">
            <w:r>
              <w:rPr>
                <w:rFonts w:hint="eastAsia"/>
              </w:rPr>
              <w:t>备注</w:t>
            </w:r>
          </w:p>
        </w:tc>
        <w:tc>
          <w:tcPr>
            <w:tcW w:w="1328" w:type="dxa"/>
          </w:tcPr>
          <w:p w14:paraId="7C5388E2" w14:textId="77777777" w:rsidR="00751B9A" w:rsidRDefault="00751B9A" w:rsidP="00596920">
            <w:r>
              <w:rPr>
                <w:rFonts w:hint="eastAsia"/>
              </w:rPr>
              <w:t>流程</w:t>
            </w:r>
            <w:r>
              <w:t>留言</w:t>
            </w:r>
          </w:p>
        </w:tc>
      </w:tr>
      <w:tr w:rsidR="00751B9A" w14:paraId="27D0741F" w14:textId="77777777" w:rsidTr="00596920">
        <w:tc>
          <w:tcPr>
            <w:tcW w:w="847" w:type="dxa"/>
          </w:tcPr>
          <w:p w14:paraId="30C91364" w14:textId="77777777" w:rsidR="00751B9A" w:rsidRDefault="00751B9A" w:rsidP="00596920"/>
        </w:tc>
        <w:tc>
          <w:tcPr>
            <w:tcW w:w="1813" w:type="dxa"/>
          </w:tcPr>
          <w:p w14:paraId="2CF9BE98" w14:textId="77777777" w:rsidR="00751B9A" w:rsidRDefault="00751B9A" w:rsidP="00596920">
            <w:r>
              <w:rPr>
                <w:rFonts w:hint="eastAsia"/>
              </w:rPr>
              <w:t>Creater</w:t>
            </w:r>
          </w:p>
        </w:tc>
        <w:tc>
          <w:tcPr>
            <w:tcW w:w="1134" w:type="dxa"/>
          </w:tcPr>
          <w:p w14:paraId="041189D7" w14:textId="77777777" w:rsidR="00751B9A" w:rsidRDefault="00751B9A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FE1AE8F" w14:textId="77777777" w:rsidR="00751B9A" w:rsidRDefault="00751B9A" w:rsidP="00596920"/>
        </w:tc>
        <w:tc>
          <w:tcPr>
            <w:tcW w:w="1276" w:type="dxa"/>
          </w:tcPr>
          <w:p w14:paraId="7FF2794A" w14:textId="77777777" w:rsidR="00751B9A" w:rsidRDefault="00751B9A" w:rsidP="00596920"/>
        </w:tc>
        <w:tc>
          <w:tcPr>
            <w:tcW w:w="1134" w:type="dxa"/>
          </w:tcPr>
          <w:p w14:paraId="142407D1" w14:textId="77777777" w:rsidR="00751B9A" w:rsidRDefault="00751B9A" w:rsidP="00596920">
            <w:r>
              <w:rPr>
                <w:rFonts w:hint="eastAsia"/>
              </w:rPr>
              <w:t>发起人</w:t>
            </w:r>
            <w:r>
              <w:t>Id</w:t>
            </w:r>
          </w:p>
        </w:tc>
        <w:tc>
          <w:tcPr>
            <w:tcW w:w="1328" w:type="dxa"/>
          </w:tcPr>
          <w:p w14:paraId="454CA12F" w14:textId="77777777" w:rsidR="00751B9A" w:rsidRDefault="00751B9A" w:rsidP="00596920"/>
        </w:tc>
      </w:tr>
      <w:tr w:rsidR="00337439" w14:paraId="3E230F9D" w14:textId="77777777" w:rsidTr="00596920">
        <w:tc>
          <w:tcPr>
            <w:tcW w:w="847" w:type="dxa"/>
          </w:tcPr>
          <w:p w14:paraId="0303A042" w14:textId="77777777" w:rsidR="00337439" w:rsidRDefault="00337439" w:rsidP="00337439"/>
        </w:tc>
        <w:tc>
          <w:tcPr>
            <w:tcW w:w="1813" w:type="dxa"/>
          </w:tcPr>
          <w:p w14:paraId="3D27B308" w14:textId="77777777" w:rsidR="00337439" w:rsidRDefault="00337439" w:rsidP="00337439">
            <w:r>
              <w:rPr>
                <w:rFonts w:hint="eastAsia"/>
              </w:rPr>
              <w:t>AccountId</w:t>
            </w:r>
          </w:p>
        </w:tc>
        <w:tc>
          <w:tcPr>
            <w:tcW w:w="1134" w:type="dxa"/>
          </w:tcPr>
          <w:p w14:paraId="370C1672" w14:textId="77777777" w:rsidR="00337439" w:rsidRDefault="00337439" w:rsidP="003374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5C5EA67" w14:textId="77777777" w:rsidR="00337439" w:rsidRDefault="00337439" w:rsidP="00337439"/>
        </w:tc>
        <w:tc>
          <w:tcPr>
            <w:tcW w:w="1276" w:type="dxa"/>
          </w:tcPr>
          <w:p w14:paraId="74BE6D32" w14:textId="77777777" w:rsidR="00337439" w:rsidRDefault="00337439" w:rsidP="00337439"/>
        </w:tc>
        <w:tc>
          <w:tcPr>
            <w:tcW w:w="1134" w:type="dxa"/>
          </w:tcPr>
          <w:p w14:paraId="48701A10" w14:textId="77777777" w:rsidR="00337439" w:rsidRDefault="00337439" w:rsidP="00337439">
            <w:r>
              <w:rPr>
                <w:rFonts w:hint="eastAsia"/>
              </w:rPr>
              <w:t>用户</w:t>
            </w:r>
            <w:r>
              <w:t>自身发起的帐号</w:t>
            </w:r>
          </w:p>
        </w:tc>
        <w:tc>
          <w:tcPr>
            <w:tcW w:w="1328" w:type="dxa"/>
          </w:tcPr>
          <w:p w14:paraId="0FA4BE3E" w14:textId="77777777" w:rsidR="00337439" w:rsidRDefault="00337439" w:rsidP="00337439"/>
        </w:tc>
      </w:tr>
      <w:tr w:rsidR="00751B9A" w14:paraId="1FF5D4FB" w14:textId="77777777" w:rsidTr="00596920">
        <w:tc>
          <w:tcPr>
            <w:tcW w:w="847" w:type="dxa"/>
          </w:tcPr>
          <w:p w14:paraId="621AD1A0" w14:textId="77777777" w:rsidR="00751B9A" w:rsidRDefault="00751B9A" w:rsidP="00596920">
            <w:pPr>
              <w:ind w:left="210" w:right="210"/>
            </w:pPr>
          </w:p>
        </w:tc>
        <w:tc>
          <w:tcPr>
            <w:tcW w:w="1813" w:type="dxa"/>
          </w:tcPr>
          <w:p w14:paraId="39E8CDED" w14:textId="77777777" w:rsidR="00751B9A" w:rsidRDefault="00751B9A" w:rsidP="0059692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3330DF08" w14:textId="77777777" w:rsidR="00751B9A" w:rsidRDefault="00751B9A" w:rsidP="0059692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74E8F8E4" w14:textId="77777777" w:rsidR="00751B9A" w:rsidRDefault="00751B9A" w:rsidP="00596920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28A12B81" w14:textId="77777777" w:rsidR="00751B9A" w:rsidRDefault="00751B9A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4A0EC443" w14:textId="77777777" w:rsidR="00751B9A" w:rsidRDefault="00751B9A" w:rsidP="00596920">
            <w:pPr>
              <w:ind w:right="210"/>
            </w:pPr>
          </w:p>
        </w:tc>
        <w:tc>
          <w:tcPr>
            <w:tcW w:w="1328" w:type="dxa"/>
          </w:tcPr>
          <w:p w14:paraId="338C145C" w14:textId="77777777" w:rsidR="00751B9A" w:rsidRDefault="00751B9A" w:rsidP="00596920">
            <w:pPr>
              <w:ind w:left="210" w:right="210"/>
            </w:pPr>
          </w:p>
        </w:tc>
      </w:tr>
      <w:tr w:rsidR="00751B9A" w14:paraId="4D91B6E4" w14:textId="77777777" w:rsidTr="00596920">
        <w:tc>
          <w:tcPr>
            <w:tcW w:w="847" w:type="dxa"/>
          </w:tcPr>
          <w:p w14:paraId="34F86691" w14:textId="77777777" w:rsidR="00751B9A" w:rsidRDefault="00751B9A" w:rsidP="00596920">
            <w:pPr>
              <w:ind w:left="210" w:right="210"/>
            </w:pPr>
          </w:p>
        </w:tc>
        <w:tc>
          <w:tcPr>
            <w:tcW w:w="1813" w:type="dxa"/>
          </w:tcPr>
          <w:p w14:paraId="3883AA29" w14:textId="77777777" w:rsidR="00751B9A" w:rsidRDefault="00751B9A" w:rsidP="0059692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2E23A66F" w14:textId="77777777" w:rsidR="00751B9A" w:rsidRDefault="00751B9A" w:rsidP="0059692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28B4CB5D" w14:textId="77777777" w:rsidR="00751B9A" w:rsidRDefault="00751B9A" w:rsidP="00596920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3AEA7CDC" w14:textId="77777777" w:rsidR="00751B9A" w:rsidRDefault="00751B9A" w:rsidP="0059692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50C4E81A" w14:textId="77777777" w:rsidR="00751B9A" w:rsidRDefault="00751B9A" w:rsidP="00596920">
            <w:pPr>
              <w:ind w:right="210"/>
            </w:pPr>
          </w:p>
        </w:tc>
        <w:tc>
          <w:tcPr>
            <w:tcW w:w="1328" w:type="dxa"/>
          </w:tcPr>
          <w:p w14:paraId="2D0901AB" w14:textId="77777777" w:rsidR="00751B9A" w:rsidRDefault="00751B9A" w:rsidP="00596920">
            <w:pPr>
              <w:ind w:left="210" w:right="210"/>
            </w:pPr>
          </w:p>
        </w:tc>
      </w:tr>
    </w:tbl>
    <w:p w14:paraId="6A222463" w14:textId="77777777" w:rsidR="00751B9A" w:rsidRDefault="00751B9A" w:rsidP="00751B9A">
      <w:r>
        <w:rPr>
          <w:rFonts w:hint="eastAsia"/>
        </w:rPr>
        <w:t>|</w:t>
      </w:r>
    </w:p>
    <w:p w14:paraId="3ADAE8D2" w14:textId="77777777" w:rsidR="001F160E" w:rsidRDefault="001F160E" w:rsidP="00C822A2"/>
    <w:p w14:paraId="7B22879E" w14:textId="77777777" w:rsidR="00235757" w:rsidRDefault="00235757" w:rsidP="00235757">
      <w:pPr>
        <w:pStyle w:val="a0"/>
      </w:pPr>
      <w:bookmarkStart w:id="126" w:name="_Toc427236713"/>
      <w:bookmarkStart w:id="127" w:name="_Toc430249284"/>
      <w:r>
        <w:rPr>
          <w:rFonts w:hint="eastAsia"/>
        </w:rPr>
        <w:t>班级</w:t>
      </w:r>
      <w:r>
        <w:t>成员</w:t>
      </w:r>
      <w:r>
        <w:rPr>
          <w:rFonts w:hint="eastAsia"/>
        </w:rPr>
        <w:t>作业任务</w:t>
      </w:r>
      <w:r>
        <w:t>表</w:t>
      </w:r>
      <w:bookmarkEnd w:id="126"/>
      <w:bookmarkEnd w:id="127"/>
    </w:p>
    <w:p w14:paraId="76B9B59A" w14:textId="77777777" w:rsidR="00235757" w:rsidRPr="007939FF" w:rsidRDefault="00235757" w:rsidP="00235757">
      <w:r>
        <w:rPr>
          <w:rFonts w:hint="eastAsia"/>
        </w:rPr>
        <w:t>*</w:t>
      </w:r>
      <w:r>
        <w:t>Class</w:t>
      </w:r>
      <w:r w:rsidRPr="000379E1">
        <w:t>_</w:t>
      </w:r>
      <w:r>
        <w:t>HomeWork</w:t>
      </w:r>
      <w:r w:rsidR="008B5E1D">
        <w:t>Mission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1711"/>
        <w:gridCol w:w="1376"/>
        <w:gridCol w:w="1134"/>
        <w:gridCol w:w="1275"/>
        <w:gridCol w:w="851"/>
        <w:gridCol w:w="1326"/>
      </w:tblGrid>
      <w:tr w:rsidR="00235757" w14:paraId="17C73250" w14:textId="77777777" w:rsidTr="007463C9">
        <w:tc>
          <w:tcPr>
            <w:tcW w:w="849" w:type="dxa"/>
          </w:tcPr>
          <w:p w14:paraId="4D78C2DD" w14:textId="77777777" w:rsidR="00235757" w:rsidRPr="002177A0" w:rsidRDefault="00235757" w:rsidP="007463C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11" w:type="dxa"/>
          </w:tcPr>
          <w:p w14:paraId="2CD8841C" w14:textId="77777777" w:rsidR="00235757" w:rsidRPr="002177A0" w:rsidRDefault="00235757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376" w:type="dxa"/>
          </w:tcPr>
          <w:p w14:paraId="0950E843" w14:textId="77777777" w:rsidR="00235757" w:rsidRPr="002177A0" w:rsidRDefault="00235757" w:rsidP="00746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14:paraId="7FEB0DC1" w14:textId="77777777" w:rsidR="00235757" w:rsidRPr="002177A0" w:rsidRDefault="00235757" w:rsidP="00746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5" w:type="dxa"/>
          </w:tcPr>
          <w:p w14:paraId="777BA6E3" w14:textId="77777777" w:rsidR="00235757" w:rsidRPr="002177A0" w:rsidRDefault="00235757" w:rsidP="007463C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1" w:type="dxa"/>
          </w:tcPr>
          <w:p w14:paraId="5DBE4361" w14:textId="77777777" w:rsidR="00235757" w:rsidRPr="002177A0" w:rsidRDefault="00235757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672BD640" w14:textId="77777777" w:rsidR="00235757" w:rsidRPr="002177A0" w:rsidRDefault="00235757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235757" w14:paraId="31A46332" w14:textId="77777777" w:rsidTr="007463C9">
        <w:tc>
          <w:tcPr>
            <w:tcW w:w="849" w:type="dxa"/>
          </w:tcPr>
          <w:p w14:paraId="4FE1F177" w14:textId="77777777" w:rsidR="00235757" w:rsidRDefault="00235757" w:rsidP="007463C9">
            <w:r>
              <w:rPr>
                <w:rFonts w:hint="eastAsia"/>
              </w:rPr>
              <w:t>y</w:t>
            </w:r>
          </w:p>
        </w:tc>
        <w:tc>
          <w:tcPr>
            <w:tcW w:w="1711" w:type="dxa"/>
          </w:tcPr>
          <w:p w14:paraId="29F94A3C" w14:textId="77777777" w:rsidR="00235757" w:rsidRDefault="00235757" w:rsidP="007463C9">
            <w:r>
              <w:rPr>
                <w:rFonts w:hint="eastAsia"/>
              </w:rPr>
              <w:t>Id</w:t>
            </w:r>
          </w:p>
        </w:tc>
        <w:tc>
          <w:tcPr>
            <w:tcW w:w="1376" w:type="dxa"/>
          </w:tcPr>
          <w:p w14:paraId="5BA197C4" w14:textId="77777777" w:rsidR="00235757" w:rsidRDefault="00235757" w:rsidP="007463C9"/>
        </w:tc>
        <w:tc>
          <w:tcPr>
            <w:tcW w:w="1134" w:type="dxa"/>
          </w:tcPr>
          <w:p w14:paraId="61482E57" w14:textId="77777777" w:rsidR="00235757" w:rsidRDefault="00235757" w:rsidP="007463C9"/>
        </w:tc>
        <w:tc>
          <w:tcPr>
            <w:tcW w:w="1275" w:type="dxa"/>
          </w:tcPr>
          <w:p w14:paraId="2926AE47" w14:textId="77777777" w:rsidR="00235757" w:rsidRDefault="00235757" w:rsidP="007463C9"/>
        </w:tc>
        <w:tc>
          <w:tcPr>
            <w:tcW w:w="851" w:type="dxa"/>
          </w:tcPr>
          <w:p w14:paraId="4BF89822" w14:textId="77777777" w:rsidR="00235757" w:rsidRDefault="00235757" w:rsidP="007463C9"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1AF12EFD" w14:textId="77777777" w:rsidR="00235757" w:rsidRDefault="00235757" w:rsidP="007463C9"/>
        </w:tc>
      </w:tr>
      <w:tr w:rsidR="00235757" w14:paraId="5BBB2507" w14:textId="77777777" w:rsidTr="007463C9">
        <w:tc>
          <w:tcPr>
            <w:tcW w:w="849" w:type="dxa"/>
          </w:tcPr>
          <w:p w14:paraId="0A7E535A" w14:textId="77777777" w:rsidR="00235757" w:rsidRDefault="00235757" w:rsidP="007463C9"/>
        </w:tc>
        <w:tc>
          <w:tcPr>
            <w:tcW w:w="1711" w:type="dxa"/>
          </w:tcPr>
          <w:p w14:paraId="2B506389" w14:textId="77777777" w:rsidR="00235757" w:rsidRDefault="003F24C6" w:rsidP="007463C9">
            <w:r>
              <w:t>Title</w:t>
            </w:r>
          </w:p>
        </w:tc>
        <w:tc>
          <w:tcPr>
            <w:tcW w:w="1376" w:type="dxa"/>
          </w:tcPr>
          <w:p w14:paraId="46074F51" w14:textId="77777777" w:rsidR="00235757" w:rsidRDefault="003F24C6" w:rsidP="007463C9">
            <w:r>
              <w:t>Varchar(50)</w:t>
            </w:r>
          </w:p>
        </w:tc>
        <w:tc>
          <w:tcPr>
            <w:tcW w:w="1134" w:type="dxa"/>
          </w:tcPr>
          <w:p w14:paraId="217ABA62" w14:textId="77777777" w:rsidR="00235757" w:rsidRDefault="00235757" w:rsidP="007463C9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7C4D00EA" w14:textId="77777777" w:rsidR="00235757" w:rsidRDefault="00235757" w:rsidP="007463C9"/>
        </w:tc>
        <w:tc>
          <w:tcPr>
            <w:tcW w:w="851" w:type="dxa"/>
          </w:tcPr>
          <w:p w14:paraId="3128FD81" w14:textId="77777777" w:rsidR="00235757" w:rsidRDefault="003F24C6" w:rsidP="007463C9">
            <w:r>
              <w:rPr>
                <w:rFonts w:hint="eastAsia"/>
              </w:rPr>
              <w:t>名称</w:t>
            </w:r>
          </w:p>
        </w:tc>
        <w:tc>
          <w:tcPr>
            <w:tcW w:w="1326" w:type="dxa"/>
          </w:tcPr>
          <w:p w14:paraId="0C92184E" w14:textId="77777777" w:rsidR="00235757" w:rsidRDefault="00235757" w:rsidP="007463C9"/>
        </w:tc>
      </w:tr>
      <w:tr w:rsidR="00235757" w14:paraId="0E212B73" w14:textId="77777777" w:rsidTr="007463C9">
        <w:tc>
          <w:tcPr>
            <w:tcW w:w="849" w:type="dxa"/>
          </w:tcPr>
          <w:p w14:paraId="35885C54" w14:textId="77777777" w:rsidR="00235757" w:rsidRDefault="00235757" w:rsidP="007463C9"/>
        </w:tc>
        <w:tc>
          <w:tcPr>
            <w:tcW w:w="1711" w:type="dxa"/>
          </w:tcPr>
          <w:p w14:paraId="4B4AD3BD" w14:textId="77777777" w:rsidR="00235757" w:rsidRDefault="00235757" w:rsidP="007463C9">
            <w:r>
              <w:t>C</w:t>
            </w:r>
            <w:r>
              <w:rPr>
                <w:rFonts w:hint="eastAsia"/>
              </w:rPr>
              <w:t>lass</w:t>
            </w:r>
            <w:r>
              <w:t>Id</w:t>
            </w:r>
          </w:p>
        </w:tc>
        <w:tc>
          <w:tcPr>
            <w:tcW w:w="1376" w:type="dxa"/>
          </w:tcPr>
          <w:p w14:paraId="10A9CF9B" w14:textId="77777777" w:rsidR="00235757" w:rsidRDefault="00235757" w:rsidP="007463C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5D8E2DE5" w14:textId="77777777" w:rsidR="00235757" w:rsidRDefault="00235757" w:rsidP="007463C9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32839A0F" w14:textId="77777777" w:rsidR="00235757" w:rsidRDefault="00235757" w:rsidP="007463C9"/>
        </w:tc>
        <w:tc>
          <w:tcPr>
            <w:tcW w:w="851" w:type="dxa"/>
          </w:tcPr>
          <w:p w14:paraId="7DBA128E" w14:textId="77777777" w:rsidR="00235757" w:rsidRDefault="00235757" w:rsidP="007463C9">
            <w:r>
              <w:rPr>
                <w:rFonts w:hint="eastAsia"/>
              </w:rPr>
              <w:t>班级</w:t>
            </w:r>
            <w:r>
              <w:t>编号</w:t>
            </w:r>
          </w:p>
        </w:tc>
        <w:tc>
          <w:tcPr>
            <w:tcW w:w="1326" w:type="dxa"/>
          </w:tcPr>
          <w:p w14:paraId="6666BB02" w14:textId="77777777" w:rsidR="00235757" w:rsidRDefault="00235757" w:rsidP="007463C9"/>
        </w:tc>
      </w:tr>
      <w:tr w:rsidR="00235757" w14:paraId="136AC996" w14:textId="77777777" w:rsidTr="007463C9">
        <w:tc>
          <w:tcPr>
            <w:tcW w:w="849" w:type="dxa"/>
          </w:tcPr>
          <w:p w14:paraId="298C8796" w14:textId="77777777" w:rsidR="00235757" w:rsidRDefault="00235757" w:rsidP="007463C9"/>
        </w:tc>
        <w:tc>
          <w:tcPr>
            <w:tcW w:w="1711" w:type="dxa"/>
          </w:tcPr>
          <w:p w14:paraId="0F3A50CC" w14:textId="77777777" w:rsidR="00235757" w:rsidRDefault="00235757" w:rsidP="007463C9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376" w:type="dxa"/>
          </w:tcPr>
          <w:p w14:paraId="4B3A6AA4" w14:textId="77777777" w:rsidR="00235757" w:rsidRDefault="00235757" w:rsidP="007463C9">
            <w:pPr>
              <w:ind w:right="210"/>
            </w:pPr>
            <w:r>
              <w:rPr>
                <w:rFonts w:hint="eastAsia"/>
              </w:rPr>
              <w:t>varchar(</w:t>
            </w:r>
            <w:r>
              <w:t>2000)</w:t>
            </w:r>
          </w:p>
        </w:tc>
        <w:tc>
          <w:tcPr>
            <w:tcW w:w="1134" w:type="dxa"/>
          </w:tcPr>
          <w:p w14:paraId="1B19E8D3" w14:textId="77777777" w:rsidR="00235757" w:rsidRDefault="00235757" w:rsidP="007463C9"/>
        </w:tc>
        <w:tc>
          <w:tcPr>
            <w:tcW w:w="1275" w:type="dxa"/>
          </w:tcPr>
          <w:p w14:paraId="4C05B8EC" w14:textId="77777777" w:rsidR="00235757" w:rsidRDefault="00235757" w:rsidP="007463C9"/>
        </w:tc>
        <w:tc>
          <w:tcPr>
            <w:tcW w:w="851" w:type="dxa"/>
          </w:tcPr>
          <w:p w14:paraId="12942083" w14:textId="77777777" w:rsidR="00235757" w:rsidRDefault="00235757" w:rsidP="007463C9">
            <w:r>
              <w:rPr>
                <w:rFonts w:hint="eastAsia"/>
              </w:rPr>
              <w:t>内容</w:t>
            </w:r>
          </w:p>
        </w:tc>
        <w:tc>
          <w:tcPr>
            <w:tcW w:w="1326" w:type="dxa"/>
          </w:tcPr>
          <w:p w14:paraId="57AFEED8" w14:textId="77777777" w:rsidR="00235757" w:rsidRDefault="00235757" w:rsidP="007463C9"/>
        </w:tc>
      </w:tr>
      <w:tr w:rsidR="00235757" w14:paraId="68A510CD" w14:textId="77777777" w:rsidTr="007463C9">
        <w:tc>
          <w:tcPr>
            <w:tcW w:w="849" w:type="dxa"/>
          </w:tcPr>
          <w:p w14:paraId="02C42F4D" w14:textId="77777777" w:rsidR="00235757" w:rsidRDefault="00235757" w:rsidP="007463C9"/>
        </w:tc>
        <w:tc>
          <w:tcPr>
            <w:tcW w:w="1711" w:type="dxa"/>
          </w:tcPr>
          <w:p w14:paraId="3B574C1A" w14:textId="77777777" w:rsidR="00235757" w:rsidRDefault="00723F37" w:rsidP="007463C9">
            <w:pPr>
              <w:ind w:right="210"/>
            </w:pPr>
            <w:r>
              <w:t>StartDate</w:t>
            </w:r>
          </w:p>
        </w:tc>
        <w:tc>
          <w:tcPr>
            <w:tcW w:w="1376" w:type="dxa"/>
          </w:tcPr>
          <w:p w14:paraId="1F0F64F4" w14:textId="77777777" w:rsidR="00235757" w:rsidRDefault="00723F37" w:rsidP="007463C9">
            <w:pPr>
              <w:ind w:right="210"/>
            </w:pPr>
            <w:r>
              <w:t>Datetime</w:t>
            </w:r>
          </w:p>
        </w:tc>
        <w:tc>
          <w:tcPr>
            <w:tcW w:w="1134" w:type="dxa"/>
          </w:tcPr>
          <w:p w14:paraId="2CA0B783" w14:textId="77777777" w:rsidR="00235757" w:rsidRDefault="00235757" w:rsidP="007463C9">
            <w:pPr>
              <w:ind w:right="210"/>
            </w:pPr>
          </w:p>
        </w:tc>
        <w:tc>
          <w:tcPr>
            <w:tcW w:w="1275" w:type="dxa"/>
          </w:tcPr>
          <w:p w14:paraId="2CACF262" w14:textId="77777777" w:rsidR="00235757" w:rsidRDefault="00235757" w:rsidP="007463C9">
            <w:pPr>
              <w:ind w:right="210"/>
            </w:pPr>
          </w:p>
        </w:tc>
        <w:tc>
          <w:tcPr>
            <w:tcW w:w="851" w:type="dxa"/>
          </w:tcPr>
          <w:p w14:paraId="01DB729F" w14:textId="77777777" w:rsidR="00235757" w:rsidRDefault="00723F37" w:rsidP="007463C9">
            <w:r>
              <w:rPr>
                <w:rFonts w:hint="eastAsia"/>
              </w:rPr>
              <w:t>开始日期</w:t>
            </w:r>
          </w:p>
        </w:tc>
        <w:tc>
          <w:tcPr>
            <w:tcW w:w="1326" w:type="dxa"/>
          </w:tcPr>
          <w:p w14:paraId="5AC8E925" w14:textId="77777777" w:rsidR="00235757" w:rsidRDefault="00723F37" w:rsidP="007463C9">
            <w:r>
              <w:rPr>
                <w:rFonts w:hint="eastAsia"/>
              </w:rPr>
              <w:t>只要求</w:t>
            </w:r>
            <w:r>
              <w:t>到日，不要具体的时分秒。</w:t>
            </w:r>
          </w:p>
        </w:tc>
      </w:tr>
      <w:tr w:rsidR="00723F37" w14:paraId="14E97383" w14:textId="77777777" w:rsidTr="007463C9">
        <w:tc>
          <w:tcPr>
            <w:tcW w:w="849" w:type="dxa"/>
          </w:tcPr>
          <w:p w14:paraId="1F826995" w14:textId="77777777" w:rsidR="00723F37" w:rsidRDefault="00723F37" w:rsidP="007463C9"/>
        </w:tc>
        <w:tc>
          <w:tcPr>
            <w:tcW w:w="1711" w:type="dxa"/>
          </w:tcPr>
          <w:p w14:paraId="69193C30" w14:textId="77777777" w:rsidR="00723F37" w:rsidRDefault="00723F37" w:rsidP="007463C9">
            <w:pPr>
              <w:ind w:right="210"/>
            </w:pPr>
            <w:r>
              <w:rPr>
                <w:rFonts w:hint="eastAsia"/>
              </w:rPr>
              <w:t>End</w:t>
            </w:r>
            <w:r>
              <w:t>Date</w:t>
            </w:r>
          </w:p>
        </w:tc>
        <w:tc>
          <w:tcPr>
            <w:tcW w:w="1376" w:type="dxa"/>
          </w:tcPr>
          <w:p w14:paraId="0826ED16" w14:textId="77777777" w:rsidR="00723F37" w:rsidRDefault="00723F37" w:rsidP="007463C9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58620AD4" w14:textId="77777777" w:rsidR="00723F37" w:rsidRDefault="00723F37" w:rsidP="007463C9">
            <w:pPr>
              <w:ind w:right="210"/>
            </w:pPr>
          </w:p>
        </w:tc>
        <w:tc>
          <w:tcPr>
            <w:tcW w:w="1275" w:type="dxa"/>
          </w:tcPr>
          <w:p w14:paraId="44465CCE" w14:textId="77777777" w:rsidR="00723F37" w:rsidRDefault="00723F37" w:rsidP="007463C9">
            <w:pPr>
              <w:ind w:right="210"/>
            </w:pPr>
          </w:p>
        </w:tc>
        <w:tc>
          <w:tcPr>
            <w:tcW w:w="851" w:type="dxa"/>
          </w:tcPr>
          <w:p w14:paraId="5A6312FE" w14:textId="77777777" w:rsidR="00723F37" w:rsidRDefault="00723F37" w:rsidP="007463C9">
            <w:r>
              <w:rPr>
                <w:rFonts w:hint="eastAsia"/>
              </w:rPr>
              <w:t>截止日期</w:t>
            </w:r>
          </w:p>
        </w:tc>
        <w:tc>
          <w:tcPr>
            <w:tcW w:w="1326" w:type="dxa"/>
          </w:tcPr>
          <w:p w14:paraId="25DC710B" w14:textId="77777777" w:rsidR="00723F37" w:rsidRDefault="00723F37" w:rsidP="007463C9">
            <w:r>
              <w:rPr>
                <w:rFonts w:hint="eastAsia"/>
              </w:rPr>
              <w:t>只要求</w:t>
            </w:r>
            <w:r>
              <w:t>到日，不要具体的时分秒。</w:t>
            </w:r>
          </w:p>
        </w:tc>
      </w:tr>
      <w:tr w:rsidR="00235757" w14:paraId="5ED6F802" w14:textId="77777777" w:rsidTr="007463C9">
        <w:tc>
          <w:tcPr>
            <w:tcW w:w="849" w:type="dxa"/>
          </w:tcPr>
          <w:p w14:paraId="5B012B20" w14:textId="77777777" w:rsidR="00235757" w:rsidRDefault="00235757" w:rsidP="007463C9"/>
        </w:tc>
        <w:tc>
          <w:tcPr>
            <w:tcW w:w="1711" w:type="dxa"/>
          </w:tcPr>
          <w:p w14:paraId="56E04FDA" w14:textId="77777777" w:rsidR="00235757" w:rsidRDefault="00235757" w:rsidP="007463C9">
            <w:r>
              <w:rPr>
                <w:rFonts w:hint="eastAsia"/>
              </w:rPr>
              <w:t>Att</w:t>
            </w:r>
            <w:r>
              <w:t>List</w:t>
            </w:r>
          </w:p>
        </w:tc>
        <w:tc>
          <w:tcPr>
            <w:tcW w:w="1376" w:type="dxa"/>
          </w:tcPr>
          <w:p w14:paraId="7664473E" w14:textId="77777777" w:rsidR="00235757" w:rsidRDefault="00235757" w:rsidP="007463C9">
            <w:r>
              <w:t>V</w:t>
            </w:r>
            <w:r>
              <w:rPr>
                <w:rFonts w:hint="eastAsia"/>
              </w:rPr>
              <w:t>archar(</w:t>
            </w:r>
            <w:r>
              <w:t>2000)</w:t>
            </w:r>
          </w:p>
        </w:tc>
        <w:tc>
          <w:tcPr>
            <w:tcW w:w="1134" w:type="dxa"/>
          </w:tcPr>
          <w:p w14:paraId="000E08B1" w14:textId="77777777" w:rsidR="00235757" w:rsidRDefault="00235757" w:rsidP="007463C9"/>
        </w:tc>
        <w:tc>
          <w:tcPr>
            <w:tcW w:w="1275" w:type="dxa"/>
          </w:tcPr>
          <w:p w14:paraId="357028D2" w14:textId="77777777" w:rsidR="00235757" w:rsidRDefault="00235757" w:rsidP="007463C9"/>
        </w:tc>
        <w:tc>
          <w:tcPr>
            <w:tcW w:w="851" w:type="dxa"/>
          </w:tcPr>
          <w:p w14:paraId="2ADAD4D0" w14:textId="77777777" w:rsidR="00235757" w:rsidRDefault="00235757" w:rsidP="007463C9">
            <w:r>
              <w:rPr>
                <w:rFonts w:hint="eastAsia"/>
              </w:rPr>
              <w:t>附件</w:t>
            </w:r>
          </w:p>
        </w:tc>
        <w:tc>
          <w:tcPr>
            <w:tcW w:w="1326" w:type="dxa"/>
          </w:tcPr>
          <w:p w14:paraId="2822EC7B" w14:textId="77777777" w:rsidR="00235757" w:rsidRDefault="00235757" w:rsidP="007463C9">
            <w:r>
              <w:rPr>
                <w:rFonts w:hint="eastAsia"/>
              </w:rPr>
              <w:t>图片</w:t>
            </w:r>
            <w:r>
              <w:t>地址、附件下载地址</w:t>
            </w:r>
            <w:r>
              <w:rPr>
                <w:rFonts w:hint="eastAsia"/>
              </w:rPr>
              <w:t>，</w:t>
            </w:r>
            <w:r>
              <w:t>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保存。</w:t>
            </w:r>
          </w:p>
        </w:tc>
      </w:tr>
      <w:tr w:rsidR="004E3702" w14:paraId="77DE4A46" w14:textId="77777777" w:rsidTr="007463C9">
        <w:tc>
          <w:tcPr>
            <w:tcW w:w="849" w:type="dxa"/>
          </w:tcPr>
          <w:p w14:paraId="77F54FF2" w14:textId="77777777" w:rsidR="004E3702" w:rsidRDefault="004E3702" w:rsidP="007463C9"/>
        </w:tc>
        <w:tc>
          <w:tcPr>
            <w:tcW w:w="1711" w:type="dxa"/>
          </w:tcPr>
          <w:p w14:paraId="1908F459" w14:textId="77777777" w:rsidR="004E3702" w:rsidRDefault="004E3702" w:rsidP="007463C9">
            <w:r>
              <w:rPr>
                <w:rFonts w:hint="eastAsia"/>
              </w:rPr>
              <w:t>Creater</w:t>
            </w:r>
          </w:p>
        </w:tc>
        <w:tc>
          <w:tcPr>
            <w:tcW w:w="1376" w:type="dxa"/>
          </w:tcPr>
          <w:p w14:paraId="0792B082" w14:textId="77777777" w:rsidR="004E3702" w:rsidRDefault="004E3702" w:rsidP="007463C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218A2B38" w14:textId="77777777" w:rsidR="004E3702" w:rsidRDefault="004E3702" w:rsidP="007463C9"/>
        </w:tc>
        <w:tc>
          <w:tcPr>
            <w:tcW w:w="1275" w:type="dxa"/>
          </w:tcPr>
          <w:p w14:paraId="4CA8BB77" w14:textId="77777777" w:rsidR="004E3702" w:rsidRDefault="004E3702" w:rsidP="007463C9"/>
        </w:tc>
        <w:tc>
          <w:tcPr>
            <w:tcW w:w="851" w:type="dxa"/>
          </w:tcPr>
          <w:p w14:paraId="002C9FF2" w14:textId="77777777" w:rsidR="004E3702" w:rsidRDefault="004E3702" w:rsidP="007463C9">
            <w:r>
              <w:rPr>
                <w:rFonts w:hint="eastAsia"/>
              </w:rPr>
              <w:t>发布人</w:t>
            </w:r>
          </w:p>
        </w:tc>
        <w:tc>
          <w:tcPr>
            <w:tcW w:w="1326" w:type="dxa"/>
          </w:tcPr>
          <w:p w14:paraId="4B00C6FA" w14:textId="77777777" w:rsidR="004E3702" w:rsidRDefault="004E3702" w:rsidP="007463C9"/>
        </w:tc>
      </w:tr>
      <w:tr w:rsidR="00235757" w14:paraId="1C8558C4" w14:textId="77777777" w:rsidTr="007463C9">
        <w:tc>
          <w:tcPr>
            <w:tcW w:w="849" w:type="dxa"/>
          </w:tcPr>
          <w:p w14:paraId="25D44569" w14:textId="77777777" w:rsidR="00235757" w:rsidRDefault="00235757" w:rsidP="007463C9"/>
        </w:tc>
        <w:tc>
          <w:tcPr>
            <w:tcW w:w="1711" w:type="dxa"/>
          </w:tcPr>
          <w:p w14:paraId="5B7788DC" w14:textId="77777777" w:rsidR="00235757" w:rsidRDefault="00235757" w:rsidP="007463C9">
            <w:r>
              <w:rPr>
                <w:rFonts w:hint="eastAsia"/>
              </w:rPr>
              <w:t>Display</w:t>
            </w:r>
          </w:p>
        </w:tc>
        <w:tc>
          <w:tcPr>
            <w:tcW w:w="1376" w:type="dxa"/>
          </w:tcPr>
          <w:p w14:paraId="13CA5736" w14:textId="77777777" w:rsidR="00235757" w:rsidRDefault="00235757" w:rsidP="007463C9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54806CB0" w14:textId="77777777" w:rsidR="00235757" w:rsidRDefault="00235757" w:rsidP="007463C9">
            <w:r>
              <w:t>Y</w:t>
            </w:r>
          </w:p>
        </w:tc>
        <w:tc>
          <w:tcPr>
            <w:tcW w:w="1275" w:type="dxa"/>
          </w:tcPr>
          <w:p w14:paraId="5DD66D02" w14:textId="77777777" w:rsidR="00235757" w:rsidRDefault="00235757" w:rsidP="007463C9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0620D41A" w14:textId="77777777" w:rsidR="00235757" w:rsidRDefault="00235757" w:rsidP="007463C9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6" w:type="dxa"/>
          </w:tcPr>
          <w:p w14:paraId="34758BEA" w14:textId="77777777" w:rsidR="00235757" w:rsidRDefault="00235757" w:rsidP="007463C9"/>
        </w:tc>
      </w:tr>
      <w:tr w:rsidR="00235757" w14:paraId="4FF5C3FE" w14:textId="77777777" w:rsidTr="007463C9">
        <w:tc>
          <w:tcPr>
            <w:tcW w:w="849" w:type="dxa"/>
          </w:tcPr>
          <w:p w14:paraId="42AB18FE" w14:textId="77777777" w:rsidR="00235757" w:rsidRDefault="00235757" w:rsidP="007463C9">
            <w:pPr>
              <w:ind w:left="210" w:right="210"/>
            </w:pPr>
          </w:p>
        </w:tc>
        <w:tc>
          <w:tcPr>
            <w:tcW w:w="1711" w:type="dxa"/>
          </w:tcPr>
          <w:p w14:paraId="38EA8E2F" w14:textId="77777777" w:rsidR="00235757" w:rsidRDefault="00235757" w:rsidP="007463C9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376" w:type="dxa"/>
          </w:tcPr>
          <w:p w14:paraId="195D669C" w14:textId="77777777" w:rsidR="00235757" w:rsidRDefault="00235757" w:rsidP="007463C9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2F3637BA" w14:textId="77777777" w:rsidR="00235757" w:rsidRDefault="00235757" w:rsidP="007463C9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4E04B83B" w14:textId="77777777" w:rsidR="00235757" w:rsidRDefault="00235757" w:rsidP="007463C9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261C8B39" w14:textId="77777777" w:rsidR="00235757" w:rsidRDefault="00235757" w:rsidP="007463C9">
            <w:pPr>
              <w:ind w:right="210"/>
            </w:pPr>
          </w:p>
        </w:tc>
        <w:tc>
          <w:tcPr>
            <w:tcW w:w="1326" w:type="dxa"/>
          </w:tcPr>
          <w:p w14:paraId="3015D0BE" w14:textId="77777777" w:rsidR="00235757" w:rsidRDefault="00235757" w:rsidP="007463C9">
            <w:pPr>
              <w:ind w:left="210" w:right="210"/>
            </w:pPr>
          </w:p>
        </w:tc>
      </w:tr>
      <w:tr w:rsidR="00235757" w14:paraId="1B6C14B6" w14:textId="77777777" w:rsidTr="007463C9">
        <w:tc>
          <w:tcPr>
            <w:tcW w:w="849" w:type="dxa"/>
          </w:tcPr>
          <w:p w14:paraId="226CBF3E" w14:textId="77777777" w:rsidR="00235757" w:rsidRDefault="00235757" w:rsidP="007463C9">
            <w:pPr>
              <w:ind w:left="210" w:right="210"/>
            </w:pPr>
          </w:p>
        </w:tc>
        <w:tc>
          <w:tcPr>
            <w:tcW w:w="1711" w:type="dxa"/>
          </w:tcPr>
          <w:p w14:paraId="40F16A71" w14:textId="77777777" w:rsidR="00235757" w:rsidRDefault="00235757" w:rsidP="007463C9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376" w:type="dxa"/>
          </w:tcPr>
          <w:p w14:paraId="088D3E61" w14:textId="77777777" w:rsidR="00235757" w:rsidRDefault="00235757" w:rsidP="007463C9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2D9ED419" w14:textId="77777777" w:rsidR="00235757" w:rsidRDefault="00235757" w:rsidP="007463C9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413B9A26" w14:textId="77777777" w:rsidR="00235757" w:rsidRDefault="00235757" w:rsidP="007463C9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1" w:type="dxa"/>
          </w:tcPr>
          <w:p w14:paraId="26958031" w14:textId="77777777" w:rsidR="00235757" w:rsidRDefault="00235757" w:rsidP="007463C9">
            <w:pPr>
              <w:ind w:right="210"/>
            </w:pPr>
          </w:p>
        </w:tc>
        <w:tc>
          <w:tcPr>
            <w:tcW w:w="1326" w:type="dxa"/>
          </w:tcPr>
          <w:p w14:paraId="5063B037" w14:textId="77777777" w:rsidR="00235757" w:rsidRDefault="00235757" w:rsidP="007463C9">
            <w:pPr>
              <w:ind w:left="210" w:right="210"/>
            </w:pPr>
          </w:p>
        </w:tc>
      </w:tr>
    </w:tbl>
    <w:p w14:paraId="1C633EB8" w14:textId="77777777" w:rsidR="00235757" w:rsidRDefault="00235757" w:rsidP="00235757">
      <w:r>
        <w:rPr>
          <w:rFonts w:hint="eastAsia"/>
        </w:rPr>
        <w:t>|</w:t>
      </w:r>
    </w:p>
    <w:p w14:paraId="2669DFF4" w14:textId="77777777" w:rsidR="00235757" w:rsidRDefault="00235757" w:rsidP="00235757"/>
    <w:p w14:paraId="46C15594" w14:textId="77777777" w:rsidR="00235757" w:rsidRDefault="00235757" w:rsidP="00C822A2"/>
    <w:p w14:paraId="01FCE29D" w14:textId="77777777" w:rsidR="001F160E" w:rsidRDefault="001F160E" w:rsidP="00C822A2"/>
    <w:p w14:paraId="5D8E5E53" w14:textId="77777777" w:rsidR="006F3A07" w:rsidRDefault="006F3A07" w:rsidP="006F3A07">
      <w:pPr>
        <w:pStyle w:val="a0"/>
      </w:pPr>
      <w:bookmarkStart w:id="128" w:name="_Toc427236714"/>
      <w:bookmarkStart w:id="129" w:name="_Toc430249285"/>
      <w:r>
        <w:rPr>
          <w:rFonts w:hint="eastAsia"/>
        </w:rPr>
        <w:t>班级</w:t>
      </w:r>
      <w:r>
        <w:t>成员</w:t>
      </w:r>
      <w:r>
        <w:rPr>
          <w:rFonts w:hint="eastAsia"/>
        </w:rPr>
        <w:t>作业</w:t>
      </w:r>
      <w:r>
        <w:t>表</w:t>
      </w:r>
      <w:r>
        <w:rPr>
          <w:rFonts w:hint="eastAsia"/>
        </w:rPr>
        <w:t>（图</w:t>
      </w:r>
      <w:r>
        <w:t>、视频、附件下载）</w:t>
      </w:r>
      <w:bookmarkEnd w:id="128"/>
      <w:bookmarkEnd w:id="129"/>
    </w:p>
    <w:p w14:paraId="39C58653" w14:textId="77777777" w:rsidR="006F3A07" w:rsidRPr="007939FF" w:rsidRDefault="006F3A07" w:rsidP="006F3A07">
      <w:r>
        <w:rPr>
          <w:rFonts w:hint="eastAsia"/>
        </w:rPr>
        <w:t>*</w:t>
      </w:r>
      <w:r>
        <w:t>Class</w:t>
      </w:r>
      <w:r w:rsidRPr="000379E1">
        <w:t>_</w:t>
      </w:r>
      <w:r>
        <w:t>HomeWork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1711"/>
        <w:gridCol w:w="1376"/>
        <w:gridCol w:w="1134"/>
        <w:gridCol w:w="1275"/>
        <w:gridCol w:w="851"/>
        <w:gridCol w:w="1326"/>
      </w:tblGrid>
      <w:tr w:rsidR="006F3A07" w14:paraId="29635EBF" w14:textId="77777777" w:rsidTr="007463C9">
        <w:tc>
          <w:tcPr>
            <w:tcW w:w="849" w:type="dxa"/>
          </w:tcPr>
          <w:p w14:paraId="69BEE568" w14:textId="77777777" w:rsidR="006F3A07" w:rsidRPr="002177A0" w:rsidRDefault="006F3A07" w:rsidP="007463C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11" w:type="dxa"/>
          </w:tcPr>
          <w:p w14:paraId="5B73BD04" w14:textId="77777777" w:rsidR="006F3A07" w:rsidRPr="002177A0" w:rsidRDefault="006F3A07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376" w:type="dxa"/>
          </w:tcPr>
          <w:p w14:paraId="0227346C" w14:textId="77777777" w:rsidR="006F3A07" w:rsidRPr="002177A0" w:rsidRDefault="006F3A07" w:rsidP="00746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14:paraId="3512D147" w14:textId="77777777" w:rsidR="006F3A07" w:rsidRPr="002177A0" w:rsidRDefault="006F3A07" w:rsidP="00746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5" w:type="dxa"/>
          </w:tcPr>
          <w:p w14:paraId="2DF3538F" w14:textId="77777777" w:rsidR="006F3A07" w:rsidRPr="002177A0" w:rsidRDefault="006F3A07" w:rsidP="007463C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1" w:type="dxa"/>
          </w:tcPr>
          <w:p w14:paraId="6AD9595B" w14:textId="77777777" w:rsidR="006F3A07" w:rsidRPr="002177A0" w:rsidRDefault="006F3A07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2F45F20B" w14:textId="77777777" w:rsidR="006F3A07" w:rsidRPr="002177A0" w:rsidRDefault="006F3A07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6F3A07" w14:paraId="768E09EE" w14:textId="77777777" w:rsidTr="007463C9">
        <w:tc>
          <w:tcPr>
            <w:tcW w:w="849" w:type="dxa"/>
          </w:tcPr>
          <w:p w14:paraId="64369B8D" w14:textId="77777777" w:rsidR="006F3A07" w:rsidRDefault="006F3A07" w:rsidP="007463C9">
            <w:r>
              <w:rPr>
                <w:rFonts w:hint="eastAsia"/>
              </w:rPr>
              <w:t>y</w:t>
            </w:r>
          </w:p>
        </w:tc>
        <w:tc>
          <w:tcPr>
            <w:tcW w:w="1711" w:type="dxa"/>
          </w:tcPr>
          <w:p w14:paraId="1DFA6C15" w14:textId="77777777" w:rsidR="006F3A07" w:rsidRDefault="006F3A07" w:rsidP="007463C9">
            <w:r>
              <w:rPr>
                <w:rFonts w:hint="eastAsia"/>
              </w:rPr>
              <w:t>Id</w:t>
            </w:r>
          </w:p>
        </w:tc>
        <w:tc>
          <w:tcPr>
            <w:tcW w:w="1376" w:type="dxa"/>
          </w:tcPr>
          <w:p w14:paraId="2B111EC6" w14:textId="77777777" w:rsidR="006F3A07" w:rsidRDefault="006F3A07" w:rsidP="007463C9"/>
        </w:tc>
        <w:tc>
          <w:tcPr>
            <w:tcW w:w="1134" w:type="dxa"/>
          </w:tcPr>
          <w:p w14:paraId="4AD64DCC" w14:textId="77777777" w:rsidR="006F3A07" w:rsidRDefault="006F3A07" w:rsidP="007463C9"/>
        </w:tc>
        <w:tc>
          <w:tcPr>
            <w:tcW w:w="1275" w:type="dxa"/>
          </w:tcPr>
          <w:p w14:paraId="1A7369F9" w14:textId="77777777" w:rsidR="006F3A07" w:rsidRDefault="006F3A07" w:rsidP="007463C9"/>
        </w:tc>
        <w:tc>
          <w:tcPr>
            <w:tcW w:w="851" w:type="dxa"/>
          </w:tcPr>
          <w:p w14:paraId="58B52748" w14:textId="77777777" w:rsidR="006F3A07" w:rsidRDefault="006F3A07" w:rsidP="007463C9"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38B0ED58" w14:textId="77777777" w:rsidR="006F3A07" w:rsidRDefault="006F3A07" w:rsidP="007463C9"/>
        </w:tc>
      </w:tr>
      <w:tr w:rsidR="006F3A07" w14:paraId="7373CC09" w14:textId="77777777" w:rsidTr="007463C9">
        <w:tc>
          <w:tcPr>
            <w:tcW w:w="849" w:type="dxa"/>
          </w:tcPr>
          <w:p w14:paraId="421FDBCF" w14:textId="77777777" w:rsidR="006F3A07" w:rsidRDefault="006F3A07" w:rsidP="007463C9"/>
        </w:tc>
        <w:tc>
          <w:tcPr>
            <w:tcW w:w="1711" w:type="dxa"/>
          </w:tcPr>
          <w:p w14:paraId="5B4060D9" w14:textId="77777777" w:rsidR="006F3A07" w:rsidRDefault="006F3A07" w:rsidP="007463C9">
            <w:r>
              <w:t>HomeWorkId</w:t>
            </w:r>
          </w:p>
        </w:tc>
        <w:tc>
          <w:tcPr>
            <w:tcW w:w="1376" w:type="dxa"/>
          </w:tcPr>
          <w:p w14:paraId="4FD05E11" w14:textId="77777777" w:rsidR="006F3A07" w:rsidRDefault="006F3A07" w:rsidP="007463C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07B587F9" w14:textId="77777777" w:rsidR="006F3A07" w:rsidRDefault="006F3A07" w:rsidP="007463C9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5A2E0E1B" w14:textId="77777777" w:rsidR="006F3A07" w:rsidRDefault="006F3A07" w:rsidP="007463C9"/>
        </w:tc>
        <w:tc>
          <w:tcPr>
            <w:tcW w:w="851" w:type="dxa"/>
          </w:tcPr>
          <w:p w14:paraId="33E019EB" w14:textId="77777777" w:rsidR="006F3A07" w:rsidRDefault="006F3A07" w:rsidP="007463C9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</w:tcPr>
          <w:p w14:paraId="374F2CBB" w14:textId="77777777" w:rsidR="006F3A07" w:rsidRDefault="006F3A07" w:rsidP="007463C9"/>
        </w:tc>
      </w:tr>
      <w:tr w:rsidR="006F3A07" w14:paraId="30F88A68" w14:textId="77777777" w:rsidTr="007463C9">
        <w:tc>
          <w:tcPr>
            <w:tcW w:w="849" w:type="dxa"/>
          </w:tcPr>
          <w:p w14:paraId="3C6767C3" w14:textId="77777777" w:rsidR="006F3A07" w:rsidRDefault="006F3A07" w:rsidP="007463C9"/>
        </w:tc>
        <w:tc>
          <w:tcPr>
            <w:tcW w:w="1711" w:type="dxa"/>
          </w:tcPr>
          <w:p w14:paraId="66046C4B" w14:textId="77777777" w:rsidR="006F3A07" w:rsidRDefault="006F3A07" w:rsidP="007463C9">
            <w:r>
              <w:t>C</w:t>
            </w:r>
            <w:r>
              <w:rPr>
                <w:rFonts w:hint="eastAsia"/>
              </w:rPr>
              <w:t>lass</w:t>
            </w:r>
            <w:r>
              <w:t>Id</w:t>
            </w:r>
          </w:p>
        </w:tc>
        <w:tc>
          <w:tcPr>
            <w:tcW w:w="1376" w:type="dxa"/>
          </w:tcPr>
          <w:p w14:paraId="52BB6BE3" w14:textId="77777777" w:rsidR="006F3A07" w:rsidRDefault="006F3A07" w:rsidP="007463C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7B26B9DB" w14:textId="77777777" w:rsidR="006F3A07" w:rsidRDefault="006F3A07" w:rsidP="007463C9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17B4F0F6" w14:textId="77777777" w:rsidR="006F3A07" w:rsidRDefault="006F3A07" w:rsidP="007463C9"/>
        </w:tc>
        <w:tc>
          <w:tcPr>
            <w:tcW w:w="851" w:type="dxa"/>
          </w:tcPr>
          <w:p w14:paraId="138CBE26" w14:textId="77777777" w:rsidR="006F3A07" w:rsidRDefault="006F3A07" w:rsidP="007463C9">
            <w:r>
              <w:rPr>
                <w:rFonts w:hint="eastAsia"/>
              </w:rPr>
              <w:t>班级</w:t>
            </w:r>
            <w:r>
              <w:t>编号</w:t>
            </w:r>
          </w:p>
        </w:tc>
        <w:tc>
          <w:tcPr>
            <w:tcW w:w="1326" w:type="dxa"/>
          </w:tcPr>
          <w:p w14:paraId="196774CD" w14:textId="77777777" w:rsidR="006F3A07" w:rsidRDefault="006F3A07" w:rsidP="007463C9"/>
        </w:tc>
      </w:tr>
      <w:tr w:rsidR="006F3A07" w14:paraId="6172E735" w14:textId="77777777" w:rsidTr="007463C9">
        <w:tc>
          <w:tcPr>
            <w:tcW w:w="849" w:type="dxa"/>
          </w:tcPr>
          <w:p w14:paraId="49E27885" w14:textId="77777777" w:rsidR="006F3A07" w:rsidRDefault="006F3A07" w:rsidP="007463C9"/>
        </w:tc>
        <w:tc>
          <w:tcPr>
            <w:tcW w:w="1711" w:type="dxa"/>
          </w:tcPr>
          <w:p w14:paraId="10365DC3" w14:textId="77777777" w:rsidR="006F3A07" w:rsidRDefault="006F3A07" w:rsidP="007463C9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376" w:type="dxa"/>
          </w:tcPr>
          <w:p w14:paraId="10B7B458" w14:textId="77777777" w:rsidR="006F3A07" w:rsidRDefault="006F3A07" w:rsidP="007463C9">
            <w:pPr>
              <w:ind w:right="210"/>
            </w:pPr>
            <w:r>
              <w:rPr>
                <w:rFonts w:hint="eastAsia"/>
              </w:rPr>
              <w:t>varchar(</w:t>
            </w:r>
            <w:r>
              <w:t>2000)</w:t>
            </w:r>
          </w:p>
        </w:tc>
        <w:tc>
          <w:tcPr>
            <w:tcW w:w="1134" w:type="dxa"/>
          </w:tcPr>
          <w:p w14:paraId="728E57C7" w14:textId="77777777" w:rsidR="006F3A07" w:rsidRDefault="006F3A07" w:rsidP="007463C9"/>
        </w:tc>
        <w:tc>
          <w:tcPr>
            <w:tcW w:w="1275" w:type="dxa"/>
          </w:tcPr>
          <w:p w14:paraId="59CA55E4" w14:textId="77777777" w:rsidR="006F3A07" w:rsidRDefault="006F3A07" w:rsidP="007463C9"/>
        </w:tc>
        <w:tc>
          <w:tcPr>
            <w:tcW w:w="851" w:type="dxa"/>
          </w:tcPr>
          <w:p w14:paraId="424DFB8C" w14:textId="77777777" w:rsidR="006F3A07" w:rsidRDefault="006F3A07" w:rsidP="007463C9">
            <w:r>
              <w:rPr>
                <w:rFonts w:hint="eastAsia"/>
              </w:rPr>
              <w:t>内容</w:t>
            </w:r>
          </w:p>
        </w:tc>
        <w:tc>
          <w:tcPr>
            <w:tcW w:w="1326" w:type="dxa"/>
          </w:tcPr>
          <w:p w14:paraId="44B7FD08" w14:textId="77777777" w:rsidR="006F3A07" w:rsidRDefault="006F3A07" w:rsidP="007463C9"/>
        </w:tc>
      </w:tr>
      <w:tr w:rsidR="006F3A07" w14:paraId="50B154C4" w14:textId="77777777" w:rsidTr="007463C9">
        <w:tc>
          <w:tcPr>
            <w:tcW w:w="849" w:type="dxa"/>
          </w:tcPr>
          <w:p w14:paraId="101CCB27" w14:textId="77777777" w:rsidR="006F3A07" w:rsidRDefault="006F3A07" w:rsidP="007463C9"/>
        </w:tc>
        <w:tc>
          <w:tcPr>
            <w:tcW w:w="1711" w:type="dxa"/>
          </w:tcPr>
          <w:p w14:paraId="3BAA440D" w14:textId="77777777" w:rsidR="006F3A07" w:rsidRDefault="006F3A07" w:rsidP="007463C9">
            <w:pPr>
              <w:ind w:right="210"/>
            </w:pPr>
            <w:r>
              <w:rPr>
                <w:rFonts w:hint="eastAsia"/>
              </w:rPr>
              <w:t>Account</w:t>
            </w:r>
            <w:r>
              <w:t>Id</w:t>
            </w:r>
          </w:p>
        </w:tc>
        <w:tc>
          <w:tcPr>
            <w:tcW w:w="1376" w:type="dxa"/>
          </w:tcPr>
          <w:p w14:paraId="0E0178FF" w14:textId="77777777" w:rsidR="006F3A07" w:rsidRDefault="006F3A07" w:rsidP="007463C9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698B930B" w14:textId="77777777" w:rsidR="006F3A07" w:rsidRDefault="006F3A07" w:rsidP="007463C9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2A9506FB" w14:textId="77777777" w:rsidR="006F3A07" w:rsidRDefault="006F3A07" w:rsidP="007463C9">
            <w:pPr>
              <w:ind w:right="210"/>
            </w:pPr>
          </w:p>
        </w:tc>
        <w:tc>
          <w:tcPr>
            <w:tcW w:w="851" w:type="dxa"/>
          </w:tcPr>
          <w:p w14:paraId="323999EF" w14:textId="77777777" w:rsidR="006F3A07" w:rsidRDefault="006F3A07" w:rsidP="007463C9">
            <w:r>
              <w:rPr>
                <w:rFonts w:hint="eastAsia"/>
              </w:rPr>
              <w:t>用户编号</w:t>
            </w:r>
          </w:p>
        </w:tc>
        <w:tc>
          <w:tcPr>
            <w:tcW w:w="1326" w:type="dxa"/>
          </w:tcPr>
          <w:p w14:paraId="66D33BFD" w14:textId="77777777" w:rsidR="006F3A07" w:rsidRDefault="006F3A07" w:rsidP="007463C9"/>
        </w:tc>
      </w:tr>
      <w:tr w:rsidR="006F3A07" w14:paraId="49CD3763" w14:textId="77777777" w:rsidTr="007463C9">
        <w:tc>
          <w:tcPr>
            <w:tcW w:w="849" w:type="dxa"/>
          </w:tcPr>
          <w:p w14:paraId="3E0DC6B5" w14:textId="77777777" w:rsidR="006F3A07" w:rsidRDefault="006F3A07" w:rsidP="007463C9"/>
        </w:tc>
        <w:tc>
          <w:tcPr>
            <w:tcW w:w="1711" w:type="dxa"/>
          </w:tcPr>
          <w:p w14:paraId="318CEFFC" w14:textId="77777777" w:rsidR="006F3A07" w:rsidRDefault="006F3A07" w:rsidP="007463C9">
            <w:r>
              <w:rPr>
                <w:rFonts w:hint="eastAsia"/>
              </w:rPr>
              <w:t>ParentReplyId</w:t>
            </w:r>
          </w:p>
        </w:tc>
        <w:tc>
          <w:tcPr>
            <w:tcW w:w="1376" w:type="dxa"/>
          </w:tcPr>
          <w:p w14:paraId="06DF7569" w14:textId="77777777" w:rsidR="006F3A07" w:rsidRDefault="006F3A07" w:rsidP="007463C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45A7EEF9" w14:textId="77777777" w:rsidR="006F3A07" w:rsidRDefault="006F3A07" w:rsidP="007463C9"/>
        </w:tc>
        <w:tc>
          <w:tcPr>
            <w:tcW w:w="1275" w:type="dxa"/>
          </w:tcPr>
          <w:p w14:paraId="56879847" w14:textId="77777777" w:rsidR="006F3A07" w:rsidRDefault="006F3A07" w:rsidP="007463C9"/>
        </w:tc>
        <w:tc>
          <w:tcPr>
            <w:tcW w:w="851" w:type="dxa"/>
          </w:tcPr>
          <w:p w14:paraId="2AE9C31F" w14:textId="77777777" w:rsidR="006F3A07" w:rsidRDefault="006F3A07" w:rsidP="007463C9">
            <w:r>
              <w:rPr>
                <w:rFonts w:hint="eastAsia"/>
              </w:rPr>
              <w:t>父</w:t>
            </w:r>
            <w:r>
              <w:t>回复</w:t>
            </w:r>
          </w:p>
        </w:tc>
        <w:tc>
          <w:tcPr>
            <w:tcW w:w="1326" w:type="dxa"/>
          </w:tcPr>
          <w:p w14:paraId="64EF423E" w14:textId="77777777" w:rsidR="006F3A07" w:rsidRDefault="006F3A07" w:rsidP="007463C9">
            <w:r>
              <w:rPr>
                <w:rFonts w:hint="eastAsia"/>
              </w:rPr>
              <w:t>可以回复</w:t>
            </w:r>
            <w:r>
              <w:t>进行回复</w:t>
            </w:r>
          </w:p>
        </w:tc>
      </w:tr>
      <w:tr w:rsidR="006F3A07" w14:paraId="04322564" w14:textId="77777777" w:rsidTr="007463C9">
        <w:tc>
          <w:tcPr>
            <w:tcW w:w="849" w:type="dxa"/>
          </w:tcPr>
          <w:p w14:paraId="60D2BC43" w14:textId="77777777" w:rsidR="006F3A07" w:rsidRDefault="006F3A07" w:rsidP="007463C9"/>
        </w:tc>
        <w:tc>
          <w:tcPr>
            <w:tcW w:w="1711" w:type="dxa"/>
          </w:tcPr>
          <w:p w14:paraId="0F8D3461" w14:textId="77777777" w:rsidR="006F3A07" w:rsidRDefault="006F3A07" w:rsidP="007463C9">
            <w:r>
              <w:rPr>
                <w:rFonts w:hint="eastAsia"/>
              </w:rPr>
              <w:t>Att</w:t>
            </w:r>
            <w:r>
              <w:t>List</w:t>
            </w:r>
          </w:p>
        </w:tc>
        <w:tc>
          <w:tcPr>
            <w:tcW w:w="1376" w:type="dxa"/>
          </w:tcPr>
          <w:p w14:paraId="371F1F24" w14:textId="77777777" w:rsidR="006F3A07" w:rsidRDefault="006F3A07" w:rsidP="007463C9">
            <w:r>
              <w:t>V</w:t>
            </w:r>
            <w:r>
              <w:rPr>
                <w:rFonts w:hint="eastAsia"/>
              </w:rPr>
              <w:t>archar(</w:t>
            </w:r>
            <w:r>
              <w:t>2000)</w:t>
            </w:r>
          </w:p>
        </w:tc>
        <w:tc>
          <w:tcPr>
            <w:tcW w:w="1134" w:type="dxa"/>
          </w:tcPr>
          <w:p w14:paraId="3FFA80DE" w14:textId="77777777" w:rsidR="006F3A07" w:rsidRDefault="006F3A07" w:rsidP="007463C9"/>
        </w:tc>
        <w:tc>
          <w:tcPr>
            <w:tcW w:w="1275" w:type="dxa"/>
          </w:tcPr>
          <w:p w14:paraId="082EA7DB" w14:textId="77777777" w:rsidR="006F3A07" w:rsidRDefault="006F3A07" w:rsidP="007463C9"/>
        </w:tc>
        <w:tc>
          <w:tcPr>
            <w:tcW w:w="851" w:type="dxa"/>
          </w:tcPr>
          <w:p w14:paraId="00EA42EC" w14:textId="77777777" w:rsidR="006F3A07" w:rsidRDefault="006F3A07" w:rsidP="007463C9">
            <w:r>
              <w:rPr>
                <w:rFonts w:hint="eastAsia"/>
              </w:rPr>
              <w:t>附件</w:t>
            </w:r>
          </w:p>
        </w:tc>
        <w:tc>
          <w:tcPr>
            <w:tcW w:w="1326" w:type="dxa"/>
          </w:tcPr>
          <w:p w14:paraId="3615FA5A" w14:textId="77777777" w:rsidR="006F3A07" w:rsidRDefault="006F3A07" w:rsidP="007463C9">
            <w:r>
              <w:rPr>
                <w:rFonts w:hint="eastAsia"/>
              </w:rPr>
              <w:t>图片</w:t>
            </w:r>
            <w:r>
              <w:t>地址、附件下载地址</w:t>
            </w:r>
            <w:r>
              <w:rPr>
                <w:rFonts w:hint="eastAsia"/>
              </w:rPr>
              <w:t>，</w:t>
            </w:r>
            <w:r>
              <w:t>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保存。</w:t>
            </w:r>
          </w:p>
        </w:tc>
      </w:tr>
      <w:tr w:rsidR="006F3A07" w14:paraId="762C632E" w14:textId="77777777" w:rsidTr="007463C9">
        <w:tc>
          <w:tcPr>
            <w:tcW w:w="849" w:type="dxa"/>
          </w:tcPr>
          <w:p w14:paraId="12D13257" w14:textId="77777777" w:rsidR="006F3A07" w:rsidRDefault="006F3A07" w:rsidP="007463C9"/>
        </w:tc>
        <w:tc>
          <w:tcPr>
            <w:tcW w:w="1711" w:type="dxa"/>
          </w:tcPr>
          <w:p w14:paraId="7E84F23E" w14:textId="77777777" w:rsidR="006F3A07" w:rsidRDefault="006F3A07" w:rsidP="007463C9">
            <w:r>
              <w:rPr>
                <w:rFonts w:hint="eastAsia"/>
              </w:rPr>
              <w:t>Display</w:t>
            </w:r>
          </w:p>
        </w:tc>
        <w:tc>
          <w:tcPr>
            <w:tcW w:w="1376" w:type="dxa"/>
          </w:tcPr>
          <w:p w14:paraId="4D4E2F08" w14:textId="77777777" w:rsidR="006F3A07" w:rsidRDefault="006F3A07" w:rsidP="007463C9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4B6F1F25" w14:textId="77777777" w:rsidR="006F3A07" w:rsidRDefault="006F3A07" w:rsidP="007463C9">
            <w:r>
              <w:t>Y</w:t>
            </w:r>
          </w:p>
        </w:tc>
        <w:tc>
          <w:tcPr>
            <w:tcW w:w="1275" w:type="dxa"/>
          </w:tcPr>
          <w:p w14:paraId="010AB519" w14:textId="77777777" w:rsidR="006F3A07" w:rsidRDefault="006F3A07" w:rsidP="007463C9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12D22DB7" w14:textId="77777777" w:rsidR="006F3A07" w:rsidRDefault="006F3A07" w:rsidP="007463C9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6" w:type="dxa"/>
          </w:tcPr>
          <w:p w14:paraId="243090B6" w14:textId="77777777" w:rsidR="006F3A07" w:rsidRDefault="006F3A07" w:rsidP="007463C9"/>
        </w:tc>
      </w:tr>
      <w:tr w:rsidR="006F3A07" w14:paraId="594C390D" w14:textId="77777777" w:rsidTr="007463C9">
        <w:tc>
          <w:tcPr>
            <w:tcW w:w="849" w:type="dxa"/>
          </w:tcPr>
          <w:p w14:paraId="1FE5C1BA" w14:textId="77777777" w:rsidR="006F3A07" w:rsidRDefault="006F3A07" w:rsidP="007463C9">
            <w:pPr>
              <w:ind w:left="210" w:right="210"/>
            </w:pPr>
          </w:p>
        </w:tc>
        <w:tc>
          <w:tcPr>
            <w:tcW w:w="1711" w:type="dxa"/>
          </w:tcPr>
          <w:p w14:paraId="4C45CEEB" w14:textId="77777777" w:rsidR="006F3A07" w:rsidRDefault="006F3A07" w:rsidP="007463C9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376" w:type="dxa"/>
          </w:tcPr>
          <w:p w14:paraId="2D1FD8C0" w14:textId="77777777" w:rsidR="006F3A07" w:rsidRDefault="006F3A07" w:rsidP="007463C9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39CB0D40" w14:textId="77777777" w:rsidR="006F3A07" w:rsidRDefault="006F3A07" w:rsidP="007463C9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3DC81F60" w14:textId="77777777" w:rsidR="006F3A07" w:rsidRDefault="006F3A07" w:rsidP="007463C9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41687885" w14:textId="77777777" w:rsidR="006F3A07" w:rsidRDefault="006F3A07" w:rsidP="007463C9">
            <w:pPr>
              <w:ind w:right="210"/>
            </w:pPr>
          </w:p>
        </w:tc>
        <w:tc>
          <w:tcPr>
            <w:tcW w:w="1326" w:type="dxa"/>
          </w:tcPr>
          <w:p w14:paraId="5FE46D91" w14:textId="77777777" w:rsidR="006F3A07" w:rsidRDefault="006F3A07" w:rsidP="007463C9">
            <w:pPr>
              <w:ind w:left="210" w:right="210"/>
            </w:pPr>
          </w:p>
        </w:tc>
      </w:tr>
      <w:tr w:rsidR="006F3A07" w14:paraId="5423E12D" w14:textId="77777777" w:rsidTr="007463C9">
        <w:tc>
          <w:tcPr>
            <w:tcW w:w="849" w:type="dxa"/>
          </w:tcPr>
          <w:p w14:paraId="5C359EB5" w14:textId="77777777" w:rsidR="006F3A07" w:rsidRDefault="006F3A07" w:rsidP="007463C9">
            <w:pPr>
              <w:ind w:left="210" w:right="210"/>
            </w:pPr>
          </w:p>
        </w:tc>
        <w:tc>
          <w:tcPr>
            <w:tcW w:w="1711" w:type="dxa"/>
          </w:tcPr>
          <w:p w14:paraId="101670AE" w14:textId="77777777" w:rsidR="006F3A07" w:rsidRDefault="006F3A07" w:rsidP="007463C9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376" w:type="dxa"/>
          </w:tcPr>
          <w:p w14:paraId="47ED7E67" w14:textId="77777777" w:rsidR="006F3A07" w:rsidRDefault="006F3A07" w:rsidP="007463C9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7D172249" w14:textId="77777777" w:rsidR="006F3A07" w:rsidRDefault="006F3A07" w:rsidP="007463C9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7B8B47CC" w14:textId="77777777" w:rsidR="006F3A07" w:rsidRDefault="006F3A07" w:rsidP="007463C9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1" w:type="dxa"/>
          </w:tcPr>
          <w:p w14:paraId="294E51ED" w14:textId="77777777" w:rsidR="006F3A07" w:rsidRDefault="006F3A07" w:rsidP="007463C9">
            <w:pPr>
              <w:ind w:right="210"/>
            </w:pPr>
          </w:p>
        </w:tc>
        <w:tc>
          <w:tcPr>
            <w:tcW w:w="1326" w:type="dxa"/>
          </w:tcPr>
          <w:p w14:paraId="3CA9AB78" w14:textId="77777777" w:rsidR="006F3A07" w:rsidRDefault="006F3A07" w:rsidP="007463C9">
            <w:pPr>
              <w:ind w:left="210" w:right="210"/>
            </w:pPr>
          </w:p>
        </w:tc>
      </w:tr>
    </w:tbl>
    <w:p w14:paraId="7F82593B" w14:textId="77777777" w:rsidR="006F3A07" w:rsidRDefault="006F3A07" w:rsidP="006F3A07">
      <w:r>
        <w:rPr>
          <w:rFonts w:hint="eastAsia"/>
        </w:rPr>
        <w:t>|</w:t>
      </w:r>
    </w:p>
    <w:p w14:paraId="46A61D20" w14:textId="77777777" w:rsidR="006F3A07" w:rsidRDefault="006F3A07" w:rsidP="006F3A07"/>
    <w:p w14:paraId="6DB835A8" w14:textId="77777777" w:rsidR="006F3A07" w:rsidRDefault="006F3A07" w:rsidP="00C822A2"/>
    <w:p w14:paraId="4EEF507D" w14:textId="77777777" w:rsidR="006F3A07" w:rsidRDefault="006F3A07" w:rsidP="00C822A2"/>
    <w:p w14:paraId="4DEF98F6" w14:textId="77777777" w:rsidR="00540DB3" w:rsidRDefault="00540DB3" w:rsidP="00C822A2"/>
    <w:p w14:paraId="7BCBEF21" w14:textId="77777777" w:rsidR="00A10FD1" w:rsidRDefault="00A10FD1" w:rsidP="00A10FD1">
      <w:pPr>
        <w:pStyle w:val="a0"/>
      </w:pPr>
      <w:bookmarkStart w:id="130" w:name="_Toc427236715"/>
      <w:bookmarkStart w:id="131" w:name="_Toc430249286"/>
      <w:r>
        <w:rPr>
          <w:rFonts w:hint="eastAsia"/>
        </w:rPr>
        <w:t>课程</w:t>
      </w:r>
      <w:r>
        <w:t>评价</w:t>
      </w:r>
      <w:r w:rsidR="00AA44DD">
        <w:rPr>
          <w:rFonts w:hint="eastAsia"/>
        </w:rPr>
        <w:t>题目</w:t>
      </w:r>
      <w:r>
        <w:rPr>
          <w:rFonts w:hint="eastAsia"/>
        </w:rPr>
        <w:t>表</w:t>
      </w:r>
      <w:bookmarkEnd w:id="130"/>
      <w:bookmarkEnd w:id="131"/>
    </w:p>
    <w:p w14:paraId="59A1B60E" w14:textId="77777777" w:rsidR="00436EC8" w:rsidRPr="007939FF" w:rsidRDefault="00A10FD1" w:rsidP="00A10FD1">
      <w:r>
        <w:rPr>
          <w:rFonts w:hint="eastAsia"/>
        </w:rPr>
        <w:t>*</w:t>
      </w:r>
      <w:r w:rsidR="00436EC8">
        <w:t>Class</w:t>
      </w:r>
      <w:r w:rsidRPr="000379E1">
        <w:t>_</w:t>
      </w:r>
      <w:r w:rsidR="00436EC8">
        <w:t>Traning</w:t>
      </w:r>
      <w:r w:rsidR="00436EC8">
        <w:rPr>
          <w:rFonts w:hint="eastAsia"/>
        </w:rPr>
        <w:t>Comment</w:t>
      </w:r>
      <w:r w:rsidR="00E3659A">
        <w:t>Question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1711"/>
        <w:gridCol w:w="1376"/>
        <w:gridCol w:w="1134"/>
        <w:gridCol w:w="1275"/>
        <w:gridCol w:w="851"/>
        <w:gridCol w:w="1326"/>
      </w:tblGrid>
      <w:tr w:rsidR="00A10FD1" w14:paraId="5D66C44E" w14:textId="77777777" w:rsidTr="00596920">
        <w:tc>
          <w:tcPr>
            <w:tcW w:w="849" w:type="dxa"/>
          </w:tcPr>
          <w:p w14:paraId="2BD214AC" w14:textId="77777777" w:rsidR="00A10FD1" w:rsidRPr="002177A0" w:rsidRDefault="00A10FD1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11" w:type="dxa"/>
          </w:tcPr>
          <w:p w14:paraId="356FDF4E" w14:textId="77777777" w:rsidR="00A10FD1" w:rsidRPr="002177A0" w:rsidRDefault="00A10FD1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376" w:type="dxa"/>
          </w:tcPr>
          <w:p w14:paraId="1FD67E7E" w14:textId="77777777" w:rsidR="00A10FD1" w:rsidRPr="002177A0" w:rsidRDefault="00A10FD1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14:paraId="02BF625F" w14:textId="77777777" w:rsidR="00A10FD1" w:rsidRPr="002177A0" w:rsidRDefault="00A10FD1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5" w:type="dxa"/>
          </w:tcPr>
          <w:p w14:paraId="032D8BA4" w14:textId="77777777" w:rsidR="00A10FD1" w:rsidRPr="002177A0" w:rsidRDefault="00A10FD1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1" w:type="dxa"/>
          </w:tcPr>
          <w:p w14:paraId="0552BDBE" w14:textId="77777777" w:rsidR="00A10FD1" w:rsidRPr="002177A0" w:rsidRDefault="00A10FD1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5245DE1C" w14:textId="77777777" w:rsidR="00A10FD1" w:rsidRPr="002177A0" w:rsidRDefault="00A10FD1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A10FD1" w14:paraId="1623D66B" w14:textId="77777777" w:rsidTr="00596920">
        <w:tc>
          <w:tcPr>
            <w:tcW w:w="849" w:type="dxa"/>
          </w:tcPr>
          <w:p w14:paraId="4A85D926" w14:textId="77777777" w:rsidR="00A10FD1" w:rsidRDefault="00A10FD1" w:rsidP="00596920">
            <w:r>
              <w:rPr>
                <w:rFonts w:hint="eastAsia"/>
              </w:rPr>
              <w:t>y</w:t>
            </w:r>
          </w:p>
        </w:tc>
        <w:tc>
          <w:tcPr>
            <w:tcW w:w="1711" w:type="dxa"/>
          </w:tcPr>
          <w:p w14:paraId="0BE86777" w14:textId="77777777" w:rsidR="00A10FD1" w:rsidRDefault="00A10FD1" w:rsidP="00596920">
            <w:r>
              <w:rPr>
                <w:rFonts w:hint="eastAsia"/>
              </w:rPr>
              <w:t>Id</w:t>
            </w:r>
          </w:p>
        </w:tc>
        <w:tc>
          <w:tcPr>
            <w:tcW w:w="1376" w:type="dxa"/>
          </w:tcPr>
          <w:p w14:paraId="6DD5FFD8" w14:textId="77777777" w:rsidR="00A10FD1" w:rsidRDefault="00A10FD1" w:rsidP="00596920"/>
        </w:tc>
        <w:tc>
          <w:tcPr>
            <w:tcW w:w="1134" w:type="dxa"/>
          </w:tcPr>
          <w:p w14:paraId="45C4E37A" w14:textId="77777777" w:rsidR="00A10FD1" w:rsidRDefault="00A10FD1" w:rsidP="00596920"/>
        </w:tc>
        <w:tc>
          <w:tcPr>
            <w:tcW w:w="1275" w:type="dxa"/>
          </w:tcPr>
          <w:p w14:paraId="2D578947" w14:textId="77777777" w:rsidR="00A10FD1" w:rsidRDefault="00A10FD1" w:rsidP="00596920"/>
        </w:tc>
        <w:tc>
          <w:tcPr>
            <w:tcW w:w="851" w:type="dxa"/>
          </w:tcPr>
          <w:p w14:paraId="123A26FD" w14:textId="77777777" w:rsidR="00A10FD1" w:rsidRDefault="00A10FD1" w:rsidP="00596920"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5BF6623E" w14:textId="77777777" w:rsidR="00A10FD1" w:rsidRDefault="00A10FD1" w:rsidP="00596920"/>
        </w:tc>
      </w:tr>
      <w:tr w:rsidR="00A10FD1" w14:paraId="11C19FD5" w14:textId="77777777" w:rsidTr="00596920">
        <w:tc>
          <w:tcPr>
            <w:tcW w:w="849" w:type="dxa"/>
          </w:tcPr>
          <w:p w14:paraId="77E57DF1" w14:textId="77777777" w:rsidR="00A10FD1" w:rsidRDefault="00A10FD1" w:rsidP="00596920"/>
        </w:tc>
        <w:tc>
          <w:tcPr>
            <w:tcW w:w="1711" w:type="dxa"/>
          </w:tcPr>
          <w:p w14:paraId="3A1D73CC" w14:textId="77777777" w:rsidR="00A10FD1" w:rsidRDefault="00CA3C02" w:rsidP="00596920">
            <w:r>
              <w:t>Verson</w:t>
            </w:r>
          </w:p>
        </w:tc>
        <w:tc>
          <w:tcPr>
            <w:tcW w:w="1376" w:type="dxa"/>
          </w:tcPr>
          <w:p w14:paraId="16F02CA8" w14:textId="77777777" w:rsidR="00A10FD1" w:rsidRDefault="00CA3C02" w:rsidP="00596920">
            <w:r>
              <w:t>Varchar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16EDF0D1" w14:textId="77777777" w:rsidR="00A10FD1" w:rsidRDefault="00A10FD1" w:rsidP="00596920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413C35DA" w14:textId="77777777" w:rsidR="00A10FD1" w:rsidRDefault="00A10FD1" w:rsidP="00596920"/>
        </w:tc>
        <w:tc>
          <w:tcPr>
            <w:tcW w:w="851" w:type="dxa"/>
          </w:tcPr>
          <w:p w14:paraId="3DEAC150" w14:textId="77777777" w:rsidR="00A10FD1" w:rsidRDefault="00CA3C02" w:rsidP="00596920">
            <w:r>
              <w:rPr>
                <w:rFonts w:hint="eastAsia"/>
              </w:rPr>
              <w:t>题目的</w:t>
            </w:r>
            <w:r>
              <w:t>版本</w:t>
            </w:r>
          </w:p>
        </w:tc>
        <w:tc>
          <w:tcPr>
            <w:tcW w:w="1326" w:type="dxa"/>
          </w:tcPr>
          <w:p w14:paraId="72070116" w14:textId="77777777" w:rsidR="00A10FD1" w:rsidRDefault="00CA3C02" w:rsidP="00596920">
            <w:r>
              <w:rPr>
                <w:rFonts w:hint="eastAsia"/>
              </w:rPr>
              <w:t>默认</w:t>
            </w:r>
            <w:r>
              <w:t>使用日期</w:t>
            </w:r>
            <w:r w:rsidR="00C65027">
              <w:rPr>
                <w:rFonts w:hint="eastAsia"/>
              </w:rPr>
              <w:t>当前</w:t>
            </w:r>
            <w:r w:rsidR="00C65027">
              <w:t>日期</w:t>
            </w:r>
            <w:r>
              <w:rPr>
                <w:rFonts w:hint="eastAsia"/>
              </w:rPr>
              <w:t>20150720214856</w:t>
            </w:r>
          </w:p>
        </w:tc>
      </w:tr>
      <w:tr w:rsidR="00A10FD1" w14:paraId="10C341CF" w14:textId="77777777" w:rsidTr="00596920">
        <w:tc>
          <w:tcPr>
            <w:tcW w:w="849" w:type="dxa"/>
          </w:tcPr>
          <w:p w14:paraId="4C1D6527" w14:textId="77777777" w:rsidR="00A10FD1" w:rsidRDefault="00A10FD1" w:rsidP="00596920"/>
        </w:tc>
        <w:tc>
          <w:tcPr>
            <w:tcW w:w="1711" w:type="dxa"/>
          </w:tcPr>
          <w:p w14:paraId="1EBE5A8B" w14:textId="77777777" w:rsidR="00A10FD1" w:rsidRDefault="00A10FD1" w:rsidP="00596920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376" w:type="dxa"/>
          </w:tcPr>
          <w:p w14:paraId="07A44404" w14:textId="77777777" w:rsidR="00A10FD1" w:rsidRDefault="00A10FD1" w:rsidP="00596920">
            <w:pPr>
              <w:ind w:right="210"/>
            </w:pPr>
            <w:r>
              <w:rPr>
                <w:rFonts w:hint="eastAsia"/>
              </w:rPr>
              <w:t>varchar(</w:t>
            </w:r>
            <w:r>
              <w:t>2000)</w:t>
            </w:r>
          </w:p>
        </w:tc>
        <w:tc>
          <w:tcPr>
            <w:tcW w:w="1134" w:type="dxa"/>
          </w:tcPr>
          <w:p w14:paraId="43D205CD" w14:textId="77777777" w:rsidR="00A10FD1" w:rsidRDefault="00A10FD1" w:rsidP="00596920"/>
        </w:tc>
        <w:tc>
          <w:tcPr>
            <w:tcW w:w="1275" w:type="dxa"/>
          </w:tcPr>
          <w:p w14:paraId="6B3553B9" w14:textId="77777777" w:rsidR="00A10FD1" w:rsidRDefault="00A10FD1" w:rsidP="00596920"/>
        </w:tc>
        <w:tc>
          <w:tcPr>
            <w:tcW w:w="851" w:type="dxa"/>
          </w:tcPr>
          <w:p w14:paraId="77D9E0A2" w14:textId="77777777" w:rsidR="00A10FD1" w:rsidRDefault="00A10FD1" w:rsidP="00596920">
            <w:r>
              <w:rPr>
                <w:rFonts w:hint="eastAsia"/>
              </w:rPr>
              <w:t>问题内容</w:t>
            </w:r>
          </w:p>
        </w:tc>
        <w:tc>
          <w:tcPr>
            <w:tcW w:w="1326" w:type="dxa"/>
          </w:tcPr>
          <w:p w14:paraId="7C8B8D93" w14:textId="77777777" w:rsidR="00A10FD1" w:rsidRDefault="00A10FD1" w:rsidP="00596920"/>
        </w:tc>
      </w:tr>
      <w:tr w:rsidR="00A10FD1" w14:paraId="431A3798" w14:textId="77777777" w:rsidTr="00596920">
        <w:tc>
          <w:tcPr>
            <w:tcW w:w="849" w:type="dxa"/>
          </w:tcPr>
          <w:p w14:paraId="2DC049FD" w14:textId="77777777" w:rsidR="00A10FD1" w:rsidRDefault="00A10FD1" w:rsidP="00596920"/>
        </w:tc>
        <w:tc>
          <w:tcPr>
            <w:tcW w:w="1711" w:type="dxa"/>
          </w:tcPr>
          <w:p w14:paraId="44E333B2" w14:textId="77777777" w:rsidR="00A10FD1" w:rsidRDefault="00A10FD1" w:rsidP="00596920">
            <w:pPr>
              <w:ind w:right="210"/>
            </w:pPr>
            <w:r>
              <w:rPr>
                <w:rFonts w:hint="eastAsia"/>
              </w:rPr>
              <w:t>QTtype</w:t>
            </w:r>
          </w:p>
        </w:tc>
        <w:tc>
          <w:tcPr>
            <w:tcW w:w="1376" w:type="dxa"/>
          </w:tcPr>
          <w:p w14:paraId="5B4303C3" w14:textId="77777777" w:rsidR="00A10FD1" w:rsidRDefault="00A10FD1" w:rsidP="00596920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34F43059" w14:textId="77777777" w:rsidR="00A10FD1" w:rsidRDefault="00A10FD1" w:rsidP="00596920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16EF9E60" w14:textId="77777777" w:rsidR="00A10FD1" w:rsidRDefault="00A10FD1" w:rsidP="00596920"/>
        </w:tc>
        <w:tc>
          <w:tcPr>
            <w:tcW w:w="851" w:type="dxa"/>
          </w:tcPr>
          <w:p w14:paraId="019B8CC4" w14:textId="77777777" w:rsidR="00A10FD1" w:rsidRDefault="00A10FD1" w:rsidP="00596920">
            <w:r>
              <w:rPr>
                <w:rFonts w:hint="eastAsia"/>
              </w:rPr>
              <w:t>类型</w:t>
            </w:r>
          </w:p>
        </w:tc>
        <w:tc>
          <w:tcPr>
            <w:tcW w:w="1326" w:type="dxa"/>
          </w:tcPr>
          <w:p w14:paraId="4773DE0B" w14:textId="77777777" w:rsidR="00A10FD1" w:rsidRDefault="00A10FD1" w:rsidP="0059692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单选</w:t>
            </w:r>
            <w:r>
              <w:t>，</w:t>
            </w:r>
            <w:r>
              <w:rPr>
                <w:rFonts w:hint="eastAsia"/>
              </w:rPr>
              <w:t>2</w:t>
            </w:r>
            <w:r>
              <w:t>多选，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判断</w:t>
            </w:r>
          </w:p>
        </w:tc>
      </w:tr>
      <w:tr w:rsidR="00A10FD1" w14:paraId="2D2E3755" w14:textId="77777777" w:rsidTr="00596920">
        <w:tc>
          <w:tcPr>
            <w:tcW w:w="849" w:type="dxa"/>
          </w:tcPr>
          <w:p w14:paraId="5FD3A13A" w14:textId="77777777" w:rsidR="00A10FD1" w:rsidRDefault="00A10FD1" w:rsidP="00596920"/>
        </w:tc>
        <w:tc>
          <w:tcPr>
            <w:tcW w:w="1711" w:type="dxa"/>
          </w:tcPr>
          <w:p w14:paraId="54DD1432" w14:textId="77777777" w:rsidR="00A10FD1" w:rsidRDefault="00A10FD1" w:rsidP="00596920">
            <w:r>
              <w:t>Question</w:t>
            </w:r>
          </w:p>
        </w:tc>
        <w:tc>
          <w:tcPr>
            <w:tcW w:w="1376" w:type="dxa"/>
          </w:tcPr>
          <w:p w14:paraId="405CB21B" w14:textId="77777777" w:rsidR="00A10FD1" w:rsidRDefault="00A10FD1" w:rsidP="00596920">
            <w:r>
              <w:t>V</w:t>
            </w:r>
            <w:r>
              <w:rPr>
                <w:rFonts w:hint="eastAsia"/>
              </w:rPr>
              <w:t>archar(</w:t>
            </w:r>
            <w:r>
              <w:t>Max)</w:t>
            </w:r>
          </w:p>
        </w:tc>
        <w:tc>
          <w:tcPr>
            <w:tcW w:w="1134" w:type="dxa"/>
          </w:tcPr>
          <w:p w14:paraId="3F299DE2" w14:textId="77777777" w:rsidR="00A10FD1" w:rsidRDefault="00A10FD1" w:rsidP="00596920"/>
        </w:tc>
        <w:tc>
          <w:tcPr>
            <w:tcW w:w="1275" w:type="dxa"/>
          </w:tcPr>
          <w:p w14:paraId="3A9ACC68" w14:textId="77777777" w:rsidR="00A10FD1" w:rsidRDefault="00A10FD1" w:rsidP="00596920"/>
        </w:tc>
        <w:tc>
          <w:tcPr>
            <w:tcW w:w="851" w:type="dxa"/>
          </w:tcPr>
          <w:p w14:paraId="5FA07B6F" w14:textId="77777777" w:rsidR="00A10FD1" w:rsidRDefault="00A10FD1" w:rsidP="00596920">
            <w:r>
              <w:rPr>
                <w:rFonts w:hint="eastAsia"/>
              </w:rPr>
              <w:t>题目列表</w:t>
            </w:r>
          </w:p>
        </w:tc>
        <w:tc>
          <w:tcPr>
            <w:tcW w:w="1326" w:type="dxa"/>
          </w:tcPr>
          <w:p w14:paraId="2AAC405F" w14:textId="77777777" w:rsidR="00A10FD1" w:rsidRDefault="00A10FD1" w:rsidP="00596920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Json</w:t>
            </w:r>
            <w:r>
              <w:t>保存</w:t>
            </w:r>
            <w:r>
              <w:rPr>
                <w:rFonts w:hint="eastAsia"/>
              </w:rPr>
              <w:t>{</w:t>
            </w:r>
            <w:r>
              <w:t>Id:1,Content:’</w:t>
            </w:r>
            <w:r>
              <w:rPr>
                <w:rFonts w:hint="eastAsia"/>
              </w:rPr>
              <w:t>这里</w:t>
            </w:r>
            <w:r>
              <w:t>是答案内容</w:t>
            </w:r>
            <w:r>
              <w:t>’</w:t>
            </w:r>
            <w:r w:rsidR="001A526E">
              <w:rPr>
                <w:rFonts w:hint="eastAsia"/>
              </w:rPr>
              <w:t>,Credits:5</w:t>
            </w:r>
            <w:r>
              <w:rPr>
                <w:rFonts w:hint="eastAsia"/>
              </w:rPr>
              <w:t>}</w:t>
            </w:r>
          </w:p>
        </w:tc>
      </w:tr>
      <w:tr w:rsidR="00A10FD1" w14:paraId="7965B2ED" w14:textId="77777777" w:rsidTr="00596920">
        <w:tc>
          <w:tcPr>
            <w:tcW w:w="849" w:type="dxa"/>
          </w:tcPr>
          <w:p w14:paraId="610D81E8" w14:textId="77777777" w:rsidR="00A10FD1" w:rsidRDefault="00A10FD1" w:rsidP="00596920"/>
        </w:tc>
        <w:tc>
          <w:tcPr>
            <w:tcW w:w="1711" w:type="dxa"/>
          </w:tcPr>
          <w:p w14:paraId="5E3D8CCD" w14:textId="77777777" w:rsidR="00A10FD1" w:rsidRDefault="00A10FD1" w:rsidP="00596920">
            <w:r>
              <w:rPr>
                <w:rFonts w:hint="eastAsia"/>
              </w:rPr>
              <w:t>Display</w:t>
            </w:r>
          </w:p>
        </w:tc>
        <w:tc>
          <w:tcPr>
            <w:tcW w:w="1376" w:type="dxa"/>
          </w:tcPr>
          <w:p w14:paraId="7A4F8769" w14:textId="77777777" w:rsidR="00A10FD1" w:rsidRDefault="00A10FD1" w:rsidP="00596920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580AB969" w14:textId="77777777" w:rsidR="00A10FD1" w:rsidRDefault="00A10FD1" w:rsidP="00596920">
            <w:r>
              <w:t>Y</w:t>
            </w:r>
          </w:p>
        </w:tc>
        <w:tc>
          <w:tcPr>
            <w:tcW w:w="1275" w:type="dxa"/>
          </w:tcPr>
          <w:p w14:paraId="2E77CB23" w14:textId="77777777" w:rsidR="00A10FD1" w:rsidRDefault="00A10FD1" w:rsidP="0059692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44B8B6F6" w14:textId="77777777" w:rsidR="00A10FD1" w:rsidRDefault="00A10FD1" w:rsidP="00596920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6" w:type="dxa"/>
          </w:tcPr>
          <w:p w14:paraId="7D4FCC83" w14:textId="77777777" w:rsidR="00A10FD1" w:rsidRDefault="00A10FD1" w:rsidP="00596920"/>
        </w:tc>
      </w:tr>
      <w:tr w:rsidR="00A10FD1" w14:paraId="74535A8E" w14:textId="77777777" w:rsidTr="00596920">
        <w:tc>
          <w:tcPr>
            <w:tcW w:w="849" w:type="dxa"/>
          </w:tcPr>
          <w:p w14:paraId="4D8E1952" w14:textId="77777777" w:rsidR="00A10FD1" w:rsidRDefault="00A10FD1" w:rsidP="00596920">
            <w:pPr>
              <w:ind w:left="210" w:right="210"/>
            </w:pPr>
          </w:p>
        </w:tc>
        <w:tc>
          <w:tcPr>
            <w:tcW w:w="1711" w:type="dxa"/>
          </w:tcPr>
          <w:p w14:paraId="5F6E35EE" w14:textId="77777777" w:rsidR="00A10FD1" w:rsidRDefault="00A10FD1" w:rsidP="0059692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376" w:type="dxa"/>
          </w:tcPr>
          <w:p w14:paraId="2217CED1" w14:textId="77777777" w:rsidR="00A10FD1" w:rsidRDefault="00A10FD1" w:rsidP="0059692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0665FC39" w14:textId="77777777" w:rsidR="00A10FD1" w:rsidRDefault="00A10FD1" w:rsidP="00596920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1189D773" w14:textId="77777777" w:rsidR="00A10FD1" w:rsidRDefault="00A10FD1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701B07DA" w14:textId="77777777" w:rsidR="00A10FD1" w:rsidRDefault="00A10FD1" w:rsidP="00596920">
            <w:pPr>
              <w:ind w:right="210"/>
            </w:pPr>
          </w:p>
        </w:tc>
        <w:tc>
          <w:tcPr>
            <w:tcW w:w="1326" w:type="dxa"/>
          </w:tcPr>
          <w:p w14:paraId="5809356C" w14:textId="77777777" w:rsidR="00A10FD1" w:rsidRDefault="00A10FD1" w:rsidP="00596920">
            <w:pPr>
              <w:ind w:left="210" w:right="210"/>
            </w:pPr>
          </w:p>
        </w:tc>
      </w:tr>
      <w:tr w:rsidR="00A10FD1" w14:paraId="53D2AE68" w14:textId="77777777" w:rsidTr="00596920">
        <w:tc>
          <w:tcPr>
            <w:tcW w:w="849" w:type="dxa"/>
          </w:tcPr>
          <w:p w14:paraId="3CC5F01F" w14:textId="77777777" w:rsidR="00A10FD1" w:rsidRDefault="00A10FD1" w:rsidP="00596920">
            <w:pPr>
              <w:ind w:left="210" w:right="210"/>
            </w:pPr>
          </w:p>
        </w:tc>
        <w:tc>
          <w:tcPr>
            <w:tcW w:w="1711" w:type="dxa"/>
          </w:tcPr>
          <w:p w14:paraId="1099BCE4" w14:textId="77777777" w:rsidR="00A10FD1" w:rsidRDefault="00A10FD1" w:rsidP="0059692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376" w:type="dxa"/>
          </w:tcPr>
          <w:p w14:paraId="74F03251" w14:textId="77777777" w:rsidR="00A10FD1" w:rsidRDefault="00A10FD1" w:rsidP="0059692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3DC7562C" w14:textId="77777777" w:rsidR="00A10FD1" w:rsidRDefault="00A10FD1" w:rsidP="00596920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23419C7E" w14:textId="77777777" w:rsidR="00A10FD1" w:rsidRDefault="00A10FD1" w:rsidP="0059692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1" w:type="dxa"/>
          </w:tcPr>
          <w:p w14:paraId="271D64B1" w14:textId="77777777" w:rsidR="00A10FD1" w:rsidRDefault="00A10FD1" w:rsidP="00596920">
            <w:pPr>
              <w:ind w:right="210"/>
            </w:pPr>
          </w:p>
        </w:tc>
        <w:tc>
          <w:tcPr>
            <w:tcW w:w="1326" w:type="dxa"/>
          </w:tcPr>
          <w:p w14:paraId="2DACA8C1" w14:textId="77777777" w:rsidR="00A10FD1" w:rsidRDefault="00A10FD1" w:rsidP="00596920">
            <w:pPr>
              <w:ind w:left="210" w:right="210"/>
            </w:pPr>
          </w:p>
        </w:tc>
      </w:tr>
    </w:tbl>
    <w:p w14:paraId="5479B1C2" w14:textId="77777777" w:rsidR="00A10FD1" w:rsidRDefault="00A10FD1" w:rsidP="00A10FD1">
      <w:r>
        <w:rPr>
          <w:rFonts w:hint="eastAsia"/>
        </w:rPr>
        <w:t>|</w:t>
      </w:r>
    </w:p>
    <w:p w14:paraId="5BA5417B" w14:textId="77777777" w:rsidR="00A10FD1" w:rsidRDefault="00A10FD1" w:rsidP="00A10FD1"/>
    <w:p w14:paraId="6DCDFC00" w14:textId="77777777" w:rsidR="00A10FD1" w:rsidRDefault="00A10FD1" w:rsidP="00A10FD1"/>
    <w:p w14:paraId="1249708F" w14:textId="77777777" w:rsidR="00A10FD1" w:rsidRDefault="00746523" w:rsidP="00A10FD1">
      <w:pPr>
        <w:pStyle w:val="a0"/>
      </w:pPr>
      <w:bookmarkStart w:id="132" w:name="_Toc427236716"/>
      <w:bookmarkStart w:id="133" w:name="_Toc430249287"/>
      <w:r>
        <w:rPr>
          <w:rFonts w:hint="eastAsia"/>
        </w:rPr>
        <w:lastRenderedPageBreak/>
        <w:t>学员班级课程评价</w:t>
      </w:r>
      <w:r w:rsidR="00A10FD1">
        <w:rPr>
          <w:rFonts w:hint="eastAsia"/>
        </w:rPr>
        <w:t>答案表</w:t>
      </w:r>
      <w:bookmarkEnd w:id="132"/>
      <w:bookmarkEnd w:id="133"/>
    </w:p>
    <w:p w14:paraId="266FC86F" w14:textId="77777777" w:rsidR="00A10FD1" w:rsidRPr="007939FF" w:rsidRDefault="00A10FD1" w:rsidP="00A10FD1">
      <w:r>
        <w:rPr>
          <w:rFonts w:hint="eastAsia"/>
        </w:rPr>
        <w:t>*</w:t>
      </w:r>
      <w:r w:rsidR="00746523">
        <w:t>Class</w:t>
      </w:r>
      <w:r w:rsidR="00746523" w:rsidRPr="000379E1">
        <w:t>_</w:t>
      </w:r>
      <w:r w:rsidR="00746523">
        <w:t>Traning</w:t>
      </w:r>
      <w:r w:rsidR="00746523">
        <w:rPr>
          <w:rFonts w:hint="eastAsia"/>
        </w:rPr>
        <w:t>Comment</w:t>
      </w:r>
      <w:r>
        <w:t>Answer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1711"/>
        <w:gridCol w:w="1376"/>
        <w:gridCol w:w="1134"/>
        <w:gridCol w:w="1275"/>
        <w:gridCol w:w="851"/>
        <w:gridCol w:w="1326"/>
      </w:tblGrid>
      <w:tr w:rsidR="00746BB0" w14:paraId="65F78E04" w14:textId="77777777" w:rsidTr="00596920">
        <w:tc>
          <w:tcPr>
            <w:tcW w:w="849" w:type="dxa"/>
          </w:tcPr>
          <w:p w14:paraId="296923CA" w14:textId="77777777" w:rsidR="00746BB0" w:rsidRPr="002177A0" w:rsidRDefault="00746BB0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11" w:type="dxa"/>
          </w:tcPr>
          <w:p w14:paraId="418ED194" w14:textId="77777777" w:rsidR="00746BB0" w:rsidRPr="002177A0" w:rsidRDefault="00746BB0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376" w:type="dxa"/>
          </w:tcPr>
          <w:p w14:paraId="1F0AE266" w14:textId="77777777" w:rsidR="00746BB0" w:rsidRPr="002177A0" w:rsidRDefault="00746BB0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14:paraId="7F9C2F67" w14:textId="77777777" w:rsidR="00746BB0" w:rsidRPr="002177A0" w:rsidRDefault="00746BB0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5" w:type="dxa"/>
          </w:tcPr>
          <w:p w14:paraId="25D38625" w14:textId="77777777" w:rsidR="00746BB0" w:rsidRPr="002177A0" w:rsidRDefault="00746BB0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1" w:type="dxa"/>
          </w:tcPr>
          <w:p w14:paraId="3ECDF981" w14:textId="77777777" w:rsidR="00746BB0" w:rsidRPr="002177A0" w:rsidRDefault="00746BB0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7EE9AF50" w14:textId="77777777" w:rsidR="00746BB0" w:rsidRPr="002177A0" w:rsidRDefault="00746BB0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746BB0" w14:paraId="44469E2E" w14:textId="77777777" w:rsidTr="00596920">
        <w:tc>
          <w:tcPr>
            <w:tcW w:w="849" w:type="dxa"/>
          </w:tcPr>
          <w:p w14:paraId="65101654" w14:textId="77777777" w:rsidR="00746BB0" w:rsidRDefault="00746BB0" w:rsidP="00596920">
            <w:r>
              <w:rPr>
                <w:rFonts w:hint="eastAsia"/>
              </w:rPr>
              <w:t>y</w:t>
            </w:r>
          </w:p>
        </w:tc>
        <w:tc>
          <w:tcPr>
            <w:tcW w:w="1711" w:type="dxa"/>
          </w:tcPr>
          <w:p w14:paraId="35357D6B" w14:textId="77777777" w:rsidR="00746BB0" w:rsidRDefault="00746BB0" w:rsidP="00596920">
            <w:r>
              <w:rPr>
                <w:rFonts w:hint="eastAsia"/>
              </w:rPr>
              <w:t>Id</w:t>
            </w:r>
          </w:p>
        </w:tc>
        <w:tc>
          <w:tcPr>
            <w:tcW w:w="1376" w:type="dxa"/>
          </w:tcPr>
          <w:p w14:paraId="601930BC" w14:textId="77777777" w:rsidR="00746BB0" w:rsidRDefault="00746BB0" w:rsidP="00596920"/>
        </w:tc>
        <w:tc>
          <w:tcPr>
            <w:tcW w:w="1134" w:type="dxa"/>
          </w:tcPr>
          <w:p w14:paraId="416F8559" w14:textId="77777777" w:rsidR="00746BB0" w:rsidRDefault="00746BB0" w:rsidP="00596920"/>
        </w:tc>
        <w:tc>
          <w:tcPr>
            <w:tcW w:w="1275" w:type="dxa"/>
          </w:tcPr>
          <w:p w14:paraId="6E5B7422" w14:textId="77777777" w:rsidR="00746BB0" w:rsidRDefault="00746BB0" w:rsidP="00596920"/>
        </w:tc>
        <w:tc>
          <w:tcPr>
            <w:tcW w:w="851" w:type="dxa"/>
          </w:tcPr>
          <w:p w14:paraId="45831D29" w14:textId="77777777" w:rsidR="00746BB0" w:rsidRDefault="00746BB0" w:rsidP="00596920"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52027B72" w14:textId="77777777" w:rsidR="00746BB0" w:rsidRDefault="00746BB0" w:rsidP="00596920"/>
        </w:tc>
      </w:tr>
      <w:tr w:rsidR="00746BB0" w14:paraId="45D814E0" w14:textId="77777777" w:rsidTr="00596920">
        <w:tc>
          <w:tcPr>
            <w:tcW w:w="849" w:type="dxa"/>
          </w:tcPr>
          <w:p w14:paraId="642F156A" w14:textId="77777777" w:rsidR="00746BB0" w:rsidRDefault="00746BB0" w:rsidP="00596920"/>
        </w:tc>
        <w:tc>
          <w:tcPr>
            <w:tcW w:w="1711" w:type="dxa"/>
          </w:tcPr>
          <w:p w14:paraId="7D556104" w14:textId="77777777" w:rsidR="00746BB0" w:rsidRDefault="00746BB0" w:rsidP="00596920">
            <w:r>
              <w:t>AnswerResult</w:t>
            </w:r>
          </w:p>
        </w:tc>
        <w:tc>
          <w:tcPr>
            <w:tcW w:w="1376" w:type="dxa"/>
          </w:tcPr>
          <w:p w14:paraId="4F77CAAB" w14:textId="77777777" w:rsidR="00746BB0" w:rsidRDefault="00746BB0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41A6D178" w14:textId="77777777" w:rsidR="00746BB0" w:rsidRDefault="00746BB0" w:rsidP="00596920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37BED025" w14:textId="77777777" w:rsidR="00746BB0" w:rsidRDefault="00746BB0" w:rsidP="00596920"/>
        </w:tc>
        <w:tc>
          <w:tcPr>
            <w:tcW w:w="851" w:type="dxa"/>
          </w:tcPr>
          <w:p w14:paraId="2E43F655" w14:textId="77777777" w:rsidR="00746BB0" w:rsidRDefault="00746BB0" w:rsidP="00596920">
            <w:r>
              <w:rPr>
                <w:rFonts w:hint="eastAsia"/>
              </w:rPr>
              <w:t>答题</w:t>
            </w:r>
            <w:r>
              <w:t>总分表</w:t>
            </w:r>
            <w:r>
              <w:t>Id</w:t>
            </w:r>
          </w:p>
        </w:tc>
        <w:tc>
          <w:tcPr>
            <w:tcW w:w="1326" w:type="dxa"/>
          </w:tcPr>
          <w:p w14:paraId="004DDB06" w14:textId="77777777" w:rsidR="00746BB0" w:rsidRDefault="00746BB0" w:rsidP="00596920"/>
        </w:tc>
      </w:tr>
      <w:tr w:rsidR="00746BB0" w14:paraId="6775391C" w14:textId="77777777" w:rsidTr="00596920">
        <w:tc>
          <w:tcPr>
            <w:tcW w:w="849" w:type="dxa"/>
          </w:tcPr>
          <w:p w14:paraId="0DA5A8DA" w14:textId="77777777" w:rsidR="00746BB0" w:rsidRDefault="00746BB0" w:rsidP="00596920"/>
        </w:tc>
        <w:tc>
          <w:tcPr>
            <w:tcW w:w="1711" w:type="dxa"/>
          </w:tcPr>
          <w:p w14:paraId="274B5C08" w14:textId="77777777" w:rsidR="00746BB0" w:rsidRDefault="00746BB0" w:rsidP="00596920">
            <w:r>
              <w:t>Q</w:t>
            </w:r>
            <w:r w:rsidRPr="00C346D5">
              <w:t>uestion</w:t>
            </w:r>
          </w:p>
        </w:tc>
        <w:tc>
          <w:tcPr>
            <w:tcW w:w="1376" w:type="dxa"/>
          </w:tcPr>
          <w:p w14:paraId="11167886" w14:textId="77777777" w:rsidR="00746BB0" w:rsidRDefault="00746BB0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261A6973" w14:textId="77777777" w:rsidR="00746BB0" w:rsidRDefault="00746BB0" w:rsidP="00596920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5E4C202A" w14:textId="77777777" w:rsidR="00746BB0" w:rsidRDefault="00746BB0" w:rsidP="00596920"/>
        </w:tc>
        <w:tc>
          <w:tcPr>
            <w:tcW w:w="851" w:type="dxa"/>
          </w:tcPr>
          <w:p w14:paraId="297ADEB9" w14:textId="77777777" w:rsidR="00746BB0" w:rsidRDefault="00746BB0" w:rsidP="00596920">
            <w:r>
              <w:rPr>
                <w:rFonts w:hint="eastAsia"/>
              </w:rPr>
              <w:t>题目编号</w:t>
            </w:r>
          </w:p>
        </w:tc>
        <w:tc>
          <w:tcPr>
            <w:tcW w:w="1326" w:type="dxa"/>
          </w:tcPr>
          <w:p w14:paraId="69BF3586" w14:textId="77777777" w:rsidR="00746BB0" w:rsidRDefault="00746BB0" w:rsidP="00596920"/>
        </w:tc>
      </w:tr>
      <w:tr w:rsidR="00746BB0" w14:paraId="30D7D523" w14:textId="77777777" w:rsidTr="00596920">
        <w:tc>
          <w:tcPr>
            <w:tcW w:w="849" w:type="dxa"/>
          </w:tcPr>
          <w:p w14:paraId="171CC270" w14:textId="77777777" w:rsidR="00746BB0" w:rsidRDefault="00746BB0" w:rsidP="00596920"/>
        </w:tc>
        <w:tc>
          <w:tcPr>
            <w:tcW w:w="1711" w:type="dxa"/>
          </w:tcPr>
          <w:p w14:paraId="455BFF4E" w14:textId="77777777" w:rsidR="00746BB0" w:rsidRDefault="00746BB0" w:rsidP="00596920">
            <w:r>
              <w:t>Credit</w:t>
            </w:r>
          </w:p>
        </w:tc>
        <w:tc>
          <w:tcPr>
            <w:tcW w:w="1376" w:type="dxa"/>
          </w:tcPr>
          <w:p w14:paraId="755E2B26" w14:textId="77777777" w:rsidR="00746BB0" w:rsidRDefault="00746BB0" w:rsidP="00596920">
            <w:r>
              <w:t>Int</w:t>
            </w:r>
          </w:p>
        </w:tc>
        <w:tc>
          <w:tcPr>
            <w:tcW w:w="1134" w:type="dxa"/>
          </w:tcPr>
          <w:p w14:paraId="38AA4C83" w14:textId="77777777" w:rsidR="00746BB0" w:rsidRDefault="00746BB0" w:rsidP="00596920"/>
        </w:tc>
        <w:tc>
          <w:tcPr>
            <w:tcW w:w="1275" w:type="dxa"/>
          </w:tcPr>
          <w:p w14:paraId="7846133B" w14:textId="77777777" w:rsidR="00746BB0" w:rsidRDefault="00746BB0" w:rsidP="00596920"/>
        </w:tc>
        <w:tc>
          <w:tcPr>
            <w:tcW w:w="851" w:type="dxa"/>
          </w:tcPr>
          <w:p w14:paraId="335CAFE0" w14:textId="77777777" w:rsidR="00746BB0" w:rsidRDefault="00746BB0" w:rsidP="00596920">
            <w:r>
              <w:rPr>
                <w:rFonts w:hint="eastAsia"/>
              </w:rPr>
              <w:t>得分</w:t>
            </w:r>
          </w:p>
        </w:tc>
        <w:tc>
          <w:tcPr>
            <w:tcW w:w="1326" w:type="dxa"/>
          </w:tcPr>
          <w:p w14:paraId="05D3FE85" w14:textId="77777777" w:rsidR="00746BB0" w:rsidRDefault="00746BB0" w:rsidP="00596920"/>
        </w:tc>
      </w:tr>
      <w:tr w:rsidR="00746BB0" w14:paraId="499E4F6F" w14:textId="77777777" w:rsidTr="00596920">
        <w:tc>
          <w:tcPr>
            <w:tcW w:w="849" w:type="dxa"/>
          </w:tcPr>
          <w:p w14:paraId="6318689E" w14:textId="77777777" w:rsidR="00746BB0" w:rsidRDefault="00746BB0" w:rsidP="00596920"/>
        </w:tc>
        <w:tc>
          <w:tcPr>
            <w:tcW w:w="1711" w:type="dxa"/>
          </w:tcPr>
          <w:p w14:paraId="3A726B7C" w14:textId="77777777" w:rsidR="00746BB0" w:rsidRDefault="00C67CEB" w:rsidP="00596920">
            <w:r>
              <w:t>Chose</w:t>
            </w:r>
          </w:p>
        </w:tc>
        <w:tc>
          <w:tcPr>
            <w:tcW w:w="1376" w:type="dxa"/>
          </w:tcPr>
          <w:p w14:paraId="52925813" w14:textId="77777777" w:rsidR="00746BB0" w:rsidRDefault="00C67CEB" w:rsidP="00596920">
            <w:r>
              <w:t>Varchar(20)</w:t>
            </w:r>
          </w:p>
        </w:tc>
        <w:tc>
          <w:tcPr>
            <w:tcW w:w="1134" w:type="dxa"/>
          </w:tcPr>
          <w:p w14:paraId="5349BD8C" w14:textId="77777777" w:rsidR="00746BB0" w:rsidRDefault="00746BB0" w:rsidP="00596920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4EF98C3C" w14:textId="77777777" w:rsidR="00746BB0" w:rsidRDefault="00746BB0" w:rsidP="00596920"/>
        </w:tc>
        <w:tc>
          <w:tcPr>
            <w:tcW w:w="851" w:type="dxa"/>
          </w:tcPr>
          <w:p w14:paraId="5685B49C" w14:textId="77777777" w:rsidR="00746BB0" w:rsidRDefault="00C67CEB" w:rsidP="00596920">
            <w:r>
              <w:rPr>
                <w:rFonts w:hint="eastAsia"/>
              </w:rPr>
              <w:t>选择</w:t>
            </w:r>
            <w:r>
              <w:t>的答案</w:t>
            </w:r>
          </w:p>
        </w:tc>
        <w:tc>
          <w:tcPr>
            <w:tcW w:w="1326" w:type="dxa"/>
          </w:tcPr>
          <w:p w14:paraId="626EA434" w14:textId="77777777" w:rsidR="00746BB0" w:rsidRDefault="00953B10" w:rsidP="00596920">
            <w:r>
              <w:rPr>
                <w:rFonts w:hint="eastAsia"/>
              </w:rPr>
              <w:t>答案</w:t>
            </w:r>
            <w:r w:rsidR="00834E33">
              <w:rPr>
                <w:rFonts w:hint="eastAsia"/>
              </w:rPr>
              <w:t>Id</w:t>
            </w:r>
          </w:p>
        </w:tc>
      </w:tr>
      <w:tr w:rsidR="00746BB0" w14:paraId="7504EE02" w14:textId="77777777" w:rsidTr="00596920">
        <w:tc>
          <w:tcPr>
            <w:tcW w:w="849" w:type="dxa"/>
          </w:tcPr>
          <w:p w14:paraId="595A286B" w14:textId="77777777" w:rsidR="00746BB0" w:rsidRDefault="00746BB0" w:rsidP="00596920"/>
        </w:tc>
        <w:tc>
          <w:tcPr>
            <w:tcW w:w="1711" w:type="dxa"/>
          </w:tcPr>
          <w:p w14:paraId="72CD7B91" w14:textId="77777777" w:rsidR="00746BB0" w:rsidRDefault="00746BB0" w:rsidP="00596920">
            <w:pPr>
              <w:ind w:right="210"/>
            </w:pPr>
            <w:r>
              <w:rPr>
                <w:rFonts w:hint="eastAsia"/>
              </w:rPr>
              <w:t>Account</w:t>
            </w:r>
            <w:r>
              <w:t>Id</w:t>
            </w:r>
          </w:p>
        </w:tc>
        <w:tc>
          <w:tcPr>
            <w:tcW w:w="1376" w:type="dxa"/>
          </w:tcPr>
          <w:p w14:paraId="500A5CB1" w14:textId="77777777" w:rsidR="00746BB0" w:rsidRDefault="00746BB0" w:rsidP="00596920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3892C53F" w14:textId="77777777" w:rsidR="00746BB0" w:rsidRDefault="00746BB0" w:rsidP="00596920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71A5DEA5" w14:textId="77777777" w:rsidR="00746BB0" w:rsidRDefault="00746BB0" w:rsidP="00596920">
            <w:pPr>
              <w:ind w:right="210"/>
            </w:pPr>
          </w:p>
        </w:tc>
        <w:tc>
          <w:tcPr>
            <w:tcW w:w="851" w:type="dxa"/>
          </w:tcPr>
          <w:p w14:paraId="035B5B34" w14:textId="77777777" w:rsidR="00746BB0" w:rsidRDefault="00746BB0" w:rsidP="00596920">
            <w:r>
              <w:rPr>
                <w:rFonts w:hint="eastAsia"/>
              </w:rPr>
              <w:t>用户编号</w:t>
            </w:r>
          </w:p>
        </w:tc>
        <w:tc>
          <w:tcPr>
            <w:tcW w:w="1326" w:type="dxa"/>
          </w:tcPr>
          <w:p w14:paraId="62C685B9" w14:textId="77777777" w:rsidR="00746BB0" w:rsidRDefault="00746BB0" w:rsidP="00596920"/>
        </w:tc>
      </w:tr>
      <w:tr w:rsidR="00746BB0" w14:paraId="135101EC" w14:textId="77777777" w:rsidTr="00596920">
        <w:tc>
          <w:tcPr>
            <w:tcW w:w="849" w:type="dxa"/>
          </w:tcPr>
          <w:p w14:paraId="592BC0D4" w14:textId="77777777" w:rsidR="00746BB0" w:rsidRDefault="00746BB0" w:rsidP="00596920">
            <w:pPr>
              <w:ind w:left="210" w:right="210"/>
            </w:pPr>
          </w:p>
        </w:tc>
        <w:tc>
          <w:tcPr>
            <w:tcW w:w="1711" w:type="dxa"/>
          </w:tcPr>
          <w:p w14:paraId="7E9179D3" w14:textId="77777777" w:rsidR="00746BB0" w:rsidRDefault="00746BB0" w:rsidP="0059692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376" w:type="dxa"/>
          </w:tcPr>
          <w:p w14:paraId="2DFB9AAD" w14:textId="77777777" w:rsidR="00746BB0" w:rsidRDefault="00746BB0" w:rsidP="0059692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28699E9D" w14:textId="77777777" w:rsidR="00746BB0" w:rsidRDefault="00746BB0" w:rsidP="00596920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76F6B69D" w14:textId="77777777" w:rsidR="00746BB0" w:rsidRDefault="00746BB0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71C88D1C" w14:textId="77777777" w:rsidR="00746BB0" w:rsidRDefault="00746BB0" w:rsidP="00596920">
            <w:pPr>
              <w:ind w:right="210"/>
            </w:pPr>
          </w:p>
        </w:tc>
        <w:tc>
          <w:tcPr>
            <w:tcW w:w="1326" w:type="dxa"/>
          </w:tcPr>
          <w:p w14:paraId="35DA508D" w14:textId="77777777" w:rsidR="00746BB0" w:rsidRDefault="00746BB0" w:rsidP="00596920">
            <w:pPr>
              <w:ind w:left="210" w:right="210"/>
            </w:pPr>
          </w:p>
        </w:tc>
      </w:tr>
      <w:tr w:rsidR="00746BB0" w14:paraId="21A2B627" w14:textId="77777777" w:rsidTr="00596920">
        <w:tc>
          <w:tcPr>
            <w:tcW w:w="849" w:type="dxa"/>
          </w:tcPr>
          <w:p w14:paraId="25C38644" w14:textId="77777777" w:rsidR="00746BB0" w:rsidRDefault="00746BB0" w:rsidP="00596920">
            <w:pPr>
              <w:ind w:left="210" w:right="210"/>
            </w:pPr>
          </w:p>
        </w:tc>
        <w:tc>
          <w:tcPr>
            <w:tcW w:w="1711" w:type="dxa"/>
          </w:tcPr>
          <w:p w14:paraId="590295C6" w14:textId="77777777" w:rsidR="00746BB0" w:rsidRDefault="00746BB0" w:rsidP="0059692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376" w:type="dxa"/>
          </w:tcPr>
          <w:p w14:paraId="5338BA2D" w14:textId="77777777" w:rsidR="00746BB0" w:rsidRDefault="00746BB0" w:rsidP="0059692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424B23BE" w14:textId="77777777" w:rsidR="00746BB0" w:rsidRDefault="00746BB0" w:rsidP="00596920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57A7103B" w14:textId="77777777" w:rsidR="00746BB0" w:rsidRDefault="00746BB0" w:rsidP="0059692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1" w:type="dxa"/>
          </w:tcPr>
          <w:p w14:paraId="3F2689F7" w14:textId="77777777" w:rsidR="00746BB0" w:rsidRDefault="00746BB0" w:rsidP="00596920">
            <w:pPr>
              <w:ind w:right="210"/>
            </w:pPr>
          </w:p>
        </w:tc>
        <w:tc>
          <w:tcPr>
            <w:tcW w:w="1326" w:type="dxa"/>
          </w:tcPr>
          <w:p w14:paraId="44879D1A" w14:textId="77777777" w:rsidR="00746BB0" w:rsidRDefault="00746BB0" w:rsidP="00596920">
            <w:pPr>
              <w:ind w:left="210" w:right="210"/>
            </w:pPr>
          </w:p>
        </w:tc>
      </w:tr>
    </w:tbl>
    <w:p w14:paraId="7A32C97C" w14:textId="77777777" w:rsidR="00A10FD1" w:rsidRDefault="00A10FD1" w:rsidP="00A10FD1">
      <w:r>
        <w:rPr>
          <w:rFonts w:hint="eastAsia"/>
        </w:rPr>
        <w:t>|</w:t>
      </w:r>
    </w:p>
    <w:p w14:paraId="096899A7" w14:textId="77777777" w:rsidR="00A10FD1" w:rsidRDefault="002E2399" w:rsidP="00A10FD1">
      <w:pPr>
        <w:pStyle w:val="a0"/>
      </w:pPr>
      <w:bookmarkStart w:id="134" w:name="_Toc427236717"/>
      <w:bookmarkStart w:id="135" w:name="_Toc430249288"/>
      <w:r>
        <w:rPr>
          <w:rFonts w:hint="eastAsia"/>
        </w:rPr>
        <w:t>学员班级课程评价</w:t>
      </w:r>
      <w:r w:rsidR="00A10FD1">
        <w:rPr>
          <w:rFonts w:hint="eastAsia"/>
        </w:rPr>
        <w:t>总分表</w:t>
      </w:r>
      <w:bookmarkEnd w:id="134"/>
      <w:bookmarkEnd w:id="135"/>
    </w:p>
    <w:p w14:paraId="0CDB5C09" w14:textId="77777777" w:rsidR="00A10FD1" w:rsidRPr="007939FF" w:rsidRDefault="00A10FD1" w:rsidP="00A10FD1">
      <w:r>
        <w:rPr>
          <w:rFonts w:hint="eastAsia"/>
        </w:rPr>
        <w:t>*</w:t>
      </w:r>
      <w:r w:rsidR="00746523">
        <w:t>Class</w:t>
      </w:r>
      <w:r w:rsidR="00746523" w:rsidRPr="000379E1">
        <w:t>_</w:t>
      </w:r>
      <w:r w:rsidR="00746523">
        <w:t>Traning</w:t>
      </w:r>
      <w:r w:rsidR="00746523">
        <w:rPr>
          <w:rFonts w:hint="eastAsia"/>
        </w:rPr>
        <w:t>Comment</w:t>
      </w:r>
      <w:r>
        <w:t>Result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1711"/>
        <w:gridCol w:w="1376"/>
        <w:gridCol w:w="1134"/>
        <w:gridCol w:w="1275"/>
        <w:gridCol w:w="851"/>
        <w:gridCol w:w="1326"/>
      </w:tblGrid>
      <w:tr w:rsidR="00A10FD1" w14:paraId="6C0627EB" w14:textId="77777777" w:rsidTr="00596920">
        <w:tc>
          <w:tcPr>
            <w:tcW w:w="849" w:type="dxa"/>
          </w:tcPr>
          <w:p w14:paraId="566679DE" w14:textId="77777777" w:rsidR="00A10FD1" w:rsidRPr="002177A0" w:rsidRDefault="00A10FD1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11" w:type="dxa"/>
          </w:tcPr>
          <w:p w14:paraId="345E271F" w14:textId="77777777" w:rsidR="00A10FD1" w:rsidRPr="002177A0" w:rsidRDefault="00A10FD1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376" w:type="dxa"/>
          </w:tcPr>
          <w:p w14:paraId="1B0F9234" w14:textId="77777777" w:rsidR="00A10FD1" w:rsidRPr="002177A0" w:rsidRDefault="00A10FD1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14:paraId="3F68825F" w14:textId="77777777" w:rsidR="00A10FD1" w:rsidRPr="002177A0" w:rsidRDefault="00A10FD1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5" w:type="dxa"/>
          </w:tcPr>
          <w:p w14:paraId="275E5A2B" w14:textId="77777777" w:rsidR="00A10FD1" w:rsidRPr="002177A0" w:rsidRDefault="00A10FD1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1" w:type="dxa"/>
          </w:tcPr>
          <w:p w14:paraId="69B5ED6C" w14:textId="77777777" w:rsidR="00A10FD1" w:rsidRPr="002177A0" w:rsidRDefault="00A10FD1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03624538" w14:textId="77777777" w:rsidR="00A10FD1" w:rsidRPr="002177A0" w:rsidRDefault="00A10FD1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A10FD1" w14:paraId="012C5B3C" w14:textId="77777777" w:rsidTr="00596920">
        <w:tc>
          <w:tcPr>
            <w:tcW w:w="849" w:type="dxa"/>
          </w:tcPr>
          <w:p w14:paraId="43365383" w14:textId="77777777" w:rsidR="00A10FD1" w:rsidRDefault="00A10FD1" w:rsidP="00596920">
            <w:r>
              <w:rPr>
                <w:rFonts w:hint="eastAsia"/>
              </w:rPr>
              <w:t>y</w:t>
            </w:r>
          </w:p>
        </w:tc>
        <w:tc>
          <w:tcPr>
            <w:tcW w:w="1711" w:type="dxa"/>
          </w:tcPr>
          <w:p w14:paraId="162EAD39" w14:textId="77777777" w:rsidR="00A10FD1" w:rsidRDefault="00A10FD1" w:rsidP="00596920">
            <w:r>
              <w:rPr>
                <w:rFonts w:hint="eastAsia"/>
              </w:rPr>
              <w:t>Id</w:t>
            </w:r>
          </w:p>
        </w:tc>
        <w:tc>
          <w:tcPr>
            <w:tcW w:w="1376" w:type="dxa"/>
          </w:tcPr>
          <w:p w14:paraId="17B81503" w14:textId="77777777" w:rsidR="00A10FD1" w:rsidRDefault="00A10FD1" w:rsidP="00596920"/>
        </w:tc>
        <w:tc>
          <w:tcPr>
            <w:tcW w:w="1134" w:type="dxa"/>
          </w:tcPr>
          <w:p w14:paraId="0C0ADB80" w14:textId="77777777" w:rsidR="00A10FD1" w:rsidRDefault="00A10FD1" w:rsidP="00596920"/>
        </w:tc>
        <w:tc>
          <w:tcPr>
            <w:tcW w:w="1275" w:type="dxa"/>
          </w:tcPr>
          <w:p w14:paraId="179374F3" w14:textId="77777777" w:rsidR="00A10FD1" w:rsidRDefault="00A10FD1" w:rsidP="00596920"/>
        </w:tc>
        <w:tc>
          <w:tcPr>
            <w:tcW w:w="851" w:type="dxa"/>
          </w:tcPr>
          <w:p w14:paraId="0EFA51A4" w14:textId="77777777" w:rsidR="00A10FD1" w:rsidRDefault="00A10FD1" w:rsidP="00596920"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341ABF5E" w14:textId="77777777" w:rsidR="00A10FD1" w:rsidRDefault="00A10FD1" w:rsidP="00596920"/>
        </w:tc>
      </w:tr>
      <w:tr w:rsidR="007C1482" w14:paraId="6BD0DDD3" w14:textId="77777777" w:rsidTr="00596920">
        <w:tc>
          <w:tcPr>
            <w:tcW w:w="849" w:type="dxa"/>
          </w:tcPr>
          <w:p w14:paraId="1DB4B75C" w14:textId="77777777" w:rsidR="007C1482" w:rsidRDefault="007C1482" w:rsidP="007C1482"/>
        </w:tc>
        <w:tc>
          <w:tcPr>
            <w:tcW w:w="1711" w:type="dxa"/>
          </w:tcPr>
          <w:p w14:paraId="38EAFE7E" w14:textId="77777777" w:rsidR="007C1482" w:rsidRDefault="007C1482" w:rsidP="007C1482">
            <w:pPr>
              <w:jc w:val="left"/>
            </w:pPr>
            <w:r>
              <w:rPr>
                <w:rFonts w:hint="eastAsia"/>
              </w:rPr>
              <w:t>Verson</w:t>
            </w:r>
          </w:p>
        </w:tc>
        <w:tc>
          <w:tcPr>
            <w:tcW w:w="1376" w:type="dxa"/>
          </w:tcPr>
          <w:p w14:paraId="2A320459" w14:textId="77777777" w:rsidR="007C1482" w:rsidRDefault="007C1482" w:rsidP="007C1482">
            <w:r>
              <w:t>V</w:t>
            </w:r>
            <w:r>
              <w:rPr>
                <w:rFonts w:hint="eastAsia"/>
              </w:rPr>
              <w:t>archar(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14:paraId="5BDDA0F3" w14:textId="77777777" w:rsidR="007C1482" w:rsidRDefault="007C1482" w:rsidP="007C1482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60746337" w14:textId="77777777" w:rsidR="007C1482" w:rsidRDefault="007C1482" w:rsidP="007C1482"/>
        </w:tc>
        <w:tc>
          <w:tcPr>
            <w:tcW w:w="851" w:type="dxa"/>
          </w:tcPr>
          <w:p w14:paraId="6C0F261F" w14:textId="77777777" w:rsidR="007C1482" w:rsidRDefault="007C1482" w:rsidP="007C1482">
            <w:r>
              <w:rPr>
                <w:rFonts w:hint="eastAsia"/>
              </w:rPr>
              <w:t>版本号</w:t>
            </w:r>
          </w:p>
        </w:tc>
        <w:tc>
          <w:tcPr>
            <w:tcW w:w="1326" w:type="dxa"/>
          </w:tcPr>
          <w:p w14:paraId="1C3657BE" w14:textId="77777777" w:rsidR="007C1482" w:rsidRDefault="007C1482" w:rsidP="007C1482"/>
        </w:tc>
      </w:tr>
      <w:tr w:rsidR="00A10FD1" w14:paraId="1C4FBBAE" w14:textId="77777777" w:rsidTr="00596920">
        <w:tc>
          <w:tcPr>
            <w:tcW w:w="849" w:type="dxa"/>
          </w:tcPr>
          <w:p w14:paraId="46DAE4A2" w14:textId="77777777" w:rsidR="00A10FD1" w:rsidRDefault="00A10FD1" w:rsidP="00596920"/>
        </w:tc>
        <w:tc>
          <w:tcPr>
            <w:tcW w:w="1711" w:type="dxa"/>
          </w:tcPr>
          <w:p w14:paraId="5681F3CA" w14:textId="77777777" w:rsidR="00A10FD1" w:rsidRDefault="002E2399" w:rsidP="00596920">
            <w:r>
              <w:t>ClassId</w:t>
            </w:r>
          </w:p>
        </w:tc>
        <w:tc>
          <w:tcPr>
            <w:tcW w:w="1376" w:type="dxa"/>
          </w:tcPr>
          <w:p w14:paraId="52727D86" w14:textId="77777777" w:rsidR="00A10FD1" w:rsidRDefault="00A10FD1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0D466229" w14:textId="77777777" w:rsidR="00A10FD1" w:rsidRDefault="00A10FD1" w:rsidP="00596920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6030889F" w14:textId="77777777" w:rsidR="00A10FD1" w:rsidRPr="002E2399" w:rsidRDefault="00A10FD1" w:rsidP="00596920"/>
        </w:tc>
        <w:tc>
          <w:tcPr>
            <w:tcW w:w="851" w:type="dxa"/>
          </w:tcPr>
          <w:p w14:paraId="40F631C6" w14:textId="77777777" w:rsidR="00A10FD1" w:rsidRPr="002E2399" w:rsidRDefault="002E2399" w:rsidP="00596920">
            <w:r w:rsidRPr="002E2399">
              <w:rPr>
                <w:rFonts w:hint="eastAsia"/>
              </w:rPr>
              <w:t>课程</w:t>
            </w:r>
            <w:r w:rsidRPr="002E2399">
              <w:t>Id</w:t>
            </w:r>
          </w:p>
        </w:tc>
        <w:tc>
          <w:tcPr>
            <w:tcW w:w="1326" w:type="dxa"/>
          </w:tcPr>
          <w:p w14:paraId="3FE055FE" w14:textId="77777777" w:rsidR="00A10FD1" w:rsidRDefault="00A10FD1" w:rsidP="00596920"/>
        </w:tc>
      </w:tr>
      <w:tr w:rsidR="00A10FD1" w14:paraId="14EE0F50" w14:textId="77777777" w:rsidTr="00596920">
        <w:tc>
          <w:tcPr>
            <w:tcW w:w="849" w:type="dxa"/>
          </w:tcPr>
          <w:p w14:paraId="39DFC3D9" w14:textId="77777777" w:rsidR="00A10FD1" w:rsidRDefault="00A10FD1" w:rsidP="00596920"/>
        </w:tc>
        <w:tc>
          <w:tcPr>
            <w:tcW w:w="1711" w:type="dxa"/>
          </w:tcPr>
          <w:p w14:paraId="58693A2A" w14:textId="77777777" w:rsidR="00A10FD1" w:rsidRDefault="00A10FD1" w:rsidP="00596920">
            <w:r>
              <w:t>Score</w:t>
            </w:r>
          </w:p>
        </w:tc>
        <w:tc>
          <w:tcPr>
            <w:tcW w:w="1376" w:type="dxa"/>
          </w:tcPr>
          <w:p w14:paraId="57E95165" w14:textId="77777777" w:rsidR="00A10FD1" w:rsidRDefault="00A10FD1" w:rsidP="00596920">
            <w:r>
              <w:t>Int</w:t>
            </w:r>
          </w:p>
        </w:tc>
        <w:tc>
          <w:tcPr>
            <w:tcW w:w="1134" w:type="dxa"/>
          </w:tcPr>
          <w:p w14:paraId="2CE47E5D" w14:textId="77777777" w:rsidR="00A10FD1" w:rsidRDefault="00A10FD1" w:rsidP="00596920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54D07420" w14:textId="77777777" w:rsidR="00A10FD1" w:rsidRDefault="00A10FD1" w:rsidP="00596920"/>
        </w:tc>
        <w:tc>
          <w:tcPr>
            <w:tcW w:w="851" w:type="dxa"/>
          </w:tcPr>
          <w:p w14:paraId="5C03CE42" w14:textId="77777777" w:rsidR="00A10FD1" w:rsidRDefault="00A10FD1" w:rsidP="00596920">
            <w:r>
              <w:rPr>
                <w:rFonts w:hint="eastAsia"/>
              </w:rPr>
              <w:t>总分</w:t>
            </w:r>
          </w:p>
        </w:tc>
        <w:tc>
          <w:tcPr>
            <w:tcW w:w="1326" w:type="dxa"/>
          </w:tcPr>
          <w:p w14:paraId="190CA3A1" w14:textId="77777777" w:rsidR="00A10FD1" w:rsidRDefault="00A10FD1" w:rsidP="00596920"/>
        </w:tc>
      </w:tr>
      <w:tr w:rsidR="00A10FD1" w14:paraId="7AB40A68" w14:textId="77777777" w:rsidTr="00596920">
        <w:tc>
          <w:tcPr>
            <w:tcW w:w="849" w:type="dxa"/>
          </w:tcPr>
          <w:p w14:paraId="0BCE2FE8" w14:textId="77777777" w:rsidR="00A10FD1" w:rsidRDefault="00A10FD1" w:rsidP="00596920"/>
        </w:tc>
        <w:tc>
          <w:tcPr>
            <w:tcW w:w="1711" w:type="dxa"/>
          </w:tcPr>
          <w:p w14:paraId="00108178" w14:textId="77777777" w:rsidR="00A10FD1" w:rsidRDefault="00A10FD1" w:rsidP="00596920">
            <w:pPr>
              <w:ind w:right="210"/>
            </w:pPr>
            <w:r>
              <w:rPr>
                <w:rFonts w:hint="eastAsia"/>
              </w:rPr>
              <w:t>Account</w:t>
            </w:r>
            <w:r>
              <w:t>Id</w:t>
            </w:r>
          </w:p>
        </w:tc>
        <w:tc>
          <w:tcPr>
            <w:tcW w:w="1376" w:type="dxa"/>
          </w:tcPr>
          <w:p w14:paraId="14439630" w14:textId="77777777" w:rsidR="00A10FD1" w:rsidRDefault="00A10FD1" w:rsidP="00596920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7FE56EC0" w14:textId="77777777" w:rsidR="00A10FD1" w:rsidRDefault="00A10FD1" w:rsidP="00596920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1FD6B5E7" w14:textId="77777777" w:rsidR="00A10FD1" w:rsidRDefault="00A10FD1" w:rsidP="00596920">
            <w:pPr>
              <w:ind w:right="210"/>
            </w:pPr>
          </w:p>
        </w:tc>
        <w:tc>
          <w:tcPr>
            <w:tcW w:w="851" w:type="dxa"/>
          </w:tcPr>
          <w:p w14:paraId="0B0D33D1" w14:textId="77777777" w:rsidR="00A10FD1" w:rsidRDefault="00A10FD1" w:rsidP="00596920">
            <w:r>
              <w:rPr>
                <w:rFonts w:hint="eastAsia"/>
              </w:rPr>
              <w:t>用户编号</w:t>
            </w:r>
          </w:p>
        </w:tc>
        <w:tc>
          <w:tcPr>
            <w:tcW w:w="1326" w:type="dxa"/>
          </w:tcPr>
          <w:p w14:paraId="148984B0" w14:textId="77777777" w:rsidR="00A10FD1" w:rsidRDefault="00A10FD1" w:rsidP="00596920"/>
        </w:tc>
      </w:tr>
      <w:tr w:rsidR="00A10FD1" w14:paraId="3EA004FE" w14:textId="77777777" w:rsidTr="00596920">
        <w:tc>
          <w:tcPr>
            <w:tcW w:w="849" w:type="dxa"/>
          </w:tcPr>
          <w:p w14:paraId="68003A01" w14:textId="77777777" w:rsidR="00A10FD1" w:rsidRDefault="00A10FD1" w:rsidP="00596920">
            <w:pPr>
              <w:ind w:left="210" w:right="210"/>
            </w:pPr>
          </w:p>
        </w:tc>
        <w:tc>
          <w:tcPr>
            <w:tcW w:w="1711" w:type="dxa"/>
          </w:tcPr>
          <w:p w14:paraId="6BBE2CE0" w14:textId="77777777" w:rsidR="00A10FD1" w:rsidRDefault="00A10FD1" w:rsidP="0059692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376" w:type="dxa"/>
          </w:tcPr>
          <w:p w14:paraId="79CC7885" w14:textId="77777777" w:rsidR="00A10FD1" w:rsidRDefault="00A10FD1" w:rsidP="0059692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34387CEE" w14:textId="77777777" w:rsidR="00A10FD1" w:rsidRDefault="00A10FD1" w:rsidP="00596920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761D7E9D" w14:textId="77777777" w:rsidR="00A10FD1" w:rsidRDefault="00A10FD1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648F4A2A" w14:textId="77777777" w:rsidR="00A10FD1" w:rsidRDefault="00A10FD1" w:rsidP="00596920">
            <w:pPr>
              <w:ind w:right="210"/>
            </w:pPr>
          </w:p>
        </w:tc>
        <w:tc>
          <w:tcPr>
            <w:tcW w:w="1326" w:type="dxa"/>
          </w:tcPr>
          <w:p w14:paraId="681D1448" w14:textId="77777777" w:rsidR="00A10FD1" w:rsidRDefault="00A10FD1" w:rsidP="00596920">
            <w:pPr>
              <w:ind w:left="210" w:right="210"/>
            </w:pPr>
          </w:p>
        </w:tc>
      </w:tr>
      <w:tr w:rsidR="00A10FD1" w14:paraId="1971378F" w14:textId="77777777" w:rsidTr="00596920">
        <w:tc>
          <w:tcPr>
            <w:tcW w:w="849" w:type="dxa"/>
          </w:tcPr>
          <w:p w14:paraId="1BEC6143" w14:textId="77777777" w:rsidR="00A10FD1" w:rsidRDefault="00A10FD1" w:rsidP="00596920">
            <w:pPr>
              <w:ind w:left="210" w:right="210"/>
            </w:pPr>
          </w:p>
        </w:tc>
        <w:tc>
          <w:tcPr>
            <w:tcW w:w="1711" w:type="dxa"/>
          </w:tcPr>
          <w:p w14:paraId="565C0AC6" w14:textId="77777777" w:rsidR="00A10FD1" w:rsidRDefault="00A10FD1" w:rsidP="0059692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376" w:type="dxa"/>
          </w:tcPr>
          <w:p w14:paraId="24163A0E" w14:textId="77777777" w:rsidR="00A10FD1" w:rsidRDefault="00A10FD1" w:rsidP="0059692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03BDE2B0" w14:textId="77777777" w:rsidR="00A10FD1" w:rsidRDefault="00A10FD1" w:rsidP="00596920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26AE24E0" w14:textId="77777777" w:rsidR="00A10FD1" w:rsidRDefault="00A10FD1" w:rsidP="0059692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1" w:type="dxa"/>
          </w:tcPr>
          <w:p w14:paraId="01C95BED" w14:textId="77777777" w:rsidR="00A10FD1" w:rsidRDefault="00A10FD1" w:rsidP="00596920">
            <w:pPr>
              <w:ind w:right="210"/>
            </w:pPr>
          </w:p>
        </w:tc>
        <w:tc>
          <w:tcPr>
            <w:tcW w:w="1326" w:type="dxa"/>
          </w:tcPr>
          <w:p w14:paraId="24D84F91" w14:textId="77777777" w:rsidR="00A10FD1" w:rsidRDefault="00A10FD1" w:rsidP="00596920">
            <w:pPr>
              <w:ind w:left="210" w:right="210"/>
            </w:pPr>
          </w:p>
        </w:tc>
      </w:tr>
    </w:tbl>
    <w:p w14:paraId="276D372D" w14:textId="77777777" w:rsidR="00A10FD1" w:rsidRDefault="00A10FD1" w:rsidP="00A10FD1">
      <w:r>
        <w:rPr>
          <w:rFonts w:hint="eastAsia"/>
        </w:rPr>
        <w:t>|</w:t>
      </w:r>
    </w:p>
    <w:p w14:paraId="23EA851A" w14:textId="77777777" w:rsidR="00540DB3" w:rsidRDefault="00540DB3" w:rsidP="00C822A2"/>
    <w:p w14:paraId="7701026B" w14:textId="77777777" w:rsidR="009753FF" w:rsidRDefault="009753FF" w:rsidP="009753FF">
      <w:pPr>
        <w:pStyle w:val="a0"/>
      </w:pPr>
      <w:bookmarkStart w:id="136" w:name="_Toc427236718"/>
      <w:bookmarkStart w:id="137" w:name="_Toc430249289"/>
      <w:r>
        <w:rPr>
          <w:rFonts w:hint="eastAsia"/>
        </w:rPr>
        <w:t>班级分组</w:t>
      </w:r>
      <w:r>
        <w:t>表</w:t>
      </w:r>
      <w:bookmarkEnd w:id="136"/>
      <w:bookmarkEnd w:id="137"/>
    </w:p>
    <w:p w14:paraId="7CC6CA1D" w14:textId="77777777" w:rsidR="009753FF" w:rsidRPr="007939FF" w:rsidRDefault="009753FF" w:rsidP="009753FF">
      <w:r>
        <w:rPr>
          <w:rFonts w:hint="eastAsia"/>
        </w:rPr>
        <w:t>*</w:t>
      </w:r>
      <w:r>
        <w:t>Class</w:t>
      </w:r>
      <w:r w:rsidRPr="000379E1">
        <w:t>_</w:t>
      </w:r>
      <w:r>
        <w:t>Group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1711"/>
        <w:gridCol w:w="1376"/>
        <w:gridCol w:w="1134"/>
        <w:gridCol w:w="1275"/>
        <w:gridCol w:w="851"/>
        <w:gridCol w:w="1326"/>
      </w:tblGrid>
      <w:tr w:rsidR="009753FF" w14:paraId="418663B9" w14:textId="77777777" w:rsidTr="00BA45DE">
        <w:tc>
          <w:tcPr>
            <w:tcW w:w="849" w:type="dxa"/>
          </w:tcPr>
          <w:p w14:paraId="7144B57D" w14:textId="77777777" w:rsidR="009753FF" w:rsidRPr="002177A0" w:rsidRDefault="009753FF" w:rsidP="00BA45DE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11" w:type="dxa"/>
          </w:tcPr>
          <w:p w14:paraId="73F37F75" w14:textId="77777777" w:rsidR="009753FF" w:rsidRPr="002177A0" w:rsidRDefault="009753FF" w:rsidP="00BA45DE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376" w:type="dxa"/>
          </w:tcPr>
          <w:p w14:paraId="5F6D9FDE" w14:textId="77777777" w:rsidR="009753FF" w:rsidRPr="002177A0" w:rsidRDefault="009753FF" w:rsidP="00BA4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14:paraId="0B9AE4F0" w14:textId="77777777" w:rsidR="009753FF" w:rsidRPr="002177A0" w:rsidRDefault="009753FF" w:rsidP="00BA4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5" w:type="dxa"/>
          </w:tcPr>
          <w:p w14:paraId="504D8422" w14:textId="77777777" w:rsidR="009753FF" w:rsidRPr="002177A0" w:rsidRDefault="009753FF" w:rsidP="00BA45DE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1" w:type="dxa"/>
          </w:tcPr>
          <w:p w14:paraId="48D2E7FD" w14:textId="77777777" w:rsidR="009753FF" w:rsidRPr="002177A0" w:rsidRDefault="009753FF" w:rsidP="00BA45DE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5E1AB45E" w14:textId="77777777" w:rsidR="009753FF" w:rsidRPr="002177A0" w:rsidRDefault="009753FF" w:rsidP="00BA45DE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9753FF" w14:paraId="4C8C903B" w14:textId="77777777" w:rsidTr="00BA45DE">
        <w:tc>
          <w:tcPr>
            <w:tcW w:w="849" w:type="dxa"/>
          </w:tcPr>
          <w:p w14:paraId="5BAC876C" w14:textId="77777777" w:rsidR="009753FF" w:rsidRDefault="009753FF" w:rsidP="00BA45DE">
            <w:r>
              <w:rPr>
                <w:rFonts w:hint="eastAsia"/>
              </w:rPr>
              <w:t>y</w:t>
            </w:r>
          </w:p>
        </w:tc>
        <w:tc>
          <w:tcPr>
            <w:tcW w:w="1711" w:type="dxa"/>
          </w:tcPr>
          <w:p w14:paraId="04D42490" w14:textId="77777777" w:rsidR="009753FF" w:rsidRDefault="009753FF" w:rsidP="00BA45DE">
            <w:r>
              <w:rPr>
                <w:rFonts w:hint="eastAsia"/>
              </w:rPr>
              <w:t>Id</w:t>
            </w:r>
          </w:p>
        </w:tc>
        <w:tc>
          <w:tcPr>
            <w:tcW w:w="1376" w:type="dxa"/>
          </w:tcPr>
          <w:p w14:paraId="598B521F" w14:textId="77777777" w:rsidR="009753FF" w:rsidRDefault="009753FF" w:rsidP="00BA45DE"/>
        </w:tc>
        <w:tc>
          <w:tcPr>
            <w:tcW w:w="1134" w:type="dxa"/>
          </w:tcPr>
          <w:p w14:paraId="50DA56BD" w14:textId="77777777" w:rsidR="009753FF" w:rsidRDefault="009753FF" w:rsidP="00BA45DE"/>
        </w:tc>
        <w:tc>
          <w:tcPr>
            <w:tcW w:w="1275" w:type="dxa"/>
          </w:tcPr>
          <w:p w14:paraId="633E6494" w14:textId="77777777" w:rsidR="009753FF" w:rsidRDefault="009753FF" w:rsidP="00BA45DE"/>
        </w:tc>
        <w:tc>
          <w:tcPr>
            <w:tcW w:w="851" w:type="dxa"/>
          </w:tcPr>
          <w:p w14:paraId="6BA56C63" w14:textId="77777777" w:rsidR="009753FF" w:rsidRDefault="009753FF" w:rsidP="00BA45DE"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443BFE03" w14:textId="77777777" w:rsidR="009753FF" w:rsidRDefault="009753FF" w:rsidP="00BA45DE"/>
        </w:tc>
      </w:tr>
      <w:tr w:rsidR="009753FF" w14:paraId="2B65FB96" w14:textId="77777777" w:rsidTr="00BA45DE">
        <w:tc>
          <w:tcPr>
            <w:tcW w:w="849" w:type="dxa"/>
          </w:tcPr>
          <w:p w14:paraId="47860ACA" w14:textId="77777777" w:rsidR="009753FF" w:rsidRDefault="009753FF" w:rsidP="00BA45DE"/>
        </w:tc>
        <w:tc>
          <w:tcPr>
            <w:tcW w:w="1711" w:type="dxa"/>
          </w:tcPr>
          <w:p w14:paraId="7C58BBAC" w14:textId="77777777" w:rsidR="009753FF" w:rsidRDefault="009753FF" w:rsidP="00BA45DE">
            <w:r>
              <w:t>C</w:t>
            </w:r>
            <w:r>
              <w:rPr>
                <w:rFonts w:hint="eastAsia"/>
              </w:rPr>
              <w:t>lass</w:t>
            </w:r>
            <w:r>
              <w:t>Id</w:t>
            </w:r>
          </w:p>
        </w:tc>
        <w:tc>
          <w:tcPr>
            <w:tcW w:w="1376" w:type="dxa"/>
          </w:tcPr>
          <w:p w14:paraId="7324C2F2" w14:textId="77777777" w:rsidR="009753FF" w:rsidRDefault="009753FF" w:rsidP="00BA45D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6457BBB7" w14:textId="77777777" w:rsidR="009753FF" w:rsidRDefault="009753FF" w:rsidP="00BA45DE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14C95AC9" w14:textId="77777777" w:rsidR="009753FF" w:rsidRDefault="009753FF" w:rsidP="00BA45DE"/>
        </w:tc>
        <w:tc>
          <w:tcPr>
            <w:tcW w:w="851" w:type="dxa"/>
          </w:tcPr>
          <w:p w14:paraId="0BAC9BCD" w14:textId="77777777" w:rsidR="009753FF" w:rsidRDefault="009753FF" w:rsidP="00BA45DE">
            <w:r>
              <w:rPr>
                <w:rFonts w:hint="eastAsia"/>
              </w:rPr>
              <w:t>班级</w:t>
            </w:r>
            <w:r>
              <w:t>编号</w:t>
            </w:r>
          </w:p>
        </w:tc>
        <w:tc>
          <w:tcPr>
            <w:tcW w:w="1326" w:type="dxa"/>
          </w:tcPr>
          <w:p w14:paraId="77E1C596" w14:textId="77777777" w:rsidR="009753FF" w:rsidRDefault="009753FF" w:rsidP="00BA45DE"/>
        </w:tc>
      </w:tr>
      <w:tr w:rsidR="009753FF" w14:paraId="6ED5971E" w14:textId="77777777" w:rsidTr="00BA45DE">
        <w:tc>
          <w:tcPr>
            <w:tcW w:w="849" w:type="dxa"/>
          </w:tcPr>
          <w:p w14:paraId="02717925" w14:textId="77777777" w:rsidR="009753FF" w:rsidRDefault="009753FF" w:rsidP="00BA45DE"/>
        </w:tc>
        <w:tc>
          <w:tcPr>
            <w:tcW w:w="1711" w:type="dxa"/>
          </w:tcPr>
          <w:p w14:paraId="56413723" w14:textId="77777777" w:rsidR="009753FF" w:rsidRDefault="009753FF" w:rsidP="00BA45DE">
            <w:pPr>
              <w:ind w:right="210"/>
            </w:pPr>
            <w:r>
              <w:t>Title</w:t>
            </w:r>
          </w:p>
        </w:tc>
        <w:tc>
          <w:tcPr>
            <w:tcW w:w="1376" w:type="dxa"/>
          </w:tcPr>
          <w:p w14:paraId="1EED2A7D" w14:textId="77777777" w:rsidR="009753FF" w:rsidRDefault="009753FF" w:rsidP="00BA45DE">
            <w:pPr>
              <w:ind w:right="210"/>
            </w:pPr>
            <w:r>
              <w:rPr>
                <w:rFonts w:hint="eastAsia"/>
              </w:rPr>
              <w:t>varchar(</w:t>
            </w:r>
            <w:r>
              <w:t>200)</w:t>
            </w:r>
          </w:p>
        </w:tc>
        <w:tc>
          <w:tcPr>
            <w:tcW w:w="1134" w:type="dxa"/>
          </w:tcPr>
          <w:p w14:paraId="0B83AFB1" w14:textId="77777777" w:rsidR="009753FF" w:rsidRDefault="009753FF" w:rsidP="00BA45DE"/>
        </w:tc>
        <w:tc>
          <w:tcPr>
            <w:tcW w:w="1275" w:type="dxa"/>
          </w:tcPr>
          <w:p w14:paraId="55F7C834" w14:textId="77777777" w:rsidR="009753FF" w:rsidRDefault="009753FF" w:rsidP="00BA45DE"/>
        </w:tc>
        <w:tc>
          <w:tcPr>
            <w:tcW w:w="851" w:type="dxa"/>
          </w:tcPr>
          <w:p w14:paraId="1DC867DB" w14:textId="77777777" w:rsidR="009753FF" w:rsidRDefault="009753FF" w:rsidP="00BA45DE"/>
        </w:tc>
        <w:tc>
          <w:tcPr>
            <w:tcW w:w="1326" w:type="dxa"/>
          </w:tcPr>
          <w:p w14:paraId="2C4504CA" w14:textId="77777777" w:rsidR="009753FF" w:rsidRDefault="009753FF" w:rsidP="00BA45DE"/>
        </w:tc>
      </w:tr>
      <w:tr w:rsidR="009753FF" w14:paraId="556DA138" w14:textId="77777777" w:rsidTr="00BA45DE">
        <w:tc>
          <w:tcPr>
            <w:tcW w:w="849" w:type="dxa"/>
          </w:tcPr>
          <w:p w14:paraId="13133CA8" w14:textId="77777777" w:rsidR="009753FF" w:rsidRDefault="009753FF" w:rsidP="00BA45DE"/>
        </w:tc>
        <w:tc>
          <w:tcPr>
            <w:tcW w:w="1711" w:type="dxa"/>
          </w:tcPr>
          <w:p w14:paraId="640ABC17" w14:textId="77777777" w:rsidR="009753FF" w:rsidRDefault="009753FF" w:rsidP="00BA45DE">
            <w:r>
              <w:rPr>
                <w:rFonts w:hint="eastAsia"/>
              </w:rPr>
              <w:t>Display</w:t>
            </w:r>
          </w:p>
        </w:tc>
        <w:tc>
          <w:tcPr>
            <w:tcW w:w="1376" w:type="dxa"/>
          </w:tcPr>
          <w:p w14:paraId="0ADEAE01" w14:textId="77777777" w:rsidR="009753FF" w:rsidRDefault="009753FF" w:rsidP="00BA45DE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1BC60234" w14:textId="77777777" w:rsidR="009753FF" w:rsidRDefault="009753FF" w:rsidP="00BA45DE">
            <w:r>
              <w:t>Y</w:t>
            </w:r>
          </w:p>
        </w:tc>
        <w:tc>
          <w:tcPr>
            <w:tcW w:w="1275" w:type="dxa"/>
          </w:tcPr>
          <w:p w14:paraId="164F5451" w14:textId="77777777" w:rsidR="009753FF" w:rsidRDefault="009753FF" w:rsidP="00BA45DE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7C626F94" w14:textId="77777777" w:rsidR="009753FF" w:rsidRDefault="009753FF" w:rsidP="00BA45DE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6" w:type="dxa"/>
          </w:tcPr>
          <w:p w14:paraId="675F7DE5" w14:textId="77777777" w:rsidR="009753FF" w:rsidRDefault="009753FF" w:rsidP="00BA45DE"/>
        </w:tc>
      </w:tr>
      <w:tr w:rsidR="009753FF" w14:paraId="4B8199DF" w14:textId="77777777" w:rsidTr="00BA45DE">
        <w:tc>
          <w:tcPr>
            <w:tcW w:w="849" w:type="dxa"/>
          </w:tcPr>
          <w:p w14:paraId="69CEB1D1" w14:textId="77777777" w:rsidR="009753FF" w:rsidRDefault="009753FF" w:rsidP="00BA45DE">
            <w:pPr>
              <w:ind w:left="210" w:right="210"/>
            </w:pPr>
          </w:p>
        </w:tc>
        <w:tc>
          <w:tcPr>
            <w:tcW w:w="1711" w:type="dxa"/>
          </w:tcPr>
          <w:p w14:paraId="39887BEA" w14:textId="77777777" w:rsidR="009753FF" w:rsidRDefault="009753FF" w:rsidP="00BA45DE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376" w:type="dxa"/>
          </w:tcPr>
          <w:p w14:paraId="44068371" w14:textId="77777777" w:rsidR="009753FF" w:rsidRDefault="009753FF" w:rsidP="00BA45DE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48ED722C" w14:textId="77777777" w:rsidR="009753FF" w:rsidRDefault="009753FF" w:rsidP="00BA45DE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5841DFF1" w14:textId="77777777" w:rsidR="009753FF" w:rsidRDefault="009753FF" w:rsidP="00BA45DE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72391835" w14:textId="77777777" w:rsidR="009753FF" w:rsidRDefault="009753FF" w:rsidP="00BA45DE">
            <w:pPr>
              <w:ind w:right="210"/>
            </w:pPr>
          </w:p>
        </w:tc>
        <w:tc>
          <w:tcPr>
            <w:tcW w:w="1326" w:type="dxa"/>
          </w:tcPr>
          <w:p w14:paraId="1362AC88" w14:textId="77777777" w:rsidR="009753FF" w:rsidRDefault="009753FF" w:rsidP="00BA45DE">
            <w:pPr>
              <w:ind w:left="210" w:right="210"/>
            </w:pPr>
          </w:p>
        </w:tc>
      </w:tr>
      <w:tr w:rsidR="009753FF" w14:paraId="64E34A4B" w14:textId="77777777" w:rsidTr="00BA45DE">
        <w:tc>
          <w:tcPr>
            <w:tcW w:w="849" w:type="dxa"/>
          </w:tcPr>
          <w:p w14:paraId="45F8F041" w14:textId="77777777" w:rsidR="009753FF" w:rsidRDefault="009753FF" w:rsidP="00BA45DE">
            <w:pPr>
              <w:ind w:left="210" w:right="210"/>
            </w:pPr>
          </w:p>
        </w:tc>
        <w:tc>
          <w:tcPr>
            <w:tcW w:w="1711" w:type="dxa"/>
          </w:tcPr>
          <w:p w14:paraId="7A25CB32" w14:textId="77777777" w:rsidR="009753FF" w:rsidRDefault="009753FF" w:rsidP="00BA45DE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376" w:type="dxa"/>
          </w:tcPr>
          <w:p w14:paraId="16F13859" w14:textId="77777777" w:rsidR="009753FF" w:rsidRDefault="009753FF" w:rsidP="00BA45DE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3F0B797C" w14:textId="77777777" w:rsidR="009753FF" w:rsidRDefault="009753FF" w:rsidP="00BA45DE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36406B01" w14:textId="77777777" w:rsidR="009753FF" w:rsidRDefault="009753FF" w:rsidP="00BA45DE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1" w:type="dxa"/>
          </w:tcPr>
          <w:p w14:paraId="6055E0D9" w14:textId="77777777" w:rsidR="009753FF" w:rsidRDefault="009753FF" w:rsidP="00BA45DE">
            <w:pPr>
              <w:ind w:right="210"/>
            </w:pPr>
          </w:p>
        </w:tc>
        <w:tc>
          <w:tcPr>
            <w:tcW w:w="1326" w:type="dxa"/>
          </w:tcPr>
          <w:p w14:paraId="599FDCB7" w14:textId="77777777" w:rsidR="009753FF" w:rsidRDefault="009753FF" w:rsidP="00BA45DE">
            <w:pPr>
              <w:ind w:left="210" w:right="210"/>
            </w:pPr>
          </w:p>
        </w:tc>
      </w:tr>
    </w:tbl>
    <w:p w14:paraId="7EA61C13" w14:textId="77777777" w:rsidR="009753FF" w:rsidRDefault="009753FF" w:rsidP="009753FF">
      <w:r>
        <w:rPr>
          <w:rFonts w:hint="eastAsia"/>
        </w:rPr>
        <w:t>|</w:t>
      </w:r>
    </w:p>
    <w:p w14:paraId="458FF645" w14:textId="77777777" w:rsidR="009753FF" w:rsidRDefault="009753FF" w:rsidP="009753FF"/>
    <w:p w14:paraId="3EE7882A" w14:textId="77777777" w:rsidR="009753FF" w:rsidRDefault="009753FF" w:rsidP="009753FF">
      <w:pPr>
        <w:pStyle w:val="a0"/>
      </w:pPr>
      <w:bookmarkStart w:id="138" w:name="_Toc427236719"/>
      <w:bookmarkStart w:id="139" w:name="_Toc430249290"/>
      <w:r>
        <w:rPr>
          <w:rFonts w:hint="eastAsia"/>
        </w:rPr>
        <w:t>班级分组成员</w:t>
      </w:r>
      <w:r>
        <w:t>表</w:t>
      </w:r>
      <w:bookmarkEnd w:id="138"/>
      <w:bookmarkEnd w:id="139"/>
    </w:p>
    <w:p w14:paraId="535F7797" w14:textId="77777777" w:rsidR="009753FF" w:rsidRPr="007939FF" w:rsidRDefault="009753FF" w:rsidP="009753FF">
      <w:r>
        <w:rPr>
          <w:rFonts w:hint="eastAsia"/>
        </w:rPr>
        <w:t>*</w:t>
      </w:r>
      <w:r>
        <w:t>Class</w:t>
      </w:r>
      <w:r w:rsidRPr="000379E1">
        <w:t>_</w:t>
      </w:r>
      <w:r>
        <w:t>GroupMember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1711"/>
        <w:gridCol w:w="1376"/>
        <w:gridCol w:w="1134"/>
        <w:gridCol w:w="1275"/>
        <w:gridCol w:w="851"/>
        <w:gridCol w:w="1326"/>
      </w:tblGrid>
      <w:tr w:rsidR="009753FF" w14:paraId="475BD08A" w14:textId="77777777" w:rsidTr="00BA45DE">
        <w:tc>
          <w:tcPr>
            <w:tcW w:w="849" w:type="dxa"/>
          </w:tcPr>
          <w:p w14:paraId="107BCEE0" w14:textId="77777777" w:rsidR="009753FF" w:rsidRPr="002177A0" w:rsidRDefault="009753FF" w:rsidP="00BA45DE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11" w:type="dxa"/>
          </w:tcPr>
          <w:p w14:paraId="78BC13E1" w14:textId="77777777" w:rsidR="009753FF" w:rsidRPr="002177A0" w:rsidRDefault="009753FF" w:rsidP="00BA45DE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376" w:type="dxa"/>
          </w:tcPr>
          <w:p w14:paraId="62539AE5" w14:textId="77777777" w:rsidR="009753FF" w:rsidRPr="002177A0" w:rsidRDefault="009753FF" w:rsidP="00BA4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</w:tcPr>
          <w:p w14:paraId="3C6A1C48" w14:textId="77777777" w:rsidR="009753FF" w:rsidRPr="002177A0" w:rsidRDefault="009753FF" w:rsidP="00BA4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5" w:type="dxa"/>
          </w:tcPr>
          <w:p w14:paraId="4DCBCEDF" w14:textId="77777777" w:rsidR="009753FF" w:rsidRPr="002177A0" w:rsidRDefault="009753FF" w:rsidP="00BA45DE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1" w:type="dxa"/>
          </w:tcPr>
          <w:p w14:paraId="1ECC1D40" w14:textId="77777777" w:rsidR="009753FF" w:rsidRPr="002177A0" w:rsidRDefault="009753FF" w:rsidP="00BA45DE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178AEABB" w14:textId="77777777" w:rsidR="009753FF" w:rsidRPr="002177A0" w:rsidRDefault="009753FF" w:rsidP="00BA45DE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9753FF" w14:paraId="7A405B62" w14:textId="77777777" w:rsidTr="00BA45DE">
        <w:tc>
          <w:tcPr>
            <w:tcW w:w="849" w:type="dxa"/>
          </w:tcPr>
          <w:p w14:paraId="285C1859" w14:textId="77777777" w:rsidR="009753FF" w:rsidRDefault="009753FF" w:rsidP="00BA45DE"/>
        </w:tc>
        <w:tc>
          <w:tcPr>
            <w:tcW w:w="1711" w:type="dxa"/>
          </w:tcPr>
          <w:p w14:paraId="701EDC7B" w14:textId="77777777" w:rsidR="009753FF" w:rsidRDefault="009753FF" w:rsidP="00BA45DE">
            <w:r>
              <w:t>GroupId</w:t>
            </w:r>
          </w:p>
        </w:tc>
        <w:tc>
          <w:tcPr>
            <w:tcW w:w="1376" w:type="dxa"/>
          </w:tcPr>
          <w:p w14:paraId="6AFD45D4" w14:textId="77777777" w:rsidR="009753FF" w:rsidRDefault="009753FF" w:rsidP="00BA45D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116CCCA1" w14:textId="77777777" w:rsidR="009753FF" w:rsidRDefault="009753FF" w:rsidP="00BA45DE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15F304A6" w14:textId="77777777" w:rsidR="009753FF" w:rsidRDefault="009753FF" w:rsidP="00BA45DE"/>
        </w:tc>
        <w:tc>
          <w:tcPr>
            <w:tcW w:w="851" w:type="dxa"/>
          </w:tcPr>
          <w:p w14:paraId="270604B6" w14:textId="77777777" w:rsidR="009753FF" w:rsidRDefault="009753FF" w:rsidP="00BA45DE">
            <w:r>
              <w:rPr>
                <w:rFonts w:hint="eastAsia"/>
              </w:rPr>
              <w:t>小组编号</w:t>
            </w:r>
          </w:p>
        </w:tc>
        <w:tc>
          <w:tcPr>
            <w:tcW w:w="1326" w:type="dxa"/>
          </w:tcPr>
          <w:p w14:paraId="2CEF7AA2" w14:textId="77777777" w:rsidR="009753FF" w:rsidRDefault="009753FF" w:rsidP="00BA45DE"/>
        </w:tc>
      </w:tr>
      <w:tr w:rsidR="009753FF" w14:paraId="6F5C8182" w14:textId="77777777" w:rsidTr="00BA45DE">
        <w:tc>
          <w:tcPr>
            <w:tcW w:w="849" w:type="dxa"/>
          </w:tcPr>
          <w:p w14:paraId="11FECA32" w14:textId="77777777" w:rsidR="009753FF" w:rsidRDefault="009753FF" w:rsidP="00BA45DE"/>
        </w:tc>
        <w:tc>
          <w:tcPr>
            <w:tcW w:w="1711" w:type="dxa"/>
          </w:tcPr>
          <w:p w14:paraId="769FA2EC" w14:textId="77777777" w:rsidR="009753FF" w:rsidRDefault="009753FF" w:rsidP="00BA45DE">
            <w:r>
              <w:t>AccountId</w:t>
            </w:r>
          </w:p>
        </w:tc>
        <w:tc>
          <w:tcPr>
            <w:tcW w:w="1376" w:type="dxa"/>
          </w:tcPr>
          <w:p w14:paraId="653A31DE" w14:textId="77777777" w:rsidR="009753FF" w:rsidRDefault="009753FF" w:rsidP="00BA45D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0497EE7D" w14:textId="77777777" w:rsidR="009753FF" w:rsidRDefault="009753FF" w:rsidP="00BA45DE"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53A4E6E8" w14:textId="77777777" w:rsidR="009753FF" w:rsidRDefault="009753FF" w:rsidP="00BA45DE"/>
        </w:tc>
        <w:tc>
          <w:tcPr>
            <w:tcW w:w="851" w:type="dxa"/>
          </w:tcPr>
          <w:p w14:paraId="783B46A4" w14:textId="77777777" w:rsidR="009753FF" w:rsidRDefault="009753FF" w:rsidP="00BA45DE"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</w:tcPr>
          <w:p w14:paraId="15120528" w14:textId="77777777" w:rsidR="009753FF" w:rsidRDefault="009753FF" w:rsidP="00BA45DE"/>
        </w:tc>
      </w:tr>
      <w:tr w:rsidR="009753FF" w14:paraId="5E5C6508" w14:textId="77777777" w:rsidTr="00BA45DE">
        <w:tc>
          <w:tcPr>
            <w:tcW w:w="849" w:type="dxa"/>
          </w:tcPr>
          <w:p w14:paraId="4AE137FC" w14:textId="77777777" w:rsidR="009753FF" w:rsidRDefault="009753FF" w:rsidP="00BA45DE">
            <w:pPr>
              <w:ind w:left="210" w:right="210"/>
            </w:pPr>
          </w:p>
        </w:tc>
        <w:tc>
          <w:tcPr>
            <w:tcW w:w="1711" w:type="dxa"/>
          </w:tcPr>
          <w:p w14:paraId="3D2D9DC8" w14:textId="77777777" w:rsidR="009753FF" w:rsidRDefault="009753FF" w:rsidP="00BA45DE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376" w:type="dxa"/>
          </w:tcPr>
          <w:p w14:paraId="1A0AD654" w14:textId="77777777" w:rsidR="009753FF" w:rsidRDefault="009753FF" w:rsidP="00BA45DE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134" w:type="dxa"/>
          </w:tcPr>
          <w:p w14:paraId="2CCD11BC" w14:textId="77777777" w:rsidR="009753FF" w:rsidRDefault="009753FF" w:rsidP="00BA45DE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522E1C22" w14:textId="77777777" w:rsidR="009753FF" w:rsidRDefault="009753FF" w:rsidP="00BA45DE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4DFA1F17" w14:textId="77777777" w:rsidR="009753FF" w:rsidRDefault="009753FF" w:rsidP="00BA45DE">
            <w:pPr>
              <w:ind w:right="210"/>
            </w:pPr>
          </w:p>
        </w:tc>
        <w:tc>
          <w:tcPr>
            <w:tcW w:w="1326" w:type="dxa"/>
          </w:tcPr>
          <w:p w14:paraId="0F878DED" w14:textId="77777777" w:rsidR="009753FF" w:rsidRDefault="009753FF" w:rsidP="00BA45DE">
            <w:pPr>
              <w:ind w:left="210" w:right="210"/>
            </w:pPr>
          </w:p>
        </w:tc>
      </w:tr>
      <w:tr w:rsidR="009753FF" w14:paraId="10D4D44F" w14:textId="77777777" w:rsidTr="00BA45DE">
        <w:tc>
          <w:tcPr>
            <w:tcW w:w="849" w:type="dxa"/>
          </w:tcPr>
          <w:p w14:paraId="199CDCFE" w14:textId="77777777" w:rsidR="009753FF" w:rsidRDefault="009753FF" w:rsidP="00BA45DE">
            <w:pPr>
              <w:ind w:left="210" w:right="210"/>
            </w:pPr>
          </w:p>
        </w:tc>
        <w:tc>
          <w:tcPr>
            <w:tcW w:w="1711" w:type="dxa"/>
          </w:tcPr>
          <w:p w14:paraId="31D6C422" w14:textId="77777777" w:rsidR="009753FF" w:rsidRDefault="009753FF" w:rsidP="00BA45DE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376" w:type="dxa"/>
          </w:tcPr>
          <w:p w14:paraId="172F073F" w14:textId="77777777" w:rsidR="009753FF" w:rsidRDefault="009753FF" w:rsidP="00BA45DE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0235CCE3" w14:textId="77777777" w:rsidR="009753FF" w:rsidRDefault="009753FF" w:rsidP="00BA45DE">
            <w:pPr>
              <w:ind w:right="210"/>
            </w:pPr>
            <w:r>
              <w:t>Y</w:t>
            </w:r>
          </w:p>
        </w:tc>
        <w:tc>
          <w:tcPr>
            <w:tcW w:w="1275" w:type="dxa"/>
          </w:tcPr>
          <w:p w14:paraId="6501E180" w14:textId="77777777" w:rsidR="009753FF" w:rsidRDefault="009753FF" w:rsidP="00BA45DE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851" w:type="dxa"/>
          </w:tcPr>
          <w:p w14:paraId="1434DED2" w14:textId="77777777" w:rsidR="009753FF" w:rsidRDefault="009753FF" w:rsidP="00BA45DE">
            <w:pPr>
              <w:ind w:right="210"/>
            </w:pPr>
          </w:p>
        </w:tc>
        <w:tc>
          <w:tcPr>
            <w:tcW w:w="1326" w:type="dxa"/>
          </w:tcPr>
          <w:p w14:paraId="4B54D74F" w14:textId="77777777" w:rsidR="009753FF" w:rsidRDefault="009753FF" w:rsidP="00BA45DE">
            <w:pPr>
              <w:ind w:left="210" w:right="210"/>
            </w:pPr>
          </w:p>
        </w:tc>
      </w:tr>
    </w:tbl>
    <w:p w14:paraId="4FE18FAC" w14:textId="77777777" w:rsidR="009753FF" w:rsidRDefault="009753FF" w:rsidP="009753FF">
      <w:r>
        <w:rPr>
          <w:rFonts w:hint="eastAsia"/>
        </w:rPr>
        <w:t>|</w:t>
      </w:r>
    </w:p>
    <w:p w14:paraId="1B51A36F" w14:textId="77777777" w:rsidR="009753FF" w:rsidRDefault="009753FF" w:rsidP="009753FF"/>
    <w:p w14:paraId="25F7AD05" w14:textId="77777777" w:rsidR="00596920" w:rsidRDefault="00596920" w:rsidP="00C822A2"/>
    <w:p w14:paraId="29B56E89" w14:textId="77777777" w:rsidR="00596920" w:rsidRDefault="00596920" w:rsidP="00596920">
      <w:pPr>
        <w:pStyle w:val="a"/>
      </w:pPr>
      <w:bookmarkStart w:id="140" w:name="_Toc427236720"/>
      <w:bookmarkStart w:id="141" w:name="_Toc430249291"/>
      <w:r>
        <w:rPr>
          <w:rFonts w:hint="eastAsia"/>
        </w:rPr>
        <w:t>实践</w:t>
      </w:r>
      <w:r>
        <w:t>课程</w:t>
      </w:r>
      <w:bookmarkEnd w:id="140"/>
      <w:bookmarkEnd w:id="141"/>
    </w:p>
    <w:p w14:paraId="305E4FD1" w14:textId="77777777" w:rsidR="00596920" w:rsidRDefault="00582034" w:rsidP="00596920">
      <w:pPr>
        <w:pStyle w:val="a0"/>
      </w:pPr>
      <w:bookmarkStart w:id="142" w:name="_Toc427236721"/>
      <w:bookmarkStart w:id="143" w:name="_Toc430249292"/>
      <w:r>
        <w:rPr>
          <w:rFonts w:hint="eastAsia"/>
        </w:rPr>
        <w:t>实践</w:t>
      </w:r>
      <w:r>
        <w:t>课程</w:t>
      </w:r>
      <w:bookmarkEnd w:id="142"/>
      <w:bookmarkEnd w:id="143"/>
    </w:p>
    <w:p w14:paraId="2D28DACC" w14:textId="77777777" w:rsidR="00596920" w:rsidRDefault="00596920" w:rsidP="00596920">
      <w:r>
        <w:rPr>
          <w:rFonts w:hint="eastAsia"/>
        </w:rPr>
        <w:t>*</w:t>
      </w:r>
      <w:r w:rsidR="00582034" w:rsidRPr="00582034">
        <w:t>PracticalCourse</w:t>
      </w:r>
      <w:r w:rsidRPr="000379E1">
        <w:t>_</w:t>
      </w:r>
      <w:r w:rsidR="00582034">
        <w:t>Detail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31"/>
        <w:gridCol w:w="1729"/>
        <w:gridCol w:w="1701"/>
        <w:gridCol w:w="850"/>
        <w:gridCol w:w="993"/>
        <w:gridCol w:w="992"/>
        <w:gridCol w:w="1326"/>
      </w:tblGrid>
      <w:tr w:rsidR="00596920" w14:paraId="739CAA67" w14:textId="77777777" w:rsidTr="00596920">
        <w:tc>
          <w:tcPr>
            <w:tcW w:w="931" w:type="dxa"/>
          </w:tcPr>
          <w:p w14:paraId="135E7DBB" w14:textId="77777777" w:rsidR="00596920" w:rsidRPr="002177A0" w:rsidRDefault="00596920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729" w:type="dxa"/>
          </w:tcPr>
          <w:p w14:paraId="2B0A3C90" w14:textId="77777777" w:rsidR="00596920" w:rsidRPr="002177A0" w:rsidRDefault="00596920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701" w:type="dxa"/>
          </w:tcPr>
          <w:p w14:paraId="42C21AAF" w14:textId="77777777" w:rsidR="00596920" w:rsidRPr="002177A0" w:rsidRDefault="00596920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0" w:type="dxa"/>
          </w:tcPr>
          <w:p w14:paraId="2B867229" w14:textId="77777777" w:rsidR="00596920" w:rsidRPr="002177A0" w:rsidRDefault="00596920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993" w:type="dxa"/>
          </w:tcPr>
          <w:p w14:paraId="5FD6466A" w14:textId="77777777" w:rsidR="00596920" w:rsidRPr="002177A0" w:rsidRDefault="00596920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992" w:type="dxa"/>
          </w:tcPr>
          <w:p w14:paraId="3A584133" w14:textId="77777777" w:rsidR="00596920" w:rsidRPr="002177A0" w:rsidRDefault="00596920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66CA228F" w14:textId="77777777" w:rsidR="00596920" w:rsidRPr="002177A0" w:rsidRDefault="00596920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596920" w14:paraId="4AA5C326" w14:textId="77777777" w:rsidTr="00596920">
        <w:tc>
          <w:tcPr>
            <w:tcW w:w="931" w:type="dxa"/>
          </w:tcPr>
          <w:p w14:paraId="5C42252E" w14:textId="77777777" w:rsidR="00596920" w:rsidRDefault="00596920" w:rsidP="00596920">
            <w:pPr>
              <w:ind w:left="210"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</w:tcPr>
          <w:p w14:paraId="709947F9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436B1BBC" w14:textId="77777777" w:rsidR="00596920" w:rsidRDefault="00596920" w:rsidP="00596920">
            <w:pPr>
              <w:ind w:right="210"/>
            </w:pPr>
          </w:p>
        </w:tc>
        <w:tc>
          <w:tcPr>
            <w:tcW w:w="850" w:type="dxa"/>
          </w:tcPr>
          <w:p w14:paraId="7F13D3EF" w14:textId="77777777" w:rsidR="00596920" w:rsidRDefault="00596920" w:rsidP="00596920">
            <w:pPr>
              <w:ind w:right="210"/>
            </w:pPr>
          </w:p>
        </w:tc>
        <w:tc>
          <w:tcPr>
            <w:tcW w:w="993" w:type="dxa"/>
          </w:tcPr>
          <w:p w14:paraId="36B67375" w14:textId="77777777" w:rsidR="00596920" w:rsidRDefault="00596920" w:rsidP="00596920">
            <w:pPr>
              <w:ind w:right="210"/>
            </w:pPr>
          </w:p>
        </w:tc>
        <w:tc>
          <w:tcPr>
            <w:tcW w:w="992" w:type="dxa"/>
          </w:tcPr>
          <w:p w14:paraId="10781E42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6B2D79C7" w14:textId="77777777" w:rsidR="00596920" w:rsidRDefault="00596920" w:rsidP="00596920">
            <w:pPr>
              <w:ind w:left="210" w:right="210"/>
            </w:pPr>
          </w:p>
        </w:tc>
      </w:tr>
      <w:tr w:rsidR="00596920" w14:paraId="42CAFFF2" w14:textId="77777777" w:rsidTr="00596920">
        <w:tc>
          <w:tcPr>
            <w:tcW w:w="931" w:type="dxa"/>
          </w:tcPr>
          <w:p w14:paraId="543C6C62" w14:textId="77777777" w:rsidR="00596920" w:rsidRDefault="00596920" w:rsidP="00596920">
            <w:pPr>
              <w:ind w:left="210" w:right="210"/>
            </w:pPr>
          </w:p>
        </w:tc>
        <w:tc>
          <w:tcPr>
            <w:tcW w:w="1729" w:type="dxa"/>
          </w:tcPr>
          <w:p w14:paraId="2D16D4CD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14:paraId="5FEE9736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varchar(</w:t>
            </w:r>
            <w:r>
              <w:t>200)</w:t>
            </w:r>
          </w:p>
        </w:tc>
        <w:tc>
          <w:tcPr>
            <w:tcW w:w="850" w:type="dxa"/>
          </w:tcPr>
          <w:p w14:paraId="5F2BCB2E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2E1E9860" w14:textId="77777777" w:rsidR="00596920" w:rsidRDefault="00596920" w:rsidP="00596920">
            <w:pPr>
              <w:ind w:right="210"/>
            </w:pPr>
          </w:p>
        </w:tc>
        <w:tc>
          <w:tcPr>
            <w:tcW w:w="992" w:type="dxa"/>
          </w:tcPr>
          <w:p w14:paraId="66C86D98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标题</w:t>
            </w:r>
          </w:p>
        </w:tc>
        <w:tc>
          <w:tcPr>
            <w:tcW w:w="1326" w:type="dxa"/>
          </w:tcPr>
          <w:p w14:paraId="32214E70" w14:textId="77777777" w:rsidR="00596920" w:rsidRDefault="00596920" w:rsidP="00596920">
            <w:pPr>
              <w:ind w:left="210" w:right="210"/>
            </w:pPr>
          </w:p>
        </w:tc>
      </w:tr>
      <w:tr w:rsidR="00257F38" w14:paraId="53626EA3" w14:textId="77777777" w:rsidTr="00596920">
        <w:tc>
          <w:tcPr>
            <w:tcW w:w="931" w:type="dxa"/>
          </w:tcPr>
          <w:p w14:paraId="00C9B7EA" w14:textId="77777777" w:rsidR="00257F38" w:rsidRDefault="00257F38" w:rsidP="00257F38">
            <w:pPr>
              <w:ind w:left="210" w:right="210"/>
            </w:pPr>
          </w:p>
        </w:tc>
        <w:tc>
          <w:tcPr>
            <w:tcW w:w="1729" w:type="dxa"/>
          </w:tcPr>
          <w:p w14:paraId="55A14D0B" w14:textId="77777777" w:rsidR="00257F38" w:rsidRDefault="00257F38" w:rsidP="00257F38">
            <w:pPr>
              <w:ind w:right="210"/>
            </w:pPr>
            <w:r>
              <w:t>TraingField</w:t>
            </w:r>
          </w:p>
        </w:tc>
        <w:tc>
          <w:tcPr>
            <w:tcW w:w="1701" w:type="dxa"/>
          </w:tcPr>
          <w:p w14:paraId="28159250" w14:textId="77777777" w:rsidR="00257F38" w:rsidRDefault="00257F38" w:rsidP="00257F38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5E9ADAE8" w14:textId="77777777" w:rsidR="00257F38" w:rsidRDefault="00257F38" w:rsidP="00257F38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75CCD9EF" w14:textId="77777777" w:rsidR="00257F38" w:rsidRDefault="00257F38" w:rsidP="00257F38">
            <w:pPr>
              <w:ind w:right="210"/>
            </w:pPr>
          </w:p>
        </w:tc>
        <w:tc>
          <w:tcPr>
            <w:tcW w:w="992" w:type="dxa"/>
          </w:tcPr>
          <w:p w14:paraId="4ED195FE" w14:textId="77777777" w:rsidR="00257F38" w:rsidRDefault="00257F38" w:rsidP="00257F38">
            <w:pPr>
              <w:ind w:right="210"/>
            </w:pPr>
            <w:r>
              <w:rPr>
                <w:rFonts w:hint="eastAsia"/>
              </w:rPr>
              <w:t>课程</w:t>
            </w:r>
            <w:r>
              <w:t>大类</w:t>
            </w:r>
          </w:p>
        </w:tc>
        <w:tc>
          <w:tcPr>
            <w:tcW w:w="1326" w:type="dxa"/>
          </w:tcPr>
          <w:p w14:paraId="597407F7" w14:textId="77777777" w:rsidR="00257F38" w:rsidRDefault="00257F38" w:rsidP="00257F38">
            <w:pPr>
              <w:ind w:left="210" w:right="210"/>
            </w:pPr>
          </w:p>
        </w:tc>
      </w:tr>
      <w:tr w:rsidR="00257F38" w14:paraId="09C56E3F" w14:textId="77777777" w:rsidTr="00596920">
        <w:tc>
          <w:tcPr>
            <w:tcW w:w="931" w:type="dxa"/>
          </w:tcPr>
          <w:p w14:paraId="023B503D" w14:textId="77777777" w:rsidR="00257F38" w:rsidRDefault="00257F38" w:rsidP="00257F38">
            <w:pPr>
              <w:ind w:left="210" w:right="210"/>
            </w:pPr>
          </w:p>
        </w:tc>
        <w:tc>
          <w:tcPr>
            <w:tcW w:w="1729" w:type="dxa"/>
          </w:tcPr>
          <w:p w14:paraId="3881F2A7" w14:textId="77777777" w:rsidR="00257F38" w:rsidRDefault="00257F38" w:rsidP="00257F38">
            <w:pPr>
              <w:ind w:right="210"/>
            </w:pPr>
            <w:r>
              <w:t>TraingCategory</w:t>
            </w:r>
          </w:p>
        </w:tc>
        <w:tc>
          <w:tcPr>
            <w:tcW w:w="1701" w:type="dxa"/>
          </w:tcPr>
          <w:p w14:paraId="6C46B6E0" w14:textId="77777777" w:rsidR="00257F38" w:rsidRDefault="00257F38" w:rsidP="00257F38">
            <w:pPr>
              <w:ind w:right="210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6FE2A7C8" w14:textId="77777777" w:rsidR="00257F38" w:rsidRDefault="00257F38" w:rsidP="00257F38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654B9FF6" w14:textId="77777777" w:rsidR="00257F38" w:rsidRDefault="00257F38" w:rsidP="00257F38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21448765" w14:textId="77777777" w:rsidR="00257F38" w:rsidRDefault="00257F38" w:rsidP="00257F38">
            <w:pPr>
              <w:ind w:right="210"/>
            </w:pPr>
            <w:r>
              <w:rPr>
                <w:rFonts w:hint="eastAsia"/>
              </w:rPr>
              <w:t>课程小类</w:t>
            </w:r>
          </w:p>
        </w:tc>
        <w:tc>
          <w:tcPr>
            <w:tcW w:w="1326" w:type="dxa"/>
          </w:tcPr>
          <w:p w14:paraId="5D0AFE2A" w14:textId="77777777" w:rsidR="00257F38" w:rsidRDefault="00257F38" w:rsidP="00257F38">
            <w:pPr>
              <w:ind w:left="210" w:right="210"/>
            </w:pPr>
          </w:p>
        </w:tc>
      </w:tr>
      <w:tr w:rsidR="00257F38" w14:paraId="2FE52D90" w14:textId="77777777" w:rsidTr="00596920">
        <w:tc>
          <w:tcPr>
            <w:tcW w:w="931" w:type="dxa"/>
          </w:tcPr>
          <w:p w14:paraId="76232A52" w14:textId="77777777" w:rsidR="00257F38" w:rsidRDefault="00257F38" w:rsidP="00257F38">
            <w:pPr>
              <w:ind w:left="210" w:right="210"/>
            </w:pPr>
          </w:p>
        </w:tc>
        <w:tc>
          <w:tcPr>
            <w:tcW w:w="1729" w:type="dxa"/>
          </w:tcPr>
          <w:p w14:paraId="3E1B77E9" w14:textId="77777777" w:rsidR="00257F38" w:rsidRDefault="00257F38" w:rsidP="00257F38">
            <w:pPr>
              <w:ind w:right="210"/>
            </w:pPr>
            <w:r>
              <w:t>TraingTopic</w:t>
            </w:r>
          </w:p>
        </w:tc>
        <w:tc>
          <w:tcPr>
            <w:tcW w:w="1701" w:type="dxa"/>
          </w:tcPr>
          <w:p w14:paraId="3ED403AE" w14:textId="77777777" w:rsidR="00257F38" w:rsidRDefault="00257F38" w:rsidP="00257F38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669E0279" w14:textId="77777777" w:rsidR="00257F38" w:rsidRDefault="00257F38" w:rsidP="00257F38">
            <w:pPr>
              <w:ind w:right="210"/>
            </w:pPr>
          </w:p>
        </w:tc>
        <w:tc>
          <w:tcPr>
            <w:tcW w:w="993" w:type="dxa"/>
          </w:tcPr>
          <w:p w14:paraId="56D1DB1C" w14:textId="77777777" w:rsidR="00257F38" w:rsidRDefault="00257F38" w:rsidP="00257F38">
            <w:pPr>
              <w:ind w:right="210"/>
            </w:pPr>
          </w:p>
        </w:tc>
        <w:tc>
          <w:tcPr>
            <w:tcW w:w="992" w:type="dxa"/>
          </w:tcPr>
          <w:p w14:paraId="4BCFA460" w14:textId="77777777" w:rsidR="00257F38" w:rsidRDefault="00257F38" w:rsidP="00257F38">
            <w:pPr>
              <w:ind w:right="210"/>
            </w:pPr>
            <w:r>
              <w:rPr>
                <w:rFonts w:hint="eastAsia"/>
              </w:rPr>
              <w:t>课程</w:t>
            </w:r>
            <w:r>
              <w:t>主题</w:t>
            </w:r>
          </w:p>
        </w:tc>
        <w:tc>
          <w:tcPr>
            <w:tcW w:w="1326" w:type="dxa"/>
          </w:tcPr>
          <w:p w14:paraId="77E1E398" w14:textId="77777777" w:rsidR="00257F38" w:rsidRDefault="00257F38" w:rsidP="00257F38">
            <w:pPr>
              <w:ind w:left="210" w:right="210"/>
            </w:pPr>
          </w:p>
        </w:tc>
      </w:tr>
      <w:tr w:rsidR="00596920" w14:paraId="74885F32" w14:textId="77777777" w:rsidTr="00596920">
        <w:tc>
          <w:tcPr>
            <w:tcW w:w="931" w:type="dxa"/>
          </w:tcPr>
          <w:p w14:paraId="0611C429" w14:textId="77777777" w:rsidR="00596920" w:rsidRDefault="00596920" w:rsidP="00596920">
            <w:pPr>
              <w:ind w:left="210" w:right="210"/>
            </w:pPr>
          </w:p>
        </w:tc>
        <w:tc>
          <w:tcPr>
            <w:tcW w:w="1729" w:type="dxa"/>
          </w:tcPr>
          <w:p w14:paraId="729EFA03" w14:textId="77777777" w:rsidR="00596920" w:rsidRDefault="00E7152B" w:rsidP="00596920">
            <w:pPr>
              <w:ind w:right="210"/>
            </w:pPr>
            <w:r>
              <w:t>Content</w:t>
            </w:r>
          </w:p>
        </w:tc>
        <w:tc>
          <w:tcPr>
            <w:tcW w:w="1701" w:type="dxa"/>
          </w:tcPr>
          <w:p w14:paraId="57EA29DE" w14:textId="77777777" w:rsidR="00596920" w:rsidRDefault="00596920" w:rsidP="00E7152B">
            <w:pPr>
              <w:ind w:right="210"/>
            </w:pPr>
            <w:r>
              <w:rPr>
                <w:rFonts w:hint="eastAsia"/>
              </w:rPr>
              <w:t>varchar(</w:t>
            </w:r>
            <w:r w:rsidR="00E7152B">
              <w:t>max</w:t>
            </w:r>
            <w:r>
              <w:t>)</w:t>
            </w:r>
          </w:p>
        </w:tc>
        <w:tc>
          <w:tcPr>
            <w:tcW w:w="850" w:type="dxa"/>
          </w:tcPr>
          <w:p w14:paraId="4D550F53" w14:textId="77777777" w:rsidR="00596920" w:rsidRDefault="00596920" w:rsidP="00596920">
            <w:pPr>
              <w:ind w:right="210"/>
            </w:pPr>
          </w:p>
        </w:tc>
        <w:tc>
          <w:tcPr>
            <w:tcW w:w="993" w:type="dxa"/>
          </w:tcPr>
          <w:p w14:paraId="5339CFA6" w14:textId="77777777" w:rsidR="00596920" w:rsidRDefault="00596920" w:rsidP="00596920">
            <w:pPr>
              <w:ind w:right="210"/>
            </w:pPr>
          </w:p>
        </w:tc>
        <w:tc>
          <w:tcPr>
            <w:tcW w:w="992" w:type="dxa"/>
          </w:tcPr>
          <w:p w14:paraId="6BDFEDBE" w14:textId="77777777" w:rsidR="00596920" w:rsidRDefault="00E7152B" w:rsidP="00596920">
            <w:pPr>
              <w:ind w:right="210"/>
            </w:pPr>
            <w:r>
              <w:rPr>
                <w:rFonts w:hint="eastAsia"/>
              </w:rPr>
              <w:t>实践</w:t>
            </w:r>
            <w:r>
              <w:t>内容</w:t>
            </w:r>
          </w:p>
        </w:tc>
        <w:tc>
          <w:tcPr>
            <w:tcW w:w="1326" w:type="dxa"/>
          </w:tcPr>
          <w:p w14:paraId="08B07515" w14:textId="77777777" w:rsidR="00596920" w:rsidRDefault="00596920" w:rsidP="00596920">
            <w:pPr>
              <w:ind w:left="210" w:right="210"/>
            </w:pPr>
          </w:p>
        </w:tc>
      </w:tr>
      <w:tr w:rsidR="00207B96" w14:paraId="44E46C45" w14:textId="77777777" w:rsidTr="00596920">
        <w:tc>
          <w:tcPr>
            <w:tcW w:w="931" w:type="dxa"/>
          </w:tcPr>
          <w:p w14:paraId="055B005B" w14:textId="77777777" w:rsidR="00207B96" w:rsidRDefault="00207B96" w:rsidP="00207B96">
            <w:pPr>
              <w:ind w:left="210" w:right="210"/>
            </w:pPr>
          </w:p>
        </w:tc>
        <w:tc>
          <w:tcPr>
            <w:tcW w:w="1729" w:type="dxa"/>
          </w:tcPr>
          <w:p w14:paraId="0F294754" w14:textId="5749637C" w:rsidR="00207B96" w:rsidRDefault="00207B96" w:rsidP="00207B96">
            <w:pPr>
              <w:ind w:right="210"/>
            </w:pPr>
            <w:r>
              <w:rPr>
                <w:rFonts w:hint="eastAsia"/>
              </w:rPr>
              <w:t>Nat</w:t>
            </w:r>
            <w:r>
              <w:t>ionalCoursId</w:t>
            </w:r>
          </w:p>
        </w:tc>
        <w:tc>
          <w:tcPr>
            <w:tcW w:w="1701" w:type="dxa"/>
          </w:tcPr>
          <w:p w14:paraId="3DA211B2" w14:textId="357A61EA" w:rsidR="00207B96" w:rsidRDefault="00207B96" w:rsidP="00207B96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0D8DABA4" w14:textId="77777777" w:rsidR="00207B96" w:rsidRDefault="00207B96" w:rsidP="00207B96">
            <w:pPr>
              <w:ind w:right="210"/>
            </w:pPr>
          </w:p>
        </w:tc>
        <w:tc>
          <w:tcPr>
            <w:tcW w:w="993" w:type="dxa"/>
          </w:tcPr>
          <w:p w14:paraId="0EFE5B1E" w14:textId="77777777" w:rsidR="00207B96" w:rsidRDefault="00207B96" w:rsidP="00207B96">
            <w:pPr>
              <w:ind w:right="210"/>
            </w:pPr>
          </w:p>
        </w:tc>
        <w:tc>
          <w:tcPr>
            <w:tcW w:w="992" w:type="dxa"/>
          </w:tcPr>
          <w:p w14:paraId="4EFA4BA4" w14:textId="330B2DFE" w:rsidR="00207B96" w:rsidRDefault="00207B96" w:rsidP="00207B96">
            <w:pPr>
              <w:ind w:right="210"/>
            </w:pPr>
            <w:r>
              <w:rPr>
                <w:rFonts w:hint="eastAsia"/>
              </w:rPr>
              <w:t>对应国家</w:t>
            </w:r>
            <w:r>
              <w:t>标准课程</w:t>
            </w:r>
          </w:p>
        </w:tc>
        <w:tc>
          <w:tcPr>
            <w:tcW w:w="1326" w:type="dxa"/>
          </w:tcPr>
          <w:p w14:paraId="73349FD4" w14:textId="77777777" w:rsidR="00207B96" w:rsidRDefault="00207B96" w:rsidP="00207B96">
            <w:pPr>
              <w:ind w:left="210" w:right="210"/>
            </w:pPr>
          </w:p>
        </w:tc>
      </w:tr>
      <w:tr w:rsidR="00596920" w14:paraId="4B0BC1F7" w14:textId="77777777" w:rsidTr="00596920">
        <w:tc>
          <w:tcPr>
            <w:tcW w:w="931" w:type="dxa"/>
          </w:tcPr>
          <w:p w14:paraId="2EB906B0" w14:textId="77777777" w:rsidR="00596920" w:rsidRDefault="00596920" w:rsidP="00596920">
            <w:pPr>
              <w:ind w:left="210" w:right="210"/>
            </w:pPr>
          </w:p>
        </w:tc>
        <w:tc>
          <w:tcPr>
            <w:tcW w:w="1729" w:type="dxa"/>
          </w:tcPr>
          <w:p w14:paraId="0B425BCB" w14:textId="77777777" w:rsidR="00596920" w:rsidRDefault="00173269" w:rsidP="00596920">
            <w:pPr>
              <w:ind w:right="210"/>
            </w:pPr>
            <w:r>
              <w:t>IsBatch</w:t>
            </w:r>
          </w:p>
        </w:tc>
        <w:tc>
          <w:tcPr>
            <w:tcW w:w="1701" w:type="dxa"/>
          </w:tcPr>
          <w:p w14:paraId="0BC823A9" w14:textId="77777777" w:rsidR="00596920" w:rsidRDefault="00173269" w:rsidP="00596920">
            <w:pPr>
              <w:ind w:right="210"/>
            </w:pPr>
            <w:r>
              <w:t>Bit</w:t>
            </w:r>
          </w:p>
        </w:tc>
        <w:tc>
          <w:tcPr>
            <w:tcW w:w="850" w:type="dxa"/>
          </w:tcPr>
          <w:p w14:paraId="180CC49E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3CDF9A0B" w14:textId="77777777" w:rsidR="00596920" w:rsidRDefault="00173269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69257E1F" w14:textId="77777777" w:rsidR="00596920" w:rsidRDefault="00173269" w:rsidP="00596920">
            <w:pPr>
              <w:ind w:right="210"/>
            </w:pPr>
            <w:r>
              <w:rPr>
                <w:rFonts w:hint="eastAsia"/>
              </w:rPr>
              <w:t>是否是集体</w:t>
            </w:r>
            <w:r>
              <w:t>申报</w:t>
            </w:r>
          </w:p>
        </w:tc>
        <w:tc>
          <w:tcPr>
            <w:tcW w:w="1326" w:type="dxa"/>
          </w:tcPr>
          <w:p w14:paraId="5E645B34" w14:textId="77777777" w:rsidR="00596920" w:rsidRDefault="00173269" w:rsidP="00596920">
            <w:pPr>
              <w:ind w:left="210" w:right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t>个人申报</w:t>
            </w:r>
          </w:p>
        </w:tc>
      </w:tr>
      <w:tr w:rsidR="00596920" w14:paraId="4343D15B" w14:textId="77777777" w:rsidTr="00596920">
        <w:tc>
          <w:tcPr>
            <w:tcW w:w="931" w:type="dxa"/>
          </w:tcPr>
          <w:p w14:paraId="1D1D0609" w14:textId="77777777" w:rsidR="00596920" w:rsidRDefault="00596920" w:rsidP="00596920">
            <w:pPr>
              <w:ind w:left="210" w:right="210"/>
            </w:pPr>
          </w:p>
        </w:tc>
        <w:tc>
          <w:tcPr>
            <w:tcW w:w="1729" w:type="dxa"/>
          </w:tcPr>
          <w:p w14:paraId="7D7D50EC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OrganId</w:t>
            </w:r>
          </w:p>
        </w:tc>
        <w:tc>
          <w:tcPr>
            <w:tcW w:w="1701" w:type="dxa"/>
          </w:tcPr>
          <w:p w14:paraId="4B965CC7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62721F9F" w14:textId="77777777" w:rsidR="00596920" w:rsidRDefault="00596920" w:rsidP="00596920">
            <w:pPr>
              <w:ind w:right="210"/>
            </w:pPr>
          </w:p>
        </w:tc>
        <w:tc>
          <w:tcPr>
            <w:tcW w:w="993" w:type="dxa"/>
          </w:tcPr>
          <w:p w14:paraId="4F341517" w14:textId="77777777" w:rsidR="00596920" w:rsidRDefault="00596920" w:rsidP="00596920">
            <w:pPr>
              <w:ind w:right="210"/>
            </w:pPr>
          </w:p>
        </w:tc>
        <w:tc>
          <w:tcPr>
            <w:tcW w:w="992" w:type="dxa"/>
          </w:tcPr>
          <w:p w14:paraId="1C19F6A3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发布组织</w:t>
            </w:r>
          </w:p>
        </w:tc>
        <w:tc>
          <w:tcPr>
            <w:tcW w:w="1326" w:type="dxa"/>
          </w:tcPr>
          <w:p w14:paraId="2B17988B" w14:textId="77777777" w:rsidR="00596920" w:rsidRDefault="00596920" w:rsidP="00596920">
            <w:pPr>
              <w:ind w:left="210" w:right="210"/>
            </w:pPr>
          </w:p>
        </w:tc>
      </w:tr>
      <w:tr w:rsidR="003E1007" w14:paraId="61AE2965" w14:textId="77777777" w:rsidTr="00596920">
        <w:tc>
          <w:tcPr>
            <w:tcW w:w="931" w:type="dxa"/>
          </w:tcPr>
          <w:p w14:paraId="1BC36721" w14:textId="77777777" w:rsidR="003E1007" w:rsidRDefault="003E1007" w:rsidP="00596920">
            <w:pPr>
              <w:ind w:left="210" w:right="210"/>
            </w:pPr>
          </w:p>
        </w:tc>
        <w:tc>
          <w:tcPr>
            <w:tcW w:w="1729" w:type="dxa"/>
          </w:tcPr>
          <w:p w14:paraId="32581303" w14:textId="77777777" w:rsidR="003E1007" w:rsidRDefault="003E1007" w:rsidP="00596920">
            <w:pPr>
              <w:ind w:right="210"/>
            </w:pPr>
            <w:r>
              <w:rPr>
                <w:rFonts w:hint="eastAsia"/>
              </w:rPr>
              <w:t>AccountId</w:t>
            </w:r>
          </w:p>
        </w:tc>
        <w:tc>
          <w:tcPr>
            <w:tcW w:w="1701" w:type="dxa"/>
          </w:tcPr>
          <w:p w14:paraId="77DE3281" w14:textId="77777777" w:rsidR="003E1007" w:rsidRDefault="003E1007" w:rsidP="00596920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22446598" w14:textId="77777777" w:rsidR="003E1007" w:rsidRDefault="003E1007" w:rsidP="00596920">
            <w:pPr>
              <w:ind w:right="210"/>
            </w:pPr>
          </w:p>
        </w:tc>
        <w:tc>
          <w:tcPr>
            <w:tcW w:w="993" w:type="dxa"/>
          </w:tcPr>
          <w:p w14:paraId="34FA2CE5" w14:textId="77777777" w:rsidR="003E1007" w:rsidRDefault="003E1007" w:rsidP="00596920">
            <w:pPr>
              <w:ind w:right="210"/>
            </w:pPr>
          </w:p>
        </w:tc>
        <w:tc>
          <w:tcPr>
            <w:tcW w:w="992" w:type="dxa"/>
          </w:tcPr>
          <w:p w14:paraId="7C991B43" w14:textId="77777777" w:rsidR="003E1007" w:rsidRDefault="003E1007" w:rsidP="00596920">
            <w:pPr>
              <w:ind w:right="21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326" w:type="dxa"/>
          </w:tcPr>
          <w:p w14:paraId="18B7E3E3" w14:textId="77777777" w:rsidR="003E1007" w:rsidRDefault="003E1007" w:rsidP="00596920">
            <w:pPr>
              <w:ind w:left="210" w:right="210"/>
            </w:pPr>
            <w:r>
              <w:rPr>
                <w:rFonts w:hint="eastAsia"/>
              </w:rPr>
              <w:t>如果</w:t>
            </w:r>
            <w:r>
              <w:t>是个人申报</w:t>
            </w:r>
          </w:p>
        </w:tc>
      </w:tr>
      <w:tr w:rsidR="00596920" w14:paraId="75B42301" w14:textId="77777777" w:rsidTr="00596920">
        <w:tc>
          <w:tcPr>
            <w:tcW w:w="931" w:type="dxa"/>
          </w:tcPr>
          <w:p w14:paraId="7176EECA" w14:textId="77777777" w:rsidR="00596920" w:rsidRDefault="00596920" w:rsidP="00596920">
            <w:pPr>
              <w:ind w:left="210" w:right="210"/>
            </w:pPr>
          </w:p>
        </w:tc>
        <w:tc>
          <w:tcPr>
            <w:tcW w:w="1729" w:type="dxa"/>
          </w:tcPr>
          <w:p w14:paraId="7AB3B92F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Plan</w:t>
            </w:r>
            <w:r>
              <w:t>Id</w:t>
            </w:r>
          </w:p>
        </w:tc>
        <w:tc>
          <w:tcPr>
            <w:tcW w:w="1701" w:type="dxa"/>
          </w:tcPr>
          <w:p w14:paraId="5BD43F60" w14:textId="77777777" w:rsidR="00596920" w:rsidRDefault="00596920" w:rsidP="00596920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78903717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4F9E58CD" w14:textId="77777777" w:rsidR="00596920" w:rsidRDefault="00596920" w:rsidP="00596920">
            <w:pPr>
              <w:ind w:right="210"/>
            </w:pPr>
          </w:p>
        </w:tc>
        <w:tc>
          <w:tcPr>
            <w:tcW w:w="992" w:type="dxa"/>
          </w:tcPr>
          <w:p w14:paraId="08C19C99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所属</w:t>
            </w:r>
            <w:r>
              <w:t>计划</w:t>
            </w:r>
          </w:p>
        </w:tc>
        <w:tc>
          <w:tcPr>
            <w:tcW w:w="1326" w:type="dxa"/>
          </w:tcPr>
          <w:p w14:paraId="06A1512F" w14:textId="77777777" w:rsidR="00596920" w:rsidRDefault="00596920" w:rsidP="00596920">
            <w:pPr>
              <w:ind w:right="210"/>
            </w:pPr>
          </w:p>
        </w:tc>
      </w:tr>
      <w:tr w:rsidR="00063DFB" w14:paraId="5A0C1B59" w14:textId="77777777" w:rsidTr="00596920">
        <w:tc>
          <w:tcPr>
            <w:tcW w:w="931" w:type="dxa"/>
          </w:tcPr>
          <w:p w14:paraId="1AAFE0A4" w14:textId="77777777" w:rsidR="00063DFB" w:rsidRDefault="00063DFB" w:rsidP="00596920">
            <w:pPr>
              <w:ind w:left="210" w:right="210"/>
            </w:pPr>
          </w:p>
        </w:tc>
        <w:tc>
          <w:tcPr>
            <w:tcW w:w="1729" w:type="dxa"/>
          </w:tcPr>
          <w:p w14:paraId="6849B00B" w14:textId="77777777" w:rsidR="00063DFB" w:rsidRDefault="00063DFB" w:rsidP="00596920">
            <w:pPr>
              <w:ind w:right="210"/>
            </w:pPr>
            <w:r>
              <w:rPr>
                <w:rFonts w:hint="eastAsia"/>
              </w:rPr>
              <w:t>People</w:t>
            </w:r>
          </w:p>
        </w:tc>
        <w:tc>
          <w:tcPr>
            <w:tcW w:w="1701" w:type="dxa"/>
          </w:tcPr>
          <w:p w14:paraId="6DF3863C" w14:textId="77777777" w:rsidR="00063DFB" w:rsidRDefault="00063DFB" w:rsidP="00596920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3271AFBF" w14:textId="77777777" w:rsidR="00063DFB" w:rsidRDefault="00063DFB" w:rsidP="00596920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4E700748" w14:textId="77777777" w:rsidR="00063DFB" w:rsidRDefault="00063DFB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3AD42747" w14:textId="77777777" w:rsidR="00063DFB" w:rsidRDefault="00063DFB" w:rsidP="00596920">
            <w:pPr>
              <w:ind w:right="210"/>
            </w:pPr>
            <w:r>
              <w:rPr>
                <w:rFonts w:hint="eastAsia"/>
              </w:rPr>
              <w:t>人数</w:t>
            </w:r>
          </w:p>
        </w:tc>
        <w:tc>
          <w:tcPr>
            <w:tcW w:w="1326" w:type="dxa"/>
          </w:tcPr>
          <w:p w14:paraId="77F3ABA0" w14:textId="77777777" w:rsidR="00063DFB" w:rsidRDefault="00063DFB" w:rsidP="00596920">
            <w:pPr>
              <w:ind w:right="210"/>
            </w:pPr>
          </w:p>
        </w:tc>
      </w:tr>
      <w:tr w:rsidR="00596920" w:rsidRPr="00726BE2" w14:paraId="556B92AE" w14:textId="77777777" w:rsidTr="00596920">
        <w:tc>
          <w:tcPr>
            <w:tcW w:w="931" w:type="dxa"/>
          </w:tcPr>
          <w:p w14:paraId="1D8219D9" w14:textId="77777777" w:rsidR="00596920" w:rsidRDefault="00596920" w:rsidP="00596920"/>
        </w:tc>
        <w:tc>
          <w:tcPr>
            <w:tcW w:w="1729" w:type="dxa"/>
          </w:tcPr>
          <w:p w14:paraId="23265E9E" w14:textId="77777777" w:rsidR="00596920" w:rsidRDefault="00596920" w:rsidP="00596920">
            <w:r>
              <w:rPr>
                <w:rFonts w:hint="eastAsia"/>
              </w:rPr>
              <w:t>Display</w:t>
            </w:r>
          </w:p>
        </w:tc>
        <w:tc>
          <w:tcPr>
            <w:tcW w:w="1701" w:type="dxa"/>
          </w:tcPr>
          <w:p w14:paraId="1208A380" w14:textId="77777777" w:rsidR="00596920" w:rsidRDefault="00596920" w:rsidP="00596920">
            <w:r>
              <w:t>Bit</w:t>
            </w:r>
          </w:p>
        </w:tc>
        <w:tc>
          <w:tcPr>
            <w:tcW w:w="850" w:type="dxa"/>
          </w:tcPr>
          <w:p w14:paraId="70751FA4" w14:textId="77777777" w:rsidR="00596920" w:rsidRDefault="00596920" w:rsidP="00596920">
            <w:r>
              <w:rPr>
                <w:rFonts w:hint="eastAsia"/>
              </w:rPr>
              <w:t>y</w:t>
            </w:r>
          </w:p>
        </w:tc>
        <w:tc>
          <w:tcPr>
            <w:tcW w:w="993" w:type="dxa"/>
          </w:tcPr>
          <w:p w14:paraId="584BD4FB" w14:textId="77777777" w:rsidR="00596920" w:rsidRDefault="00596920" w:rsidP="00596920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70368B81" w14:textId="77777777" w:rsidR="00596920" w:rsidRDefault="00596920" w:rsidP="00596920"/>
        </w:tc>
        <w:tc>
          <w:tcPr>
            <w:tcW w:w="1326" w:type="dxa"/>
          </w:tcPr>
          <w:p w14:paraId="7792CA66" w14:textId="77777777" w:rsidR="00596920" w:rsidRDefault="00596920" w:rsidP="00596920">
            <w:r>
              <w:rPr>
                <w:rFonts w:hint="eastAsia"/>
              </w:rPr>
              <w:t>是否</w:t>
            </w:r>
            <w:r>
              <w:t>显示</w:t>
            </w:r>
          </w:p>
        </w:tc>
      </w:tr>
      <w:tr w:rsidR="00596920" w14:paraId="0985B1EF" w14:textId="77777777" w:rsidTr="00596920">
        <w:tc>
          <w:tcPr>
            <w:tcW w:w="931" w:type="dxa"/>
          </w:tcPr>
          <w:p w14:paraId="1AE6FF25" w14:textId="77777777" w:rsidR="00596920" w:rsidRDefault="00596920" w:rsidP="00596920">
            <w:pPr>
              <w:ind w:left="210" w:right="210"/>
            </w:pPr>
          </w:p>
        </w:tc>
        <w:tc>
          <w:tcPr>
            <w:tcW w:w="1729" w:type="dxa"/>
          </w:tcPr>
          <w:p w14:paraId="2AD6F16E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701" w:type="dxa"/>
          </w:tcPr>
          <w:p w14:paraId="12F8CB47" w14:textId="77777777" w:rsidR="00596920" w:rsidRDefault="00596920" w:rsidP="0059692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850" w:type="dxa"/>
          </w:tcPr>
          <w:p w14:paraId="6D9B0CC0" w14:textId="77777777" w:rsidR="00596920" w:rsidRDefault="00596920" w:rsidP="00596920">
            <w:pPr>
              <w:ind w:right="210"/>
            </w:pPr>
            <w:r>
              <w:t>Y</w:t>
            </w:r>
          </w:p>
        </w:tc>
        <w:tc>
          <w:tcPr>
            <w:tcW w:w="993" w:type="dxa"/>
          </w:tcPr>
          <w:p w14:paraId="70451729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25967203" w14:textId="77777777" w:rsidR="00596920" w:rsidRDefault="00596920" w:rsidP="00596920">
            <w:pPr>
              <w:ind w:right="210"/>
            </w:pPr>
          </w:p>
        </w:tc>
        <w:tc>
          <w:tcPr>
            <w:tcW w:w="1326" w:type="dxa"/>
          </w:tcPr>
          <w:p w14:paraId="17A0A925" w14:textId="77777777" w:rsidR="00596920" w:rsidRDefault="00596920" w:rsidP="00596920">
            <w:pPr>
              <w:ind w:left="210" w:right="210"/>
            </w:pPr>
          </w:p>
        </w:tc>
      </w:tr>
      <w:tr w:rsidR="00596920" w14:paraId="5FD309B5" w14:textId="77777777" w:rsidTr="00596920">
        <w:tc>
          <w:tcPr>
            <w:tcW w:w="931" w:type="dxa"/>
          </w:tcPr>
          <w:p w14:paraId="6907C7DB" w14:textId="77777777" w:rsidR="00596920" w:rsidRDefault="00596920" w:rsidP="00596920">
            <w:pPr>
              <w:ind w:left="210" w:right="210"/>
            </w:pPr>
          </w:p>
        </w:tc>
        <w:tc>
          <w:tcPr>
            <w:tcW w:w="1729" w:type="dxa"/>
          </w:tcPr>
          <w:p w14:paraId="6A8B18F0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701" w:type="dxa"/>
          </w:tcPr>
          <w:p w14:paraId="75489D1B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</w:tcPr>
          <w:p w14:paraId="7DC0008D" w14:textId="77777777" w:rsidR="00596920" w:rsidRDefault="00596920" w:rsidP="00596920">
            <w:pPr>
              <w:ind w:right="210"/>
            </w:pPr>
            <w:r>
              <w:t>Y</w:t>
            </w:r>
          </w:p>
        </w:tc>
        <w:tc>
          <w:tcPr>
            <w:tcW w:w="993" w:type="dxa"/>
          </w:tcPr>
          <w:p w14:paraId="49E22938" w14:textId="77777777" w:rsidR="00596920" w:rsidRDefault="00596920" w:rsidP="0059692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992" w:type="dxa"/>
          </w:tcPr>
          <w:p w14:paraId="045416E6" w14:textId="77777777" w:rsidR="00596920" w:rsidRDefault="00596920" w:rsidP="00596920">
            <w:pPr>
              <w:ind w:right="210"/>
            </w:pPr>
          </w:p>
        </w:tc>
        <w:tc>
          <w:tcPr>
            <w:tcW w:w="1326" w:type="dxa"/>
          </w:tcPr>
          <w:p w14:paraId="28FF28F5" w14:textId="77777777" w:rsidR="00596920" w:rsidRDefault="00596920" w:rsidP="00596920">
            <w:pPr>
              <w:ind w:left="210" w:right="210"/>
            </w:pPr>
          </w:p>
        </w:tc>
      </w:tr>
    </w:tbl>
    <w:p w14:paraId="3E284244" w14:textId="77777777" w:rsidR="00596920" w:rsidRDefault="00596920" w:rsidP="00596920">
      <w:r>
        <w:rPr>
          <w:rFonts w:hint="eastAsia"/>
        </w:rPr>
        <w:t>|</w:t>
      </w:r>
    </w:p>
    <w:p w14:paraId="2982F88E" w14:textId="77777777" w:rsidR="00596920" w:rsidRDefault="00596920" w:rsidP="00596920"/>
    <w:p w14:paraId="20862EDD" w14:textId="77777777" w:rsidR="00063DFB" w:rsidRDefault="00063DFB" w:rsidP="00596920"/>
    <w:p w14:paraId="56C08E81" w14:textId="77777777" w:rsidR="00596920" w:rsidRDefault="00A67332" w:rsidP="00596920">
      <w:pPr>
        <w:pStyle w:val="a0"/>
      </w:pPr>
      <w:bookmarkStart w:id="144" w:name="_Toc427236722"/>
      <w:bookmarkStart w:id="145" w:name="_Toc430249293"/>
      <w:r>
        <w:rPr>
          <w:rFonts w:hint="eastAsia"/>
        </w:rPr>
        <w:t>实践</w:t>
      </w:r>
      <w:r w:rsidR="00596920">
        <w:rPr>
          <w:rFonts w:hint="eastAsia"/>
        </w:rPr>
        <w:t>课程附件</w:t>
      </w:r>
      <w:r w:rsidR="00596920">
        <w:t>表</w:t>
      </w:r>
      <w:bookmarkEnd w:id="144"/>
      <w:bookmarkEnd w:id="145"/>
    </w:p>
    <w:p w14:paraId="3427C9E0" w14:textId="77777777" w:rsidR="00596920" w:rsidRDefault="00596920" w:rsidP="00596920">
      <w:r>
        <w:rPr>
          <w:rFonts w:hint="eastAsia"/>
        </w:rPr>
        <w:t>*</w:t>
      </w:r>
      <w:r w:rsidR="00E2448A" w:rsidRPr="00582034">
        <w:t>PracticalCourse</w:t>
      </w:r>
      <w:r>
        <w:rPr>
          <w:rFonts w:hint="eastAsia"/>
        </w:rPr>
        <w:t>_</w:t>
      </w:r>
      <w:r>
        <w:t>Attachment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596920" w14:paraId="196FCF7E" w14:textId="77777777" w:rsidTr="00596920">
        <w:tc>
          <w:tcPr>
            <w:tcW w:w="847" w:type="dxa"/>
          </w:tcPr>
          <w:p w14:paraId="75785623" w14:textId="77777777" w:rsidR="00596920" w:rsidRPr="002177A0" w:rsidRDefault="00596920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248D6CA9" w14:textId="77777777" w:rsidR="00596920" w:rsidRPr="002177A0" w:rsidRDefault="00596920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608E5141" w14:textId="77777777" w:rsidR="00596920" w:rsidRPr="002177A0" w:rsidRDefault="00596920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4ED01DDA" w14:textId="77777777" w:rsidR="00596920" w:rsidRPr="002177A0" w:rsidRDefault="00596920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21161BF9" w14:textId="77777777" w:rsidR="00596920" w:rsidRPr="002177A0" w:rsidRDefault="00596920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683BE8E2" w14:textId="77777777" w:rsidR="00596920" w:rsidRPr="002177A0" w:rsidRDefault="00596920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5D62269A" w14:textId="77777777" w:rsidR="00596920" w:rsidRPr="002177A0" w:rsidRDefault="00596920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596920" w14:paraId="5B128AA9" w14:textId="77777777" w:rsidTr="00596920">
        <w:tc>
          <w:tcPr>
            <w:tcW w:w="847" w:type="dxa"/>
          </w:tcPr>
          <w:p w14:paraId="7177DDAD" w14:textId="77777777" w:rsidR="00596920" w:rsidRDefault="00596920" w:rsidP="00596920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1E802BF0" w14:textId="77777777" w:rsidR="00596920" w:rsidRDefault="00596920" w:rsidP="00596920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362253DB" w14:textId="77777777" w:rsidR="00596920" w:rsidRDefault="00596920" w:rsidP="00596920"/>
        </w:tc>
        <w:tc>
          <w:tcPr>
            <w:tcW w:w="992" w:type="dxa"/>
          </w:tcPr>
          <w:p w14:paraId="5DF7BED7" w14:textId="77777777" w:rsidR="00596920" w:rsidRDefault="00596920" w:rsidP="00596920"/>
        </w:tc>
        <w:tc>
          <w:tcPr>
            <w:tcW w:w="1276" w:type="dxa"/>
          </w:tcPr>
          <w:p w14:paraId="0461267C" w14:textId="77777777" w:rsidR="00596920" w:rsidRDefault="00596920" w:rsidP="00596920"/>
        </w:tc>
        <w:tc>
          <w:tcPr>
            <w:tcW w:w="1134" w:type="dxa"/>
          </w:tcPr>
          <w:p w14:paraId="1E0E1780" w14:textId="77777777" w:rsidR="00596920" w:rsidRDefault="00596920" w:rsidP="00596920"/>
        </w:tc>
        <w:tc>
          <w:tcPr>
            <w:tcW w:w="1328" w:type="dxa"/>
          </w:tcPr>
          <w:p w14:paraId="1DA842AC" w14:textId="77777777" w:rsidR="00596920" w:rsidRDefault="00596920" w:rsidP="00596920"/>
        </w:tc>
      </w:tr>
      <w:tr w:rsidR="00596920" w14:paraId="36F73EE1" w14:textId="77777777" w:rsidTr="00596920">
        <w:tc>
          <w:tcPr>
            <w:tcW w:w="847" w:type="dxa"/>
          </w:tcPr>
          <w:p w14:paraId="715E6EDA" w14:textId="77777777" w:rsidR="00596920" w:rsidRDefault="00596920" w:rsidP="00596920"/>
        </w:tc>
        <w:tc>
          <w:tcPr>
            <w:tcW w:w="1813" w:type="dxa"/>
          </w:tcPr>
          <w:p w14:paraId="4ECF8BE5" w14:textId="77777777" w:rsidR="00596920" w:rsidRDefault="00E2448A" w:rsidP="00596920">
            <w:r w:rsidRPr="00582034">
              <w:t>PracticalCourse</w:t>
            </w:r>
            <w:r>
              <w:t>Id</w:t>
            </w:r>
          </w:p>
        </w:tc>
        <w:tc>
          <w:tcPr>
            <w:tcW w:w="1134" w:type="dxa"/>
          </w:tcPr>
          <w:p w14:paraId="0B369CD9" w14:textId="77777777" w:rsidR="00596920" w:rsidRDefault="00596920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92BDD57" w14:textId="77777777" w:rsidR="00596920" w:rsidRDefault="00596920" w:rsidP="00596920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32D72866" w14:textId="77777777" w:rsidR="00596920" w:rsidRDefault="00596920" w:rsidP="00596920"/>
        </w:tc>
        <w:tc>
          <w:tcPr>
            <w:tcW w:w="1134" w:type="dxa"/>
          </w:tcPr>
          <w:p w14:paraId="0335AA13" w14:textId="77777777" w:rsidR="00596920" w:rsidRDefault="00E2448A" w:rsidP="00596920">
            <w:r>
              <w:rPr>
                <w:rFonts w:hint="eastAsia"/>
              </w:rPr>
              <w:t>实践课程</w:t>
            </w:r>
            <w:r w:rsidR="00596920">
              <w:t>Id</w:t>
            </w:r>
          </w:p>
        </w:tc>
        <w:tc>
          <w:tcPr>
            <w:tcW w:w="1328" w:type="dxa"/>
          </w:tcPr>
          <w:p w14:paraId="3CCA4649" w14:textId="77777777" w:rsidR="00596920" w:rsidRDefault="00596920" w:rsidP="00596920"/>
        </w:tc>
      </w:tr>
      <w:tr w:rsidR="00596920" w14:paraId="1E6D4E17" w14:textId="77777777" w:rsidTr="00596920">
        <w:tc>
          <w:tcPr>
            <w:tcW w:w="847" w:type="dxa"/>
          </w:tcPr>
          <w:p w14:paraId="46341ED8" w14:textId="77777777" w:rsidR="00596920" w:rsidRDefault="00596920" w:rsidP="00596920"/>
        </w:tc>
        <w:tc>
          <w:tcPr>
            <w:tcW w:w="1813" w:type="dxa"/>
          </w:tcPr>
          <w:p w14:paraId="58902DE4" w14:textId="77777777" w:rsidR="00596920" w:rsidRDefault="00596920" w:rsidP="00596920">
            <w:r>
              <w:t>Title</w:t>
            </w:r>
          </w:p>
        </w:tc>
        <w:tc>
          <w:tcPr>
            <w:tcW w:w="1134" w:type="dxa"/>
          </w:tcPr>
          <w:p w14:paraId="2E3D7379" w14:textId="77777777" w:rsidR="00596920" w:rsidRDefault="00596920" w:rsidP="00596920">
            <w:r>
              <w:t>Varchar</w:t>
            </w:r>
            <w:r>
              <w:rPr>
                <w:rFonts w:hint="eastAsia"/>
              </w:rPr>
              <w:t>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14:paraId="0683B52A" w14:textId="77777777" w:rsidR="00596920" w:rsidRDefault="00596920" w:rsidP="00596920"/>
        </w:tc>
        <w:tc>
          <w:tcPr>
            <w:tcW w:w="1276" w:type="dxa"/>
          </w:tcPr>
          <w:p w14:paraId="05C9B553" w14:textId="77777777" w:rsidR="00596920" w:rsidRDefault="00596920" w:rsidP="00596920"/>
        </w:tc>
        <w:tc>
          <w:tcPr>
            <w:tcW w:w="1134" w:type="dxa"/>
          </w:tcPr>
          <w:p w14:paraId="263DD2F2" w14:textId="77777777" w:rsidR="00596920" w:rsidRDefault="00596920" w:rsidP="00596920">
            <w:r>
              <w:rPr>
                <w:rFonts w:hint="eastAsia"/>
              </w:rPr>
              <w:t>文件</w:t>
            </w:r>
            <w:r>
              <w:t>名字</w:t>
            </w:r>
          </w:p>
        </w:tc>
        <w:tc>
          <w:tcPr>
            <w:tcW w:w="1328" w:type="dxa"/>
          </w:tcPr>
          <w:p w14:paraId="2CD264AF" w14:textId="77777777" w:rsidR="00596920" w:rsidRDefault="00596920" w:rsidP="00596920"/>
        </w:tc>
      </w:tr>
      <w:tr w:rsidR="00596920" w14:paraId="7F4FB64A" w14:textId="77777777" w:rsidTr="00596920">
        <w:tc>
          <w:tcPr>
            <w:tcW w:w="847" w:type="dxa"/>
          </w:tcPr>
          <w:p w14:paraId="62598AE4" w14:textId="77777777" w:rsidR="00596920" w:rsidRDefault="00596920" w:rsidP="00596920"/>
        </w:tc>
        <w:tc>
          <w:tcPr>
            <w:tcW w:w="1813" w:type="dxa"/>
          </w:tcPr>
          <w:p w14:paraId="2032320F" w14:textId="77777777" w:rsidR="00596920" w:rsidRPr="00782407" w:rsidRDefault="00596920" w:rsidP="00596920">
            <w:r>
              <w:t>Link</w:t>
            </w:r>
          </w:p>
        </w:tc>
        <w:tc>
          <w:tcPr>
            <w:tcW w:w="1134" w:type="dxa"/>
          </w:tcPr>
          <w:p w14:paraId="40B72C23" w14:textId="77777777" w:rsidR="00596920" w:rsidRDefault="00596920" w:rsidP="00596920">
            <w:r>
              <w:t>Varchar(500)</w:t>
            </w:r>
          </w:p>
        </w:tc>
        <w:tc>
          <w:tcPr>
            <w:tcW w:w="992" w:type="dxa"/>
          </w:tcPr>
          <w:p w14:paraId="4E250784" w14:textId="77777777" w:rsidR="00596920" w:rsidRDefault="00596920" w:rsidP="00596920"/>
        </w:tc>
        <w:tc>
          <w:tcPr>
            <w:tcW w:w="1276" w:type="dxa"/>
          </w:tcPr>
          <w:p w14:paraId="7D9E33C2" w14:textId="77777777" w:rsidR="00596920" w:rsidRDefault="00596920" w:rsidP="00596920"/>
        </w:tc>
        <w:tc>
          <w:tcPr>
            <w:tcW w:w="1134" w:type="dxa"/>
          </w:tcPr>
          <w:p w14:paraId="39348D64" w14:textId="77777777" w:rsidR="00596920" w:rsidRDefault="00596920" w:rsidP="00596920">
            <w:r>
              <w:rPr>
                <w:rFonts w:hint="eastAsia"/>
              </w:rPr>
              <w:t>文件地址</w:t>
            </w:r>
          </w:p>
        </w:tc>
        <w:tc>
          <w:tcPr>
            <w:tcW w:w="1328" w:type="dxa"/>
          </w:tcPr>
          <w:p w14:paraId="30210F2B" w14:textId="77777777" w:rsidR="00596920" w:rsidRDefault="00596920" w:rsidP="00596920"/>
        </w:tc>
      </w:tr>
      <w:tr w:rsidR="00596920" w14:paraId="647204D3" w14:textId="77777777" w:rsidTr="00596920">
        <w:tc>
          <w:tcPr>
            <w:tcW w:w="847" w:type="dxa"/>
          </w:tcPr>
          <w:p w14:paraId="301134A3" w14:textId="77777777" w:rsidR="00596920" w:rsidRDefault="00596920" w:rsidP="00596920"/>
        </w:tc>
        <w:tc>
          <w:tcPr>
            <w:tcW w:w="1813" w:type="dxa"/>
          </w:tcPr>
          <w:p w14:paraId="1F1D1F84" w14:textId="77777777" w:rsidR="00596920" w:rsidRDefault="00596920" w:rsidP="00596920">
            <w:r>
              <w:t>Sort</w:t>
            </w:r>
          </w:p>
        </w:tc>
        <w:tc>
          <w:tcPr>
            <w:tcW w:w="1134" w:type="dxa"/>
          </w:tcPr>
          <w:p w14:paraId="3B4EDDAD" w14:textId="77777777" w:rsidR="00596920" w:rsidRDefault="00596920" w:rsidP="00596920">
            <w:r>
              <w:t>Int</w:t>
            </w:r>
          </w:p>
        </w:tc>
        <w:tc>
          <w:tcPr>
            <w:tcW w:w="992" w:type="dxa"/>
          </w:tcPr>
          <w:p w14:paraId="5B9AFDB4" w14:textId="77777777" w:rsidR="00596920" w:rsidRDefault="00596920" w:rsidP="00596920">
            <w:r>
              <w:t>Y</w:t>
            </w:r>
          </w:p>
        </w:tc>
        <w:tc>
          <w:tcPr>
            <w:tcW w:w="1276" w:type="dxa"/>
          </w:tcPr>
          <w:p w14:paraId="6403C3A5" w14:textId="77777777" w:rsidR="00596920" w:rsidRDefault="00596920" w:rsidP="00596920"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7F75884C" w14:textId="77777777" w:rsidR="00596920" w:rsidRDefault="00596920" w:rsidP="00596920">
            <w:r>
              <w:rPr>
                <w:rFonts w:hint="eastAsia"/>
              </w:rPr>
              <w:t>排序</w:t>
            </w:r>
          </w:p>
        </w:tc>
        <w:tc>
          <w:tcPr>
            <w:tcW w:w="1328" w:type="dxa"/>
          </w:tcPr>
          <w:p w14:paraId="5AFAD95F" w14:textId="77777777" w:rsidR="00596920" w:rsidRDefault="00596920" w:rsidP="00596920">
            <w:r>
              <w:rPr>
                <w:rFonts w:hint="eastAsia"/>
              </w:rPr>
              <w:t>降序</w:t>
            </w:r>
          </w:p>
        </w:tc>
      </w:tr>
      <w:tr w:rsidR="00596920" w14:paraId="4BF1CB3C" w14:textId="77777777" w:rsidTr="00596920">
        <w:tc>
          <w:tcPr>
            <w:tcW w:w="847" w:type="dxa"/>
          </w:tcPr>
          <w:p w14:paraId="05300166" w14:textId="77777777" w:rsidR="00596920" w:rsidRDefault="00596920" w:rsidP="00596920"/>
        </w:tc>
        <w:tc>
          <w:tcPr>
            <w:tcW w:w="1813" w:type="dxa"/>
          </w:tcPr>
          <w:p w14:paraId="1DB26B5E" w14:textId="77777777" w:rsidR="00596920" w:rsidRDefault="00596920" w:rsidP="00596920">
            <w:r>
              <w:t>Display</w:t>
            </w:r>
          </w:p>
        </w:tc>
        <w:tc>
          <w:tcPr>
            <w:tcW w:w="1134" w:type="dxa"/>
          </w:tcPr>
          <w:p w14:paraId="60CDA94C" w14:textId="77777777" w:rsidR="00596920" w:rsidRDefault="00596920" w:rsidP="00596920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4CE4B2A2" w14:textId="77777777" w:rsidR="00596920" w:rsidRDefault="00596920" w:rsidP="00596920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CA5CB83" w14:textId="77777777" w:rsidR="00596920" w:rsidRDefault="00596920" w:rsidP="0059692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F7D588C" w14:textId="77777777" w:rsidR="00596920" w:rsidRDefault="00596920" w:rsidP="00596920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8" w:type="dxa"/>
          </w:tcPr>
          <w:p w14:paraId="06BAEBB9" w14:textId="77777777" w:rsidR="00596920" w:rsidRDefault="00596920" w:rsidP="00596920">
            <w:r>
              <w:rPr>
                <w:rFonts w:hint="eastAsia"/>
              </w:rPr>
              <w:t>1</w:t>
            </w:r>
            <w:r>
              <w:t>显示</w:t>
            </w:r>
            <w:r>
              <w:t>0</w:t>
            </w:r>
            <w:r>
              <w:t>不显示</w:t>
            </w:r>
          </w:p>
        </w:tc>
      </w:tr>
      <w:tr w:rsidR="00596920" w14:paraId="23A402A5" w14:textId="77777777" w:rsidTr="00596920">
        <w:tc>
          <w:tcPr>
            <w:tcW w:w="847" w:type="dxa"/>
          </w:tcPr>
          <w:p w14:paraId="160E8B06" w14:textId="77777777" w:rsidR="00596920" w:rsidRDefault="00596920" w:rsidP="00596920">
            <w:pPr>
              <w:ind w:left="210" w:right="210"/>
            </w:pPr>
          </w:p>
        </w:tc>
        <w:tc>
          <w:tcPr>
            <w:tcW w:w="1813" w:type="dxa"/>
          </w:tcPr>
          <w:p w14:paraId="46F830EF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3A7A0CCD" w14:textId="77777777" w:rsidR="00596920" w:rsidRDefault="00596920" w:rsidP="0059692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7749F55A" w14:textId="77777777" w:rsidR="00596920" w:rsidRDefault="00596920" w:rsidP="00596920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6B567893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F5C9B68" w14:textId="77777777" w:rsidR="00596920" w:rsidRDefault="00596920" w:rsidP="00596920">
            <w:pPr>
              <w:ind w:right="210"/>
            </w:pPr>
          </w:p>
        </w:tc>
        <w:tc>
          <w:tcPr>
            <w:tcW w:w="1328" w:type="dxa"/>
          </w:tcPr>
          <w:p w14:paraId="4EC2D64C" w14:textId="77777777" w:rsidR="00596920" w:rsidRDefault="00596920" w:rsidP="00596920">
            <w:pPr>
              <w:ind w:left="210" w:right="210"/>
            </w:pPr>
          </w:p>
        </w:tc>
      </w:tr>
      <w:tr w:rsidR="00596920" w14:paraId="2F261C57" w14:textId="77777777" w:rsidTr="00596920">
        <w:tc>
          <w:tcPr>
            <w:tcW w:w="847" w:type="dxa"/>
          </w:tcPr>
          <w:p w14:paraId="66063008" w14:textId="77777777" w:rsidR="00596920" w:rsidRDefault="00596920" w:rsidP="00596920">
            <w:pPr>
              <w:ind w:left="210" w:right="210"/>
            </w:pPr>
          </w:p>
        </w:tc>
        <w:tc>
          <w:tcPr>
            <w:tcW w:w="1813" w:type="dxa"/>
          </w:tcPr>
          <w:p w14:paraId="166D96AC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053A1051" w14:textId="77777777" w:rsidR="00596920" w:rsidRDefault="00596920" w:rsidP="0059692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1F90A003" w14:textId="77777777" w:rsidR="00596920" w:rsidRDefault="00596920" w:rsidP="00596920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0A57497E" w14:textId="77777777" w:rsidR="00596920" w:rsidRDefault="00596920" w:rsidP="0059692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51AB154E" w14:textId="77777777" w:rsidR="00596920" w:rsidRDefault="00596920" w:rsidP="00596920">
            <w:pPr>
              <w:ind w:right="210"/>
            </w:pPr>
          </w:p>
        </w:tc>
        <w:tc>
          <w:tcPr>
            <w:tcW w:w="1328" w:type="dxa"/>
          </w:tcPr>
          <w:p w14:paraId="2B5D2375" w14:textId="77777777" w:rsidR="00596920" w:rsidRDefault="00596920" w:rsidP="00596920">
            <w:pPr>
              <w:ind w:left="210" w:right="210"/>
            </w:pPr>
          </w:p>
        </w:tc>
      </w:tr>
    </w:tbl>
    <w:p w14:paraId="641A1177" w14:textId="77777777" w:rsidR="00596920" w:rsidRDefault="00596920" w:rsidP="00596920">
      <w:r>
        <w:rPr>
          <w:rFonts w:hint="eastAsia"/>
        </w:rPr>
        <w:t>|</w:t>
      </w:r>
    </w:p>
    <w:p w14:paraId="571CF698" w14:textId="77777777" w:rsidR="00596920" w:rsidRDefault="00596920" w:rsidP="00596920"/>
    <w:p w14:paraId="0D2D026F" w14:textId="77777777" w:rsidR="00A67332" w:rsidRDefault="00586316" w:rsidP="00A67332">
      <w:pPr>
        <w:pStyle w:val="a0"/>
      </w:pPr>
      <w:bookmarkStart w:id="146" w:name="_Toc427236723"/>
      <w:bookmarkStart w:id="147" w:name="_Toc430249294"/>
      <w:r>
        <w:rPr>
          <w:rFonts w:hint="eastAsia"/>
        </w:rPr>
        <w:t>实践</w:t>
      </w:r>
      <w:r w:rsidR="00A67332">
        <w:rPr>
          <w:rFonts w:hint="eastAsia"/>
        </w:rPr>
        <w:t>课程</w:t>
      </w:r>
      <w:r>
        <w:rPr>
          <w:rFonts w:hint="eastAsia"/>
        </w:rPr>
        <w:t>角色</w:t>
      </w:r>
      <w:r w:rsidR="00A67332">
        <w:t>表</w:t>
      </w:r>
      <w:bookmarkEnd w:id="146"/>
      <w:bookmarkEnd w:id="147"/>
    </w:p>
    <w:p w14:paraId="12C30E4E" w14:textId="77777777" w:rsidR="00A67332" w:rsidRDefault="00A67332" w:rsidP="00A67332">
      <w:r>
        <w:rPr>
          <w:rFonts w:hint="eastAsia"/>
        </w:rPr>
        <w:t>*</w:t>
      </w:r>
      <w:r w:rsidRPr="00582034">
        <w:t>PracticalCourse</w:t>
      </w:r>
      <w:r>
        <w:rPr>
          <w:rFonts w:hint="eastAsia"/>
        </w:rPr>
        <w:t>_</w:t>
      </w:r>
      <w:r w:rsidR="00E4323E">
        <w:t>Role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A67332" w14:paraId="3F1544DC" w14:textId="77777777" w:rsidTr="007463C9">
        <w:tc>
          <w:tcPr>
            <w:tcW w:w="847" w:type="dxa"/>
          </w:tcPr>
          <w:p w14:paraId="60087FBB" w14:textId="77777777" w:rsidR="00A67332" w:rsidRPr="002177A0" w:rsidRDefault="00A67332" w:rsidP="007463C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41190805" w14:textId="77777777" w:rsidR="00A67332" w:rsidRPr="002177A0" w:rsidRDefault="00A67332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78556E8C" w14:textId="77777777" w:rsidR="00A67332" w:rsidRPr="002177A0" w:rsidRDefault="00A67332" w:rsidP="00746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007EDCAF" w14:textId="77777777" w:rsidR="00A67332" w:rsidRPr="002177A0" w:rsidRDefault="00A67332" w:rsidP="00746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1DE4E7BD" w14:textId="77777777" w:rsidR="00A67332" w:rsidRPr="002177A0" w:rsidRDefault="00A67332" w:rsidP="007463C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719B000C" w14:textId="77777777" w:rsidR="00A67332" w:rsidRPr="002177A0" w:rsidRDefault="00A67332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625DAF27" w14:textId="77777777" w:rsidR="00A67332" w:rsidRPr="002177A0" w:rsidRDefault="00A67332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A67332" w14:paraId="179D0F17" w14:textId="77777777" w:rsidTr="007463C9">
        <w:tc>
          <w:tcPr>
            <w:tcW w:w="847" w:type="dxa"/>
          </w:tcPr>
          <w:p w14:paraId="2DFF6FA9" w14:textId="77777777" w:rsidR="00A67332" w:rsidRDefault="00A67332" w:rsidP="007463C9"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813" w:type="dxa"/>
          </w:tcPr>
          <w:p w14:paraId="3B6B61AA" w14:textId="77777777" w:rsidR="00A67332" w:rsidRDefault="00A67332" w:rsidP="007463C9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18E843C" w14:textId="77777777" w:rsidR="00A67332" w:rsidRDefault="00A67332" w:rsidP="007463C9"/>
        </w:tc>
        <w:tc>
          <w:tcPr>
            <w:tcW w:w="992" w:type="dxa"/>
          </w:tcPr>
          <w:p w14:paraId="7373C497" w14:textId="77777777" w:rsidR="00A67332" w:rsidRDefault="00A67332" w:rsidP="007463C9"/>
        </w:tc>
        <w:tc>
          <w:tcPr>
            <w:tcW w:w="1276" w:type="dxa"/>
          </w:tcPr>
          <w:p w14:paraId="3B49CA0B" w14:textId="77777777" w:rsidR="00A67332" w:rsidRDefault="00A67332" w:rsidP="007463C9"/>
        </w:tc>
        <w:tc>
          <w:tcPr>
            <w:tcW w:w="1134" w:type="dxa"/>
          </w:tcPr>
          <w:p w14:paraId="18D8E522" w14:textId="77777777" w:rsidR="00A67332" w:rsidRDefault="00A67332" w:rsidP="007463C9"/>
        </w:tc>
        <w:tc>
          <w:tcPr>
            <w:tcW w:w="1328" w:type="dxa"/>
          </w:tcPr>
          <w:p w14:paraId="53DB1AB9" w14:textId="77777777" w:rsidR="00A67332" w:rsidRDefault="00A67332" w:rsidP="007463C9"/>
        </w:tc>
      </w:tr>
      <w:tr w:rsidR="00A67332" w14:paraId="08D83D32" w14:textId="77777777" w:rsidTr="007463C9">
        <w:tc>
          <w:tcPr>
            <w:tcW w:w="847" w:type="dxa"/>
          </w:tcPr>
          <w:p w14:paraId="7F589DB3" w14:textId="77777777" w:rsidR="00A67332" w:rsidRDefault="00A67332" w:rsidP="007463C9"/>
        </w:tc>
        <w:tc>
          <w:tcPr>
            <w:tcW w:w="1813" w:type="dxa"/>
          </w:tcPr>
          <w:p w14:paraId="05A6CCA6" w14:textId="77777777" w:rsidR="00A67332" w:rsidRDefault="00A67332" w:rsidP="007463C9">
            <w:r>
              <w:t>Title</w:t>
            </w:r>
          </w:p>
        </w:tc>
        <w:tc>
          <w:tcPr>
            <w:tcW w:w="1134" w:type="dxa"/>
          </w:tcPr>
          <w:p w14:paraId="6B05B014" w14:textId="77777777" w:rsidR="00A67332" w:rsidRDefault="00A67332" w:rsidP="007463C9">
            <w:r>
              <w:t>Varchar</w:t>
            </w:r>
            <w:r>
              <w:rPr>
                <w:rFonts w:hint="eastAsia"/>
              </w:rPr>
              <w:t>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14:paraId="5440DCCF" w14:textId="77777777" w:rsidR="00A67332" w:rsidRDefault="00A67332" w:rsidP="007463C9"/>
        </w:tc>
        <w:tc>
          <w:tcPr>
            <w:tcW w:w="1276" w:type="dxa"/>
          </w:tcPr>
          <w:p w14:paraId="5763E09E" w14:textId="77777777" w:rsidR="00A67332" w:rsidRDefault="00A67332" w:rsidP="007463C9"/>
        </w:tc>
        <w:tc>
          <w:tcPr>
            <w:tcW w:w="1134" w:type="dxa"/>
          </w:tcPr>
          <w:p w14:paraId="2DACEB0F" w14:textId="77777777" w:rsidR="00A67332" w:rsidRDefault="002B6F70" w:rsidP="007463C9">
            <w:r>
              <w:rPr>
                <w:rFonts w:hint="eastAsia"/>
              </w:rPr>
              <w:t>角色</w:t>
            </w:r>
            <w:r w:rsidR="00A67332">
              <w:t>名字</w:t>
            </w:r>
          </w:p>
        </w:tc>
        <w:tc>
          <w:tcPr>
            <w:tcW w:w="1328" w:type="dxa"/>
          </w:tcPr>
          <w:p w14:paraId="5DC27A3C" w14:textId="77777777" w:rsidR="00A67332" w:rsidRDefault="00A67332" w:rsidP="007463C9"/>
        </w:tc>
      </w:tr>
      <w:tr w:rsidR="00A67332" w14:paraId="6E7FC52B" w14:textId="77777777" w:rsidTr="007463C9">
        <w:tc>
          <w:tcPr>
            <w:tcW w:w="847" w:type="dxa"/>
          </w:tcPr>
          <w:p w14:paraId="6AB06221" w14:textId="77777777" w:rsidR="00A67332" w:rsidRDefault="00A67332" w:rsidP="007463C9"/>
        </w:tc>
        <w:tc>
          <w:tcPr>
            <w:tcW w:w="1813" w:type="dxa"/>
          </w:tcPr>
          <w:p w14:paraId="0BB18A52" w14:textId="77777777" w:rsidR="00A67332" w:rsidRDefault="00A67332" w:rsidP="007463C9">
            <w:r>
              <w:t>Sort</w:t>
            </w:r>
          </w:p>
        </w:tc>
        <w:tc>
          <w:tcPr>
            <w:tcW w:w="1134" w:type="dxa"/>
          </w:tcPr>
          <w:p w14:paraId="351428B5" w14:textId="77777777" w:rsidR="00A67332" w:rsidRDefault="00A67332" w:rsidP="007463C9">
            <w:r>
              <w:t>Int</w:t>
            </w:r>
          </w:p>
        </w:tc>
        <w:tc>
          <w:tcPr>
            <w:tcW w:w="992" w:type="dxa"/>
          </w:tcPr>
          <w:p w14:paraId="616A7514" w14:textId="77777777" w:rsidR="00A67332" w:rsidRDefault="00A67332" w:rsidP="007463C9">
            <w:r>
              <w:t>Y</w:t>
            </w:r>
          </w:p>
        </w:tc>
        <w:tc>
          <w:tcPr>
            <w:tcW w:w="1276" w:type="dxa"/>
          </w:tcPr>
          <w:p w14:paraId="4C1A6B7D" w14:textId="77777777" w:rsidR="00A67332" w:rsidRDefault="00A67332" w:rsidP="007463C9"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2C9A717A" w14:textId="77777777" w:rsidR="00A67332" w:rsidRDefault="00A67332" w:rsidP="007463C9">
            <w:r>
              <w:rPr>
                <w:rFonts w:hint="eastAsia"/>
              </w:rPr>
              <w:t>排序</w:t>
            </w:r>
          </w:p>
        </w:tc>
        <w:tc>
          <w:tcPr>
            <w:tcW w:w="1328" w:type="dxa"/>
          </w:tcPr>
          <w:p w14:paraId="3C0031B5" w14:textId="77777777" w:rsidR="00A67332" w:rsidRDefault="00A67332" w:rsidP="007463C9">
            <w:r>
              <w:rPr>
                <w:rFonts w:hint="eastAsia"/>
              </w:rPr>
              <w:t>降序</w:t>
            </w:r>
          </w:p>
        </w:tc>
      </w:tr>
      <w:tr w:rsidR="00A67332" w14:paraId="5AFE9C2A" w14:textId="77777777" w:rsidTr="007463C9">
        <w:tc>
          <w:tcPr>
            <w:tcW w:w="847" w:type="dxa"/>
          </w:tcPr>
          <w:p w14:paraId="36BBE959" w14:textId="77777777" w:rsidR="00A67332" w:rsidRDefault="00A67332" w:rsidP="007463C9"/>
        </w:tc>
        <w:tc>
          <w:tcPr>
            <w:tcW w:w="1813" w:type="dxa"/>
          </w:tcPr>
          <w:p w14:paraId="61F3D65E" w14:textId="77777777" w:rsidR="00A67332" w:rsidRDefault="00A67332" w:rsidP="007463C9">
            <w:r>
              <w:t>Display</w:t>
            </w:r>
          </w:p>
        </w:tc>
        <w:tc>
          <w:tcPr>
            <w:tcW w:w="1134" w:type="dxa"/>
          </w:tcPr>
          <w:p w14:paraId="6273C896" w14:textId="77777777" w:rsidR="00A67332" w:rsidRDefault="00A67332" w:rsidP="007463C9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0EE306AD" w14:textId="77777777" w:rsidR="00A67332" w:rsidRDefault="00A67332" w:rsidP="007463C9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3683C8B4" w14:textId="77777777" w:rsidR="00A67332" w:rsidRDefault="00A67332" w:rsidP="007463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8B78185" w14:textId="77777777" w:rsidR="00A67332" w:rsidRDefault="00A67332" w:rsidP="007463C9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8" w:type="dxa"/>
          </w:tcPr>
          <w:p w14:paraId="32F0CD3E" w14:textId="77777777" w:rsidR="00A67332" w:rsidRDefault="00A67332" w:rsidP="007463C9">
            <w:r>
              <w:rPr>
                <w:rFonts w:hint="eastAsia"/>
              </w:rPr>
              <w:t>1</w:t>
            </w:r>
            <w:r>
              <w:t>显示</w:t>
            </w:r>
            <w:r>
              <w:t>0</w:t>
            </w:r>
            <w:r>
              <w:t>不显示</w:t>
            </w:r>
          </w:p>
        </w:tc>
      </w:tr>
      <w:tr w:rsidR="00A67332" w14:paraId="37DF1A0E" w14:textId="77777777" w:rsidTr="007463C9">
        <w:tc>
          <w:tcPr>
            <w:tcW w:w="847" w:type="dxa"/>
          </w:tcPr>
          <w:p w14:paraId="74B9CC86" w14:textId="77777777" w:rsidR="00A67332" w:rsidRDefault="00A67332" w:rsidP="007463C9">
            <w:pPr>
              <w:ind w:left="210" w:right="210"/>
            </w:pPr>
          </w:p>
        </w:tc>
        <w:tc>
          <w:tcPr>
            <w:tcW w:w="1813" w:type="dxa"/>
          </w:tcPr>
          <w:p w14:paraId="16E825A5" w14:textId="77777777" w:rsidR="00A67332" w:rsidRDefault="00A67332" w:rsidP="007463C9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62F8F33F" w14:textId="77777777" w:rsidR="00A67332" w:rsidRDefault="00A67332" w:rsidP="007463C9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03989C98" w14:textId="77777777" w:rsidR="00A67332" w:rsidRDefault="00A67332" w:rsidP="007463C9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10BC2B7E" w14:textId="77777777" w:rsidR="00A67332" w:rsidRDefault="00A67332" w:rsidP="007463C9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1DDD4410" w14:textId="77777777" w:rsidR="00A67332" w:rsidRDefault="00A67332" w:rsidP="007463C9">
            <w:pPr>
              <w:ind w:right="210"/>
            </w:pPr>
          </w:p>
        </w:tc>
        <w:tc>
          <w:tcPr>
            <w:tcW w:w="1328" w:type="dxa"/>
          </w:tcPr>
          <w:p w14:paraId="4C88D1A2" w14:textId="77777777" w:rsidR="00A67332" w:rsidRDefault="00A67332" w:rsidP="007463C9">
            <w:pPr>
              <w:ind w:left="210" w:right="210"/>
            </w:pPr>
          </w:p>
        </w:tc>
      </w:tr>
      <w:tr w:rsidR="00A67332" w14:paraId="2A48D562" w14:textId="77777777" w:rsidTr="007463C9">
        <w:tc>
          <w:tcPr>
            <w:tcW w:w="847" w:type="dxa"/>
          </w:tcPr>
          <w:p w14:paraId="04F75BA3" w14:textId="77777777" w:rsidR="00A67332" w:rsidRDefault="00A67332" w:rsidP="007463C9">
            <w:pPr>
              <w:ind w:left="210" w:right="210"/>
            </w:pPr>
          </w:p>
        </w:tc>
        <w:tc>
          <w:tcPr>
            <w:tcW w:w="1813" w:type="dxa"/>
          </w:tcPr>
          <w:p w14:paraId="208339CF" w14:textId="77777777" w:rsidR="00A67332" w:rsidRDefault="00A67332" w:rsidP="007463C9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654D7983" w14:textId="77777777" w:rsidR="00A67332" w:rsidRDefault="00A67332" w:rsidP="007463C9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683B8315" w14:textId="77777777" w:rsidR="00A67332" w:rsidRDefault="00A67332" w:rsidP="007463C9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4E20BD6E" w14:textId="77777777" w:rsidR="00A67332" w:rsidRDefault="00A67332" w:rsidP="007463C9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59100804" w14:textId="77777777" w:rsidR="00A67332" w:rsidRDefault="00A67332" w:rsidP="007463C9">
            <w:pPr>
              <w:ind w:right="210"/>
            </w:pPr>
          </w:p>
        </w:tc>
        <w:tc>
          <w:tcPr>
            <w:tcW w:w="1328" w:type="dxa"/>
          </w:tcPr>
          <w:p w14:paraId="5710603D" w14:textId="77777777" w:rsidR="00A67332" w:rsidRDefault="00A67332" w:rsidP="007463C9">
            <w:pPr>
              <w:ind w:left="210" w:right="210"/>
            </w:pPr>
          </w:p>
        </w:tc>
      </w:tr>
    </w:tbl>
    <w:p w14:paraId="472EE68B" w14:textId="77777777" w:rsidR="00A67332" w:rsidRDefault="00A67332" w:rsidP="00A67332">
      <w:r>
        <w:rPr>
          <w:rFonts w:hint="eastAsia"/>
        </w:rPr>
        <w:t>|</w:t>
      </w:r>
    </w:p>
    <w:p w14:paraId="6D4F4972" w14:textId="77777777" w:rsidR="00A67332" w:rsidRDefault="00A67332" w:rsidP="00A67332"/>
    <w:p w14:paraId="15C18A49" w14:textId="77777777" w:rsidR="00A67332" w:rsidRDefault="00A67332" w:rsidP="00596920"/>
    <w:p w14:paraId="3CE2CD57" w14:textId="77777777" w:rsidR="00586316" w:rsidRDefault="00586316" w:rsidP="00586316">
      <w:pPr>
        <w:pStyle w:val="a0"/>
      </w:pPr>
      <w:bookmarkStart w:id="148" w:name="_Toc427236724"/>
      <w:bookmarkStart w:id="149" w:name="_Toc430249295"/>
      <w:r>
        <w:rPr>
          <w:rFonts w:hint="eastAsia"/>
        </w:rPr>
        <w:t>实践课程角色类别</w:t>
      </w:r>
      <w:r w:rsidR="00844EBA">
        <w:t>学时</w:t>
      </w:r>
      <w:r>
        <w:t>表</w:t>
      </w:r>
      <w:bookmarkEnd w:id="148"/>
      <w:bookmarkEnd w:id="149"/>
    </w:p>
    <w:p w14:paraId="63EC4CA2" w14:textId="77777777" w:rsidR="00586316" w:rsidRDefault="00586316" w:rsidP="00586316">
      <w:r>
        <w:rPr>
          <w:rFonts w:hint="eastAsia"/>
        </w:rPr>
        <w:t>*</w:t>
      </w:r>
      <w:r w:rsidRPr="00582034">
        <w:t>PracticalCourse</w:t>
      </w:r>
      <w:r>
        <w:rPr>
          <w:rFonts w:hint="eastAsia"/>
        </w:rPr>
        <w:t>_</w:t>
      </w:r>
      <w:r w:rsidR="00E73F1B">
        <w:t>RoleCredits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586316" w14:paraId="218E36AB" w14:textId="77777777" w:rsidTr="007463C9">
        <w:tc>
          <w:tcPr>
            <w:tcW w:w="847" w:type="dxa"/>
          </w:tcPr>
          <w:p w14:paraId="7B44CE5F" w14:textId="77777777" w:rsidR="00586316" w:rsidRPr="002177A0" w:rsidRDefault="00586316" w:rsidP="007463C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19AE0574" w14:textId="77777777" w:rsidR="00586316" w:rsidRPr="002177A0" w:rsidRDefault="00586316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4413FF31" w14:textId="77777777" w:rsidR="00586316" w:rsidRPr="002177A0" w:rsidRDefault="00586316" w:rsidP="00746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4E31E2A7" w14:textId="77777777" w:rsidR="00586316" w:rsidRPr="002177A0" w:rsidRDefault="00586316" w:rsidP="00746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6AD0F110" w14:textId="77777777" w:rsidR="00586316" w:rsidRPr="002177A0" w:rsidRDefault="00586316" w:rsidP="007463C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6CBCEF31" w14:textId="77777777" w:rsidR="00586316" w:rsidRPr="002177A0" w:rsidRDefault="00586316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273118B9" w14:textId="77777777" w:rsidR="00586316" w:rsidRPr="002177A0" w:rsidRDefault="00586316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586316" w14:paraId="4051EDF6" w14:textId="77777777" w:rsidTr="007463C9">
        <w:tc>
          <w:tcPr>
            <w:tcW w:w="847" w:type="dxa"/>
          </w:tcPr>
          <w:p w14:paraId="67D40035" w14:textId="77777777" w:rsidR="00586316" w:rsidRDefault="00586316" w:rsidP="007463C9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4B18D309" w14:textId="77777777" w:rsidR="00586316" w:rsidRDefault="00586316" w:rsidP="007463C9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1264DBAF" w14:textId="77777777" w:rsidR="00586316" w:rsidRDefault="00586316" w:rsidP="007463C9"/>
        </w:tc>
        <w:tc>
          <w:tcPr>
            <w:tcW w:w="992" w:type="dxa"/>
          </w:tcPr>
          <w:p w14:paraId="424C9321" w14:textId="77777777" w:rsidR="00586316" w:rsidRDefault="00586316" w:rsidP="007463C9"/>
        </w:tc>
        <w:tc>
          <w:tcPr>
            <w:tcW w:w="1276" w:type="dxa"/>
          </w:tcPr>
          <w:p w14:paraId="0EB52891" w14:textId="77777777" w:rsidR="00586316" w:rsidRDefault="00586316" w:rsidP="007463C9"/>
        </w:tc>
        <w:tc>
          <w:tcPr>
            <w:tcW w:w="1134" w:type="dxa"/>
          </w:tcPr>
          <w:p w14:paraId="56E1F267" w14:textId="77777777" w:rsidR="00586316" w:rsidRDefault="00586316" w:rsidP="007463C9"/>
        </w:tc>
        <w:tc>
          <w:tcPr>
            <w:tcW w:w="1328" w:type="dxa"/>
          </w:tcPr>
          <w:p w14:paraId="351D4E4F" w14:textId="77777777" w:rsidR="00586316" w:rsidRDefault="00586316" w:rsidP="007463C9"/>
        </w:tc>
      </w:tr>
      <w:tr w:rsidR="00586316" w14:paraId="5C18E386" w14:textId="77777777" w:rsidTr="007463C9">
        <w:tc>
          <w:tcPr>
            <w:tcW w:w="847" w:type="dxa"/>
          </w:tcPr>
          <w:p w14:paraId="2222D83A" w14:textId="77777777" w:rsidR="00586316" w:rsidRDefault="00586316" w:rsidP="007463C9"/>
        </w:tc>
        <w:tc>
          <w:tcPr>
            <w:tcW w:w="1813" w:type="dxa"/>
          </w:tcPr>
          <w:p w14:paraId="2DCDE517" w14:textId="77777777" w:rsidR="00586316" w:rsidRDefault="00586316" w:rsidP="007463C9">
            <w:r>
              <w:t>Title</w:t>
            </w:r>
          </w:p>
        </w:tc>
        <w:tc>
          <w:tcPr>
            <w:tcW w:w="1134" w:type="dxa"/>
          </w:tcPr>
          <w:p w14:paraId="4EDA69CA" w14:textId="77777777" w:rsidR="00586316" w:rsidRDefault="00586316" w:rsidP="007463C9">
            <w:r>
              <w:t>Varchar</w:t>
            </w:r>
            <w:r>
              <w:rPr>
                <w:rFonts w:hint="eastAsia"/>
              </w:rPr>
              <w:t>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14:paraId="2C193A55" w14:textId="77777777" w:rsidR="00586316" w:rsidRDefault="00586316" w:rsidP="007463C9"/>
        </w:tc>
        <w:tc>
          <w:tcPr>
            <w:tcW w:w="1276" w:type="dxa"/>
          </w:tcPr>
          <w:p w14:paraId="5EDFA173" w14:textId="77777777" w:rsidR="00586316" w:rsidRDefault="00586316" w:rsidP="007463C9"/>
        </w:tc>
        <w:tc>
          <w:tcPr>
            <w:tcW w:w="1134" w:type="dxa"/>
          </w:tcPr>
          <w:p w14:paraId="4441990F" w14:textId="77777777" w:rsidR="00586316" w:rsidRDefault="00586316" w:rsidP="007463C9">
            <w:r>
              <w:rPr>
                <w:rFonts w:hint="eastAsia"/>
              </w:rPr>
              <w:t>文件</w:t>
            </w:r>
            <w:r>
              <w:t>名字</w:t>
            </w:r>
          </w:p>
        </w:tc>
        <w:tc>
          <w:tcPr>
            <w:tcW w:w="1328" w:type="dxa"/>
          </w:tcPr>
          <w:p w14:paraId="2399BDF3" w14:textId="77777777" w:rsidR="00586316" w:rsidRDefault="00586316" w:rsidP="007463C9"/>
        </w:tc>
      </w:tr>
      <w:tr w:rsidR="00586316" w14:paraId="44C44E2B" w14:textId="77777777" w:rsidTr="007463C9">
        <w:tc>
          <w:tcPr>
            <w:tcW w:w="847" w:type="dxa"/>
          </w:tcPr>
          <w:p w14:paraId="41DD7A20" w14:textId="77777777" w:rsidR="00586316" w:rsidRDefault="00586316" w:rsidP="007463C9">
            <w:pPr>
              <w:ind w:left="210" w:right="210"/>
            </w:pPr>
          </w:p>
        </w:tc>
        <w:tc>
          <w:tcPr>
            <w:tcW w:w="1813" w:type="dxa"/>
          </w:tcPr>
          <w:p w14:paraId="68A2ED6C" w14:textId="77777777" w:rsidR="00586316" w:rsidRDefault="00586316" w:rsidP="007463C9">
            <w:pPr>
              <w:ind w:right="210"/>
            </w:pPr>
            <w:r>
              <w:t>TraingField</w:t>
            </w:r>
          </w:p>
        </w:tc>
        <w:tc>
          <w:tcPr>
            <w:tcW w:w="1134" w:type="dxa"/>
          </w:tcPr>
          <w:p w14:paraId="4D7B333B" w14:textId="77777777" w:rsidR="00586316" w:rsidRDefault="00586316" w:rsidP="007463C9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0A6946F6" w14:textId="77777777" w:rsidR="00586316" w:rsidRDefault="00586316" w:rsidP="007463C9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03D40DC2" w14:textId="77777777" w:rsidR="00586316" w:rsidRDefault="00586316" w:rsidP="007463C9">
            <w:pPr>
              <w:ind w:right="210"/>
            </w:pPr>
          </w:p>
        </w:tc>
        <w:tc>
          <w:tcPr>
            <w:tcW w:w="1134" w:type="dxa"/>
          </w:tcPr>
          <w:p w14:paraId="79207C67" w14:textId="77777777" w:rsidR="00586316" w:rsidRDefault="00586316" w:rsidP="007463C9">
            <w:pPr>
              <w:ind w:right="210"/>
            </w:pPr>
            <w:r>
              <w:rPr>
                <w:rFonts w:hint="eastAsia"/>
              </w:rPr>
              <w:t>课程</w:t>
            </w:r>
            <w:r>
              <w:t>大类</w:t>
            </w:r>
          </w:p>
        </w:tc>
        <w:tc>
          <w:tcPr>
            <w:tcW w:w="1328" w:type="dxa"/>
          </w:tcPr>
          <w:p w14:paraId="6E516CB5" w14:textId="77777777" w:rsidR="00586316" w:rsidRDefault="00586316" w:rsidP="007463C9">
            <w:pPr>
              <w:ind w:left="210" w:right="210"/>
            </w:pPr>
          </w:p>
        </w:tc>
      </w:tr>
      <w:tr w:rsidR="00586316" w14:paraId="3ECD44F6" w14:textId="77777777" w:rsidTr="007463C9">
        <w:tc>
          <w:tcPr>
            <w:tcW w:w="847" w:type="dxa"/>
          </w:tcPr>
          <w:p w14:paraId="39F7AF8C" w14:textId="77777777" w:rsidR="00586316" w:rsidRDefault="00586316" w:rsidP="007463C9">
            <w:pPr>
              <w:ind w:left="210" w:right="210"/>
            </w:pPr>
          </w:p>
        </w:tc>
        <w:tc>
          <w:tcPr>
            <w:tcW w:w="1813" w:type="dxa"/>
          </w:tcPr>
          <w:p w14:paraId="6E166539" w14:textId="77777777" w:rsidR="00586316" w:rsidRDefault="00586316" w:rsidP="007463C9">
            <w:pPr>
              <w:ind w:right="210"/>
            </w:pPr>
            <w:r>
              <w:t>TraingCategory</w:t>
            </w:r>
          </w:p>
        </w:tc>
        <w:tc>
          <w:tcPr>
            <w:tcW w:w="1134" w:type="dxa"/>
          </w:tcPr>
          <w:p w14:paraId="6C3633F7" w14:textId="77777777" w:rsidR="00586316" w:rsidRDefault="00586316" w:rsidP="007463C9">
            <w:pPr>
              <w:ind w:right="210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14:paraId="76747919" w14:textId="77777777" w:rsidR="00586316" w:rsidRDefault="00586316" w:rsidP="007463C9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6D56A359" w14:textId="77777777" w:rsidR="00586316" w:rsidRDefault="00586316" w:rsidP="007463C9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FC5837F" w14:textId="77777777" w:rsidR="00586316" w:rsidRDefault="00586316" w:rsidP="007463C9">
            <w:pPr>
              <w:ind w:right="210"/>
            </w:pPr>
            <w:r>
              <w:rPr>
                <w:rFonts w:hint="eastAsia"/>
              </w:rPr>
              <w:t>课程小类</w:t>
            </w:r>
          </w:p>
        </w:tc>
        <w:tc>
          <w:tcPr>
            <w:tcW w:w="1328" w:type="dxa"/>
          </w:tcPr>
          <w:p w14:paraId="475263D9" w14:textId="77777777" w:rsidR="00586316" w:rsidRDefault="00586316" w:rsidP="007463C9">
            <w:pPr>
              <w:ind w:left="210" w:right="210"/>
            </w:pPr>
          </w:p>
        </w:tc>
      </w:tr>
      <w:tr w:rsidR="00586316" w14:paraId="17F77034" w14:textId="77777777" w:rsidTr="007463C9">
        <w:tc>
          <w:tcPr>
            <w:tcW w:w="847" w:type="dxa"/>
          </w:tcPr>
          <w:p w14:paraId="63DB75FE" w14:textId="77777777" w:rsidR="00586316" w:rsidRDefault="00586316" w:rsidP="007463C9">
            <w:pPr>
              <w:ind w:left="210" w:right="210"/>
            </w:pPr>
          </w:p>
        </w:tc>
        <w:tc>
          <w:tcPr>
            <w:tcW w:w="1813" w:type="dxa"/>
          </w:tcPr>
          <w:p w14:paraId="754A8F4D" w14:textId="77777777" w:rsidR="00586316" w:rsidRDefault="00586316" w:rsidP="007463C9">
            <w:pPr>
              <w:ind w:right="210"/>
            </w:pPr>
            <w:r>
              <w:t>TraingTopic</w:t>
            </w:r>
          </w:p>
        </w:tc>
        <w:tc>
          <w:tcPr>
            <w:tcW w:w="1134" w:type="dxa"/>
          </w:tcPr>
          <w:p w14:paraId="48686ABE" w14:textId="77777777" w:rsidR="00586316" w:rsidRDefault="00586316" w:rsidP="007463C9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8D3D8E8" w14:textId="77777777" w:rsidR="00586316" w:rsidRDefault="00586316" w:rsidP="007463C9">
            <w:pPr>
              <w:ind w:right="210"/>
            </w:pPr>
          </w:p>
        </w:tc>
        <w:tc>
          <w:tcPr>
            <w:tcW w:w="1276" w:type="dxa"/>
          </w:tcPr>
          <w:p w14:paraId="22352CFA" w14:textId="77777777" w:rsidR="00586316" w:rsidRDefault="00586316" w:rsidP="007463C9">
            <w:pPr>
              <w:ind w:right="210"/>
            </w:pPr>
          </w:p>
        </w:tc>
        <w:tc>
          <w:tcPr>
            <w:tcW w:w="1134" w:type="dxa"/>
          </w:tcPr>
          <w:p w14:paraId="6D0B2D7D" w14:textId="77777777" w:rsidR="00586316" w:rsidRDefault="00586316" w:rsidP="007463C9">
            <w:pPr>
              <w:ind w:right="210"/>
            </w:pPr>
            <w:r>
              <w:rPr>
                <w:rFonts w:hint="eastAsia"/>
              </w:rPr>
              <w:t>课程</w:t>
            </w:r>
            <w:r>
              <w:t>主题</w:t>
            </w:r>
          </w:p>
        </w:tc>
        <w:tc>
          <w:tcPr>
            <w:tcW w:w="1328" w:type="dxa"/>
          </w:tcPr>
          <w:p w14:paraId="60DCF6DD" w14:textId="77777777" w:rsidR="00586316" w:rsidRDefault="00586316" w:rsidP="007463C9">
            <w:pPr>
              <w:ind w:left="210" w:right="210"/>
            </w:pPr>
          </w:p>
        </w:tc>
      </w:tr>
      <w:tr w:rsidR="00CF1260" w14:paraId="3FE53E59" w14:textId="77777777" w:rsidTr="007463C9">
        <w:tc>
          <w:tcPr>
            <w:tcW w:w="847" w:type="dxa"/>
          </w:tcPr>
          <w:p w14:paraId="0A982E4C" w14:textId="77777777" w:rsidR="00CF1260" w:rsidRDefault="00CF1260" w:rsidP="007463C9">
            <w:pPr>
              <w:ind w:left="210" w:right="210"/>
            </w:pPr>
          </w:p>
        </w:tc>
        <w:tc>
          <w:tcPr>
            <w:tcW w:w="1813" w:type="dxa"/>
          </w:tcPr>
          <w:p w14:paraId="0B34BDF4" w14:textId="77777777" w:rsidR="00CF1260" w:rsidRDefault="00CF1260" w:rsidP="007463C9">
            <w:pPr>
              <w:ind w:right="210"/>
            </w:pPr>
            <w:r>
              <w:rPr>
                <w:rFonts w:hint="eastAsia"/>
              </w:rPr>
              <w:t>Role</w:t>
            </w:r>
            <w:r>
              <w:t>Id</w:t>
            </w:r>
          </w:p>
        </w:tc>
        <w:tc>
          <w:tcPr>
            <w:tcW w:w="1134" w:type="dxa"/>
          </w:tcPr>
          <w:p w14:paraId="0167F0CB" w14:textId="77777777" w:rsidR="00CF1260" w:rsidRDefault="00CF1260" w:rsidP="007463C9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0B8D433D" w14:textId="77777777" w:rsidR="00CF1260" w:rsidRDefault="00CF1260" w:rsidP="007463C9">
            <w:pPr>
              <w:ind w:right="210"/>
            </w:pPr>
          </w:p>
        </w:tc>
        <w:tc>
          <w:tcPr>
            <w:tcW w:w="1276" w:type="dxa"/>
          </w:tcPr>
          <w:p w14:paraId="45592412" w14:textId="77777777" w:rsidR="00CF1260" w:rsidRDefault="00CF1260" w:rsidP="007463C9">
            <w:pPr>
              <w:ind w:right="210"/>
            </w:pPr>
          </w:p>
        </w:tc>
        <w:tc>
          <w:tcPr>
            <w:tcW w:w="1134" w:type="dxa"/>
          </w:tcPr>
          <w:p w14:paraId="07C9B2A0" w14:textId="77777777" w:rsidR="00CF1260" w:rsidRDefault="00CF1260" w:rsidP="007463C9">
            <w:pPr>
              <w:ind w:right="210"/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  <w:tc>
          <w:tcPr>
            <w:tcW w:w="1328" w:type="dxa"/>
          </w:tcPr>
          <w:p w14:paraId="5FD66B75" w14:textId="77777777" w:rsidR="00CF1260" w:rsidRDefault="00CF1260" w:rsidP="007463C9">
            <w:pPr>
              <w:ind w:left="210" w:right="210"/>
            </w:pPr>
          </w:p>
        </w:tc>
      </w:tr>
      <w:tr w:rsidR="00E4323E" w14:paraId="1D6F34DB" w14:textId="77777777" w:rsidTr="007463C9">
        <w:tc>
          <w:tcPr>
            <w:tcW w:w="847" w:type="dxa"/>
          </w:tcPr>
          <w:p w14:paraId="5895A3D0" w14:textId="77777777" w:rsidR="00E4323E" w:rsidRDefault="00E4323E" w:rsidP="007463C9">
            <w:pPr>
              <w:ind w:left="210" w:right="210"/>
            </w:pPr>
          </w:p>
        </w:tc>
        <w:tc>
          <w:tcPr>
            <w:tcW w:w="1813" w:type="dxa"/>
          </w:tcPr>
          <w:p w14:paraId="7FBA4756" w14:textId="77777777" w:rsidR="00E4323E" w:rsidRDefault="00E4323E" w:rsidP="007463C9">
            <w:pPr>
              <w:ind w:right="210"/>
            </w:pPr>
            <w:r>
              <w:rPr>
                <w:rFonts w:hint="eastAsia"/>
              </w:rPr>
              <w:t>Credit</w:t>
            </w:r>
            <w:r>
              <w:t>s</w:t>
            </w:r>
          </w:p>
        </w:tc>
        <w:tc>
          <w:tcPr>
            <w:tcW w:w="1134" w:type="dxa"/>
          </w:tcPr>
          <w:p w14:paraId="284FBA36" w14:textId="77777777" w:rsidR="00E4323E" w:rsidRDefault="00E4323E" w:rsidP="007463C9">
            <w:pPr>
              <w:ind w:right="21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992" w:type="dxa"/>
          </w:tcPr>
          <w:p w14:paraId="15A768C9" w14:textId="77777777" w:rsidR="00E4323E" w:rsidRDefault="00E4323E" w:rsidP="007463C9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526B9F37" w14:textId="77777777" w:rsidR="00E4323E" w:rsidRDefault="00E4323E" w:rsidP="007463C9">
            <w:pPr>
              <w:ind w:right="210"/>
            </w:pPr>
          </w:p>
        </w:tc>
        <w:tc>
          <w:tcPr>
            <w:tcW w:w="1134" w:type="dxa"/>
          </w:tcPr>
          <w:p w14:paraId="05C7E3AA" w14:textId="77777777" w:rsidR="00E4323E" w:rsidRDefault="00E4323E" w:rsidP="007463C9">
            <w:pPr>
              <w:ind w:right="210"/>
            </w:pPr>
            <w:r>
              <w:rPr>
                <w:rFonts w:hint="eastAsia"/>
              </w:rPr>
              <w:t>学时</w:t>
            </w:r>
          </w:p>
        </w:tc>
        <w:tc>
          <w:tcPr>
            <w:tcW w:w="1328" w:type="dxa"/>
          </w:tcPr>
          <w:p w14:paraId="6075ACB3" w14:textId="77777777" w:rsidR="00E4323E" w:rsidRDefault="00E4323E" w:rsidP="007463C9">
            <w:pPr>
              <w:ind w:left="210" w:right="210"/>
            </w:pPr>
          </w:p>
        </w:tc>
      </w:tr>
      <w:tr w:rsidR="00586316" w14:paraId="0CAC67B3" w14:textId="77777777" w:rsidTr="007463C9">
        <w:tc>
          <w:tcPr>
            <w:tcW w:w="847" w:type="dxa"/>
          </w:tcPr>
          <w:p w14:paraId="4E4B89A1" w14:textId="77777777" w:rsidR="00586316" w:rsidRDefault="00586316" w:rsidP="007463C9">
            <w:pPr>
              <w:ind w:left="210" w:right="210"/>
            </w:pPr>
          </w:p>
        </w:tc>
        <w:tc>
          <w:tcPr>
            <w:tcW w:w="1813" w:type="dxa"/>
          </w:tcPr>
          <w:p w14:paraId="42EBB7AF" w14:textId="77777777" w:rsidR="00586316" w:rsidRDefault="00586316" w:rsidP="007463C9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67F29860" w14:textId="77777777" w:rsidR="00586316" w:rsidRDefault="00586316" w:rsidP="007463C9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60CC98FA" w14:textId="77777777" w:rsidR="00586316" w:rsidRDefault="00586316" w:rsidP="007463C9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2415A390" w14:textId="77777777" w:rsidR="00586316" w:rsidRDefault="00586316" w:rsidP="007463C9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D307EA3" w14:textId="77777777" w:rsidR="00586316" w:rsidRDefault="00586316" w:rsidP="007463C9">
            <w:pPr>
              <w:ind w:right="210"/>
            </w:pPr>
          </w:p>
        </w:tc>
        <w:tc>
          <w:tcPr>
            <w:tcW w:w="1328" w:type="dxa"/>
          </w:tcPr>
          <w:p w14:paraId="78771D4F" w14:textId="77777777" w:rsidR="00586316" w:rsidRDefault="00586316" w:rsidP="007463C9">
            <w:pPr>
              <w:ind w:left="210" w:right="210"/>
            </w:pPr>
          </w:p>
        </w:tc>
      </w:tr>
      <w:tr w:rsidR="00586316" w14:paraId="587FC457" w14:textId="77777777" w:rsidTr="007463C9">
        <w:tc>
          <w:tcPr>
            <w:tcW w:w="847" w:type="dxa"/>
          </w:tcPr>
          <w:p w14:paraId="4D12E537" w14:textId="77777777" w:rsidR="00586316" w:rsidRDefault="00586316" w:rsidP="007463C9">
            <w:pPr>
              <w:ind w:left="210" w:right="210"/>
            </w:pPr>
          </w:p>
        </w:tc>
        <w:tc>
          <w:tcPr>
            <w:tcW w:w="1813" w:type="dxa"/>
          </w:tcPr>
          <w:p w14:paraId="68F048BE" w14:textId="77777777" w:rsidR="00586316" w:rsidRDefault="00586316" w:rsidP="007463C9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65239217" w14:textId="77777777" w:rsidR="00586316" w:rsidRDefault="00586316" w:rsidP="007463C9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20A859DE" w14:textId="77777777" w:rsidR="00586316" w:rsidRDefault="00586316" w:rsidP="007463C9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758C677F" w14:textId="77777777" w:rsidR="00586316" w:rsidRDefault="00586316" w:rsidP="007463C9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266B68C7" w14:textId="77777777" w:rsidR="00586316" w:rsidRDefault="00586316" w:rsidP="007463C9">
            <w:pPr>
              <w:ind w:right="210"/>
            </w:pPr>
          </w:p>
        </w:tc>
        <w:tc>
          <w:tcPr>
            <w:tcW w:w="1328" w:type="dxa"/>
          </w:tcPr>
          <w:p w14:paraId="019F54AB" w14:textId="77777777" w:rsidR="00586316" w:rsidRDefault="00586316" w:rsidP="007463C9">
            <w:pPr>
              <w:ind w:left="210" w:right="210"/>
            </w:pPr>
          </w:p>
        </w:tc>
      </w:tr>
    </w:tbl>
    <w:p w14:paraId="389C1B7E" w14:textId="77777777" w:rsidR="00586316" w:rsidRDefault="00586316" w:rsidP="00586316">
      <w:r>
        <w:rPr>
          <w:rFonts w:hint="eastAsia"/>
        </w:rPr>
        <w:t>|</w:t>
      </w:r>
    </w:p>
    <w:p w14:paraId="57D78691" w14:textId="77777777" w:rsidR="00586316" w:rsidRDefault="00586316" w:rsidP="00586316"/>
    <w:p w14:paraId="025241B2" w14:textId="77777777" w:rsidR="00586316" w:rsidRDefault="00586316" w:rsidP="00596920"/>
    <w:p w14:paraId="28AEF50D" w14:textId="77777777" w:rsidR="00586316" w:rsidRDefault="00586316" w:rsidP="00596920"/>
    <w:p w14:paraId="5AFBADB8" w14:textId="77777777" w:rsidR="00C822A2" w:rsidRPr="00C52766" w:rsidRDefault="009258D0" w:rsidP="009258D0">
      <w:pPr>
        <w:pStyle w:val="a"/>
      </w:pPr>
      <w:bookmarkStart w:id="150" w:name="_Toc427236725"/>
      <w:bookmarkStart w:id="151" w:name="_Toc430249296"/>
      <w:r>
        <w:rPr>
          <w:rFonts w:hint="eastAsia"/>
        </w:rPr>
        <w:t>公共</w:t>
      </w:r>
      <w:r w:rsidR="00E0057D">
        <w:rPr>
          <w:rFonts w:hint="eastAsia"/>
        </w:rPr>
        <w:t>信息</w:t>
      </w:r>
      <w:bookmarkEnd w:id="150"/>
      <w:bookmarkEnd w:id="151"/>
    </w:p>
    <w:p w14:paraId="04444CF4" w14:textId="77777777" w:rsidR="009258D0" w:rsidRDefault="009258D0" w:rsidP="009258D0">
      <w:pPr>
        <w:pStyle w:val="a0"/>
      </w:pPr>
      <w:bookmarkStart w:id="152" w:name="_Toc427236726"/>
      <w:bookmarkStart w:id="153" w:name="_Toc430249297"/>
      <w:r>
        <w:rPr>
          <w:rFonts w:hint="eastAsia"/>
        </w:rPr>
        <w:t>数据</w:t>
      </w:r>
      <w:r>
        <w:t>外键类别表</w:t>
      </w:r>
      <w:bookmarkEnd w:id="152"/>
      <w:bookmarkEnd w:id="153"/>
    </w:p>
    <w:p w14:paraId="4B48EFB3" w14:textId="77777777" w:rsidR="009258D0" w:rsidRDefault="009258D0" w:rsidP="009258D0">
      <w:r>
        <w:rPr>
          <w:rFonts w:hint="eastAsia"/>
        </w:rPr>
        <w:t>*</w:t>
      </w:r>
      <w:r>
        <w:t>Traning</w:t>
      </w:r>
      <w:r>
        <w:rPr>
          <w:rFonts w:hint="eastAsia"/>
        </w:rPr>
        <w:t>_</w:t>
      </w:r>
      <w:r>
        <w:t>InfoFk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9258D0" w14:paraId="1BE1BD3E" w14:textId="77777777" w:rsidTr="00DD156F">
        <w:tc>
          <w:tcPr>
            <w:tcW w:w="847" w:type="dxa"/>
          </w:tcPr>
          <w:p w14:paraId="482095AC" w14:textId="77777777" w:rsidR="009258D0" w:rsidRPr="002177A0" w:rsidRDefault="009258D0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>
              <w:rPr>
                <w:rFonts w:hint="eastAsia"/>
                <w:b/>
              </w:rPr>
              <w:lastRenderedPageBreak/>
              <w:t>键</w:t>
            </w:r>
          </w:p>
        </w:tc>
        <w:tc>
          <w:tcPr>
            <w:tcW w:w="1813" w:type="dxa"/>
          </w:tcPr>
          <w:p w14:paraId="251AB3B0" w14:textId="77777777" w:rsidR="009258D0" w:rsidRPr="002177A0" w:rsidRDefault="009258D0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lastRenderedPageBreak/>
              <w:t>字段</w:t>
            </w:r>
          </w:p>
        </w:tc>
        <w:tc>
          <w:tcPr>
            <w:tcW w:w="1134" w:type="dxa"/>
          </w:tcPr>
          <w:p w14:paraId="0C6C365D" w14:textId="77777777" w:rsidR="009258D0" w:rsidRPr="002177A0" w:rsidRDefault="009258D0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2E6E55F1" w14:textId="77777777" w:rsidR="009258D0" w:rsidRPr="002177A0" w:rsidRDefault="009258D0" w:rsidP="00DD15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</w:t>
            </w:r>
            <w:r>
              <w:rPr>
                <w:b/>
              </w:rPr>
              <w:lastRenderedPageBreak/>
              <w:t>空</w:t>
            </w:r>
          </w:p>
        </w:tc>
        <w:tc>
          <w:tcPr>
            <w:tcW w:w="1276" w:type="dxa"/>
          </w:tcPr>
          <w:p w14:paraId="59E3D551" w14:textId="77777777" w:rsidR="009258D0" w:rsidRPr="002177A0" w:rsidRDefault="009258D0" w:rsidP="00DD156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默认值</w:t>
            </w:r>
          </w:p>
        </w:tc>
        <w:tc>
          <w:tcPr>
            <w:tcW w:w="1134" w:type="dxa"/>
          </w:tcPr>
          <w:p w14:paraId="147B6B4E" w14:textId="77777777" w:rsidR="009258D0" w:rsidRPr="002177A0" w:rsidRDefault="009258D0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5DD051DF" w14:textId="77777777" w:rsidR="009258D0" w:rsidRPr="002177A0" w:rsidRDefault="009258D0" w:rsidP="00DD156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9258D0" w14:paraId="1A4A5013" w14:textId="77777777" w:rsidTr="00DD156F">
        <w:tc>
          <w:tcPr>
            <w:tcW w:w="847" w:type="dxa"/>
          </w:tcPr>
          <w:p w14:paraId="3E25B636" w14:textId="77777777" w:rsidR="009258D0" w:rsidRDefault="009258D0" w:rsidP="00DD156F"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813" w:type="dxa"/>
          </w:tcPr>
          <w:p w14:paraId="47CC026B" w14:textId="77777777" w:rsidR="009258D0" w:rsidRDefault="009258D0" w:rsidP="00DD156F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885A3AD" w14:textId="77777777" w:rsidR="009258D0" w:rsidRDefault="009258D0" w:rsidP="00DD156F"/>
        </w:tc>
        <w:tc>
          <w:tcPr>
            <w:tcW w:w="992" w:type="dxa"/>
          </w:tcPr>
          <w:p w14:paraId="39E517C3" w14:textId="77777777" w:rsidR="009258D0" w:rsidRDefault="009258D0" w:rsidP="00DD156F"/>
        </w:tc>
        <w:tc>
          <w:tcPr>
            <w:tcW w:w="1276" w:type="dxa"/>
          </w:tcPr>
          <w:p w14:paraId="24CD6DAE" w14:textId="77777777" w:rsidR="009258D0" w:rsidRDefault="009258D0" w:rsidP="00DD156F"/>
        </w:tc>
        <w:tc>
          <w:tcPr>
            <w:tcW w:w="1134" w:type="dxa"/>
          </w:tcPr>
          <w:p w14:paraId="77F57DE1" w14:textId="77777777" w:rsidR="009258D0" w:rsidRDefault="009258D0" w:rsidP="00DD156F"/>
        </w:tc>
        <w:tc>
          <w:tcPr>
            <w:tcW w:w="1328" w:type="dxa"/>
          </w:tcPr>
          <w:p w14:paraId="1FEB207E" w14:textId="77777777" w:rsidR="009258D0" w:rsidRDefault="009258D0" w:rsidP="00DD156F"/>
        </w:tc>
      </w:tr>
      <w:tr w:rsidR="009258D0" w14:paraId="529C1FD1" w14:textId="77777777" w:rsidTr="00DD156F">
        <w:tc>
          <w:tcPr>
            <w:tcW w:w="847" w:type="dxa"/>
          </w:tcPr>
          <w:p w14:paraId="2FEEBBA0" w14:textId="77777777" w:rsidR="009258D0" w:rsidRDefault="009258D0" w:rsidP="00DD156F"/>
        </w:tc>
        <w:tc>
          <w:tcPr>
            <w:tcW w:w="1813" w:type="dxa"/>
          </w:tcPr>
          <w:p w14:paraId="74A0B0FA" w14:textId="77777777" w:rsidR="009258D0" w:rsidRDefault="009258D0" w:rsidP="00DD156F">
            <w:r>
              <w:rPr>
                <w:rFonts w:hint="eastAsia"/>
              </w:rPr>
              <w:t>Category</w:t>
            </w:r>
            <w:r>
              <w:t>Type</w:t>
            </w:r>
          </w:p>
        </w:tc>
        <w:tc>
          <w:tcPr>
            <w:tcW w:w="1134" w:type="dxa"/>
          </w:tcPr>
          <w:p w14:paraId="53B26E71" w14:textId="77777777" w:rsidR="009258D0" w:rsidRDefault="009258D0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7F43B632" w14:textId="77777777" w:rsidR="009258D0" w:rsidRDefault="009258D0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63B19180" w14:textId="77777777" w:rsidR="009258D0" w:rsidRDefault="009258D0" w:rsidP="00DD156F"/>
        </w:tc>
        <w:tc>
          <w:tcPr>
            <w:tcW w:w="1134" w:type="dxa"/>
          </w:tcPr>
          <w:p w14:paraId="2E27C6B9" w14:textId="77777777" w:rsidR="009258D0" w:rsidRDefault="009258D0" w:rsidP="00DD156F">
            <w:r>
              <w:rPr>
                <w:rFonts w:hint="eastAsia"/>
              </w:rPr>
              <w:t>区分外键类别</w:t>
            </w:r>
          </w:p>
        </w:tc>
        <w:tc>
          <w:tcPr>
            <w:tcW w:w="1328" w:type="dxa"/>
          </w:tcPr>
          <w:p w14:paraId="46FF7E46" w14:textId="77777777" w:rsidR="009258D0" w:rsidRDefault="009258D0" w:rsidP="00BB437D">
            <w:r>
              <w:rPr>
                <w:rFonts w:hint="eastAsia"/>
              </w:rPr>
              <w:t>1</w:t>
            </w:r>
            <w:r w:rsidRPr="00281453">
              <w:rPr>
                <w:rFonts w:hint="eastAsia"/>
                <w:strike/>
                <w:color w:val="FF0000"/>
              </w:rPr>
              <w:t>课程</w:t>
            </w:r>
            <w:r w:rsidRPr="00281453">
              <w:rPr>
                <w:strike/>
                <w:color w:val="FF0000"/>
              </w:rPr>
              <w:t>类别</w:t>
            </w:r>
            <w:r>
              <w:t>2</w:t>
            </w:r>
            <w:r>
              <w:rPr>
                <w:rFonts w:hint="eastAsia"/>
              </w:rPr>
              <w:t>培训</w:t>
            </w:r>
            <w:r>
              <w:t>对象</w:t>
            </w:r>
            <w:r>
              <w:t>3</w:t>
            </w:r>
            <w:r>
              <w:rPr>
                <w:rFonts w:hint="eastAsia"/>
              </w:rPr>
              <w:t>学科</w:t>
            </w:r>
            <w:r>
              <w:t>4</w:t>
            </w:r>
            <w:r>
              <w:rPr>
                <w:rFonts w:hint="eastAsia"/>
              </w:rPr>
              <w:t>学段</w:t>
            </w:r>
            <w:r>
              <w:rPr>
                <w:rFonts w:hint="eastAsia"/>
              </w:rPr>
              <w:t>5</w:t>
            </w:r>
            <w:r>
              <w:t>培训形式</w:t>
            </w:r>
            <w:r>
              <w:t>6</w:t>
            </w:r>
            <w:r>
              <w:rPr>
                <w:rFonts w:hint="eastAsia"/>
              </w:rPr>
              <w:t>课程</w:t>
            </w:r>
            <w:r>
              <w:t>讲师</w:t>
            </w:r>
            <w:r>
              <w:rPr>
                <w:rFonts w:hint="eastAsia"/>
              </w:rPr>
              <w:t>称谓</w:t>
            </w:r>
            <w:r>
              <w:t>7</w:t>
            </w:r>
            <w:r>
              <w:rPr>
                <w:rFonts w:hint="eastAsia"/>
              </w:rPr>
              <w:t>年级</w:t>
            </w:r>
            <w:r>
              <w:rPr>
                <w:rFonts w:hint="eastAsia"/>
              </w:rPr>
              <w:t>8</w:t>
            </w:r>
            <w:r>
              <w:t>职称</w:t>
            </w:r>
            <w:r w:rsidR="00505141">
              <w:rPr>
                <w:rFonts w:hint="eastAsia"/>
              </w:rPr>
              <w:t>9</w:t>
            </w:r>
            <w:r w:rsidR="00505141">
              <w:rPr>
                <w:rFonts w:hint="eastAsia"/>
              </w:rPr>
              <w:t>班级</w:t>
            </w:r>
            <w:r w:rsidR="00505141">
              <w:t>形式</w:t>
            </w:r>
            <w:r w:rsidR="000E5E84">
              <w:rPr>
                <w:rFonts w:hint="eastAsia"/>
              </w:rPr>
              <w:t>1</w:t>
            </w:r>
            <w:r w:rsidR="000E5E84">
              <w:t>0</w:t>
            </w:r>
            <w:r w:rsidR="00BB437D" w:rsidRPr="00BB437D">
              <w:rPr>
                <w:rFonts w:hint="eastAsia"/>
              </w:rPr>
              <w:t>职务</w:t>
            </w:r>
            <w:r w:rsidR="00B3336E">
              <w:t>11</w:t>
            </w:r>
            <w:r w:rsidR="00B3336E">
              <w:rPr>
                <w:rFonts w:hint="eastAsia"/>
              </w:rPr>
              <w:t>免修</w:t>
            </w:r>
            <w:r w:rsidR="00B3336E">
              <w:t>抵扣类型</w:t>
            </w:r>
          </w:p>
        </w:tc>
      </w:tr>
      <w:tr w:rsidR="009258D0" w14:paraId="5F3EE9F2" w14:textId="77777777" w:rsidTr="00DD156F">
        <w:tc>
          <w:tcPr>
            <w:tcW w:w="847" w:type="dxa"/>
          </w:tcPr>
          <w:p w14:paraId="4A7D6D57" w14:textId="77777777" w:rsidR="009258D0" w:rsidRDefault="009258D0" w:rsidP="00DD156F"/>
        </w:tc>
        <w:tc>
          <w:tcPr>
            <w:tcW w:w="1813" w:type="dxa"/>
          </w:tcPr>
          <w:p w14:paraId="48D88955" w14:textId="77777777" w:rsidR="009258D0" w:rsidRDefault="009258D0" w:rsidP="00DD156F">
            <w:r>
              <w:t>Title</w:t>
            </w:r>
          </w:p>
        </w:tc>
        <w:tc>
          <w:tcPr>
            <w:tcW w:w="1134" w:type="dxa"/>
          </w:tcPr>
          <w:p w14:paraId="36195CD8" w14:textId="77777777" w:rsidR="009258D0" w:rsidRDefault="009258D0" w:rsidP="00DD156F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</w:tcPr>
          <w:p w14:paraId="060B9194" w14:textId="77777777" w:rsidR="009258D0" w:rsidRDefault="009258D0" w:rsidP="00DD156F"/>
        </w:tc>
        <w:tc>
          <w:tcPr>
            <w:tcW w:w="1276" w:type="dxa"/>
          </w:tcPr>
          <w:p w14:paraId="04DC9CB5" w14:textId="77777777" w:rsidR="009258D0" w:rsidRDefault="009258D0" w:rsidP="00DD156F"/>
        </w:tc>
        <w:tc>
          <w:tcPr>
            <w:tcW w:w="1134" w:type="dxa"/>
          </w:tcPr>
          <w:p w14:paraId="1E74793D" w14:textId="77777777" w:rsidR="009258D0" w:rsidRDefault="009258D0" w:rsidP="00DD156F">
            <w:r>
              <w:rPr>
                <w:rFonts w:hint="eastAsia"/>
              </w:rPr>
              <w:t>显示内容</w:t>
            </w:r>
          </w:p>
        </w:tc>
        <w:tc>
          <w:tcPr>
            <w:tcW w:w="1328" w:type="dxa"/>
          </w:tcPr>
          <w:p w14:paraId="755BD673" w14:textId="77777777" w:rsidR="009258D0" w:rsidRDefault="009258D0" w:rsidP="00DD156F"/>
        </w:tc>
      </w:tr>
      <w:tr w:rsidR="009258D0" w14:paraId="2085A14E" w14:textId="77777777" w:rsidTr="00DD156F">
        <w:tc>
          <w:tcPr>
            <w:tcW w:w="847" w:type="dxa"/>
          </w:tcPr>
          <w:p w14:paraId="0BA1BF9C" w14:textId="77777777" w:rsidR="009258D0" w:rsidRDefault="009258D0" w:rsidP="00DD156F"/>
        </w:tc>
        <w:tc>
          <w:tcPr>
            <w:tcW w:w="1813" w:type="dxa"/>
          </w:tcPr>
          <w:p w14:paraId="57407D37" w14:textId="77777777" w:rsidR="009258D0" w:rsidRPr="00782407" w:rsidRDefault="009258D0" w:rsidP="00DD156F">
            <w:r>
              <w:t>Remark</w:t>
            </w:r>
          </w:p>
        </w:tc>
        <w:tc>
          <w:tcPr>
            <w:tcW w:w="1134" w:type="dxa"/>
          </w:tcPr>
          <w:p w14:paraId="60109400" w14:textId="77777777" w:rsidR="009258D0" w:rsidRDefault="009258D0" w:rsidP="00DD156F">
            <w:r>
              <w:t>Varchar(500)</w:t>
            </w:r>
          </w:p>
        </w:tc>
        <w:tc>
          <w:tcPr>
            <w:tcW w:w="992" w:type="dxa"/>
          </w:tcPr>
          <w:p w14:paraId="770AA8DA" w14:textId="77777777" w:rsidR="009258D0" w:rsidRDefault="009258D0" w:rsidP="00DD156F"/>
        </w:tc>
        <w:tc>
          <w:tcPr>
            <w:tcW w:w="1276" w:type="dxa"/>
          </w:tcPr>
          <w:p w14:paraId="6EFC9FC4" w14:textId="77777777" w:rsidR="009258D0" w:rsidRDefault="009258D0" w:rsidP="00DD156F"/>
        </w:tc>
        <w:tc>
          <w:tcPr>
            <w:tcW w:w="1134" w:type="dxa"/>
          </w:tcPr>
          <w:p w14:paraId="6C8A03AF" w14:textId="77777777" w:rsidR="009258D0" w:rsidRDefault="009258D0" w:rsidP="00DD156F">
            <w:r>
              <w:rPr>
                <w:rFonts w:hint="eastAsia"/>
              </w:rPr>
              <w:t>备注</w:t>
            </w:r>
          </w:p>
        </w:tc>
        <w:tc>
          <w:tcPr>
            <w:tcW w:w="1328" w:type="dxa"/>
          </w:tcPr>
          <w:p w14:paraId="05BC368E" w14:textId="77777777" w:rsidR="009258D0" w:rsidRDefault="009258D0" w:rsidP="00DD156F"/>
        </w:tc>
      </w:tr>
      <w:tr w:rsidR="00783BCF" w14:paraId="39B04540" w14:textId="77777777" w:rsidTr="00DD156F">
        <w:tc>
          <w:tcPr>
            <w:tcW w:w="847" w:type="dxa"/>
          </w:tcPr>
          <w:p w14:paraId="4189FE42" w14:textId="77777777" w:rsidR="00783BCF" w:rsidRDefault="00783BCF" w:rsidP="00DD156F"/>
        </w:tc>
        <w:tc>
          <w:tcPr>
            <w:tcW w:w="1813" w:type="dxa"/>
          </w:tcPr>
          <w:p w14:paraId="65EC0A68" w14:textId="77777777" w:rsidR="00783BCF" w:rsidRDefault="00783BCF" w:rsidP="00DD156F">
            <w:r>
              <w:rPr>
                <w:rFonts w:hint="eastAsia"/>
              </w:rPr>
              <w:t>ParentId</w:t>
            </w:r>
          </w:p>
        </w:tc>
        <w:tc>
          <w:tcPr>
            <w:tcW w:w="1134" w:type="dxa"/>
          </w:tcPr>
          <w:p w14:paraId="2B582F38" w14:textId="77777777" w:rsidR="00783BCF" w:rsidRDefault="00783BCF" w:rsidP="00DD15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71183F59" w14:textId="77777777" w:rsidR="00783BCF" w:rsidRDefault="00783BCF" w:rsidP="00DD156F"/>
        </w:tc>
        <w:tc>
          <w:tcPr>
            <w:tcW w:w="1276" w:type="dxa"/>
          </w:tcPr>
          <w:p w14:paraId="4A432886" w14:textId="77777777" w:rsidR="00783BCF" w:rsidRDefault="00783BCF" w:rsidP="00DD156F"/>
        </w:tc>
        <w:tc>
          <w:tcPr>
            <w:tcW w:w="1134" w:type="dxa"/>
          </w:tcPr>
          <w:p w14:paraId="0D768BCD" w14:textId="77777777" w:rsidR="00783BCF" w:rsidRDefault="00783BCF" w:rsidP="00DD156F">
            <w:r>
              <w:rPr>
                <w:rFonts w:hint="eastAsia"/>
              </w:rPr>
              <w:t>父级</w:t>
            </w:r>
            <w:r>
              <w:t>Id</w:t>
            </w:r>
          </w:p>
        </w:tc>
        <w:tc>
          <w:tcPr>
            <w:tcW w:w="1328" w:type="dxa"/>
          </w:tcPr>
          <w:p w14:paraId="17DDF943" w14:textId="77777777" w:rsidR="00783BCF" w:rsidRDefault="00783BCF" w:rsidP="00DD156F">
            <w:r>
              <w:rPr>
                <w:rFonts w:hint="eastAsia"/>
              </w:rPr>
              <w:t>用于</w:t>
            </w:r>
            <w:r>
              <w:t>体现上下级连关系</w:t>
            </w:r>
          </w:p>
        </w:tc>
      </w:tr>
      <w:tr w:rsidR="009258D0" w14:paraId="46F53456" w14:textId="77777777" w:rsidTr="00DD156F">
        <w:tc>
          <w:tcPr>
            <w:tcW w:w="847" w:type="dxa"/>
          </w:tcPr>
          <w:p w14:paraId="3A5D6DC9" w14:textId="77777777" w:rsidR="009258D0" w:rsidRDefault="009258D0" w:rsidP="00DD156F"/>
        </w:tc>
        <w:tc>
          <w:tcPr>
            <w:tcW w:w="1813" w:type="dxa"/>
          </w:tcPr>
          <w:p w14:paraId="2D498113" w14:textId="77777777" w:rsidR="009258D0" w:rsidRDefault="009258D0" w:rsidP="00DD156F">
            <w:r>
              <w:t>Sort</w:t>
            </w:r>
          </w:p>
        </w:tc>
        <w:tc>
          <w:tcPr>
            <w:tcW w:w="1134" w:type="dxa"/>
          </w:tcPr>
          <w:p w14:paraId="77E9938F" w14:textId="77777777" w:rsidR="009258D0" w:rsidRDefault="009258D0" w:rsidP="00DD156F">
            <w:r>
              <w:t>Int</w:t>
            </w:r>
          </w:p>
        </w:tc>
        <w:tc>
          <w:tcPr>
            <w:tcW w:w="992" w:type="dxa"/>
          </w:tcPr>
          <w:p w14:paraId="56CED719" w14:textId="77777777" w:rsidR="009258D0" w:rsidRDefault="009258D0" w:rsidP="00DD156F">
            <w:r>
              <w:t>Y</w:t>
            </w:r>
          </w:p>
        </w:tc>
        <w:tc>
          <w:tcPr>
            <w:tcW w:w="1276" w:type="dxa"/>
          </w:tcPr>
          <w:p w14:paraId="581EC78D" w14:textId="77777777" w:rsidR="009258D0" w:rsidRDefault="009258D0" w:rsidP="00DD156F"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2FDA5486" w14:textId="77777777" w:rsidR="009258D0" w:rsidRDefault="009258D0" w:rsidP="00DD156F">
            <w:r>
              <w:rPr>
                <w:rFonts w:hint="eastAsia"/>
              </w:rPr>
              <w:t>排序</w:t>
            </w:r>
          </w:p>
        </w:tc>
        <w:tc>
          <w:tcPr>
            <w:tcW w:w="1328" w:type="dxa"/>
          </w:tcPr>
          <w:p w14:paraId="65E96C86" w14:textId="77777777" w:rsidR="009258D0" w:rsidRDefault="009258D0" w:rsidP="00DD156F">
            <w:r>
              <w:rPr>
                <w:rFonts w:hint="eastAsia"/>
              </w:rPr>
              <w:t>降序</w:t>
            </w:r>
          </w:p>
        </w:tc>
      </w:tr>
      <w:tr w:rsidR="009258D0" w14:paraId="44E15196" w14:textId="77777777" w:rsidTr="00DD156F">
        <w:tc>
          <w:tcPr>
            <w:tcW w:w="847" w:type="dxa"/>
          </w:tcPr>
          <w:p w14:paraId="47E5910C" w14:textId="77777777" w:rsidR="009258D0" w:rsidRDefault="009258D0" w:rsidP="00DD156F"/>
        </w:tc>
        <w:tc>
          <w:tcPr>
            <w:tcW w:w="1813" w:type="dxa"/>
          </w:tcPr>
          <w:p w14:paraId="4CFA4FFA" w14:textId="77777777" w:rsidR="009258D0" w:rsidRDefault="009258D0" w:rsidP="00DD156F">
            <w:r>
              <w:t>Display</w:t>
            </w:r>
          </w:p>
        </w:tc>
        <w:tc>
          <w:tcPr>
            <w:tcW w:w="1134" w:type="dxa"/>
          </w:tcPr>
          <w:p w14:paraId="39DB02C3" w14:textId="77777777" w:rsidR="009258D0" w:rsidRDefault="009258D0" w:rsidP="00DD156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2205BD9F" w14:textId="77777777" w:rsidR="009258D0" w:rsidRDefault="009258D0" w:rsidP="00DD156F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51483AE0" w14:textId="77777777" w:rsidR="009258D0" w:rsidRDefault="009258D0" w:rsidP="00DD156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B079377" w14:textId="77777777" w:rsidR="009258D0" w:rsidRDefault="009258D0" w:rsidP="00DD156F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8" w:type="dxa"/>
          </w:tcPr>
          <w:p w14:paraId="4CB1323E" w14:textId="77777777" w:rsidR="009258D0" w:rsidRDefault="009258D0" w:rsidP="00DD156F">
            <w:r>
              <w:rPr>
                <w:rFonts w:hint="eastAsia"/>
              </w:rPr>
              <w:t>1</w:t>
            </w:r>
            <w:r>
              <w:t>显示</w:t>
            </w:r>
            <w:r>
              <w:t>0</w:t>
            </w:r>
            <w:r>
              <w:t>不显示</w:t>
            </w:r>
          </w:p>
        </w:tc>
      </w:tr>
      <w:tr w:rsidR="00D52802" w14:paraId="25AF7BD5" w14:textId="77777777" w:rsidTr="00DD156F">
        <w:tc>
          <w:tcPr>
            <w:tcW w:w="847" w:type="dxa"/>
          </w:tcPr>
          <w:p w14:paraId="6E2E7E7D" w14:textId="77777777" w:rsidR="00D52802" w:rsidRDefault="00D52802" w:rsidP="00D52802"/>
        </w:tc>
        <w:tc>
          <w:tcPr>
            <w:tcW w:w="1813" w:type="dxa"/>
          </w:tcPr>
          <w:p w14:paraId="08B76A04" w14:textId="6E68EC85" w:rsidR="00D52802" w:rsidRDefault="00D52802" w:rsidP="00D52802">
            <w:r w:rsidRPr="001B07FD">
              <w:rPr>
                <w:rFonts w:hint="eastAsia"/>
                <w:color w:val="FF0000"/>
              </w:rPr>
              <w:t>Out</w:t>
            </w:r>
            <w:r w:rsidRPr="001B07FD">
              <w:rPr>
                <w:color w:val="FF0000"/>
              </w:rPr>
              <w:t>Source</w:t>
            </w:r>
            <w:r>
              <w:rPr>
                <w:color w:val="FF0000"/>
              </w:rPr>
              <w:t>Id</w:t>
            </w:r>
          </w:p>
        </w:tc>
        <w:tc>
          <w:tcPr>
            <w:tcW w:w="1134" w:type="dxa"/>
          </w:tcPr>
          <w:p w14:paraId="7F6ABE71" w14:textId="4A469610" w:rsidR="00D52802" w:rsidRDefault="00D52802" w:rsidP="00D52802">
            <w:r>
              <w:rPr>
                <w:color w:val="FF0000"/>
              </w:rPr>
              <w:t>Int</w:t>
            </w:r>
          </w:p>
        </w:tc>
        <w:tc>
          <w:tcPr>
            <w:tcW w:w="992" w:type="dxa"/>
          </w:tcPr>
          <w:p w14:paraId="3D18EE96" w14:textId="77777777" w:rsidR="00D52802" w:rsidRDefault="00D52802" w:rsidP="00D52802"/>
        </w:tc>
        <w:tc>
          <w:tcPr>
            <w:tcW w:w="1276" w:type="dxa"/>
          </w:tcPr>
          <w:p w14:paraId="0085BBF3" w14:textId="77777777" w:rsidR="00D52802" w:rsidRDefault="00D52802" w:rsidP="00D52802"/>
        </w:tc>
        <w:tc>
          <w:tcPr>
            <w:tcW w:w="1134" w:type="dxa"/>
          </w:tcPr>
          <w:p w14:paraId="25880962" w14:textId="0C5E73E5" w:rsidR="00D52802" w:rsidRDefault="00D52802" w:rsidP="00D52802">
            <w:r w:rsidRPr="001B07FD">
              <w:rPr>
                <w:rFonts w:hint="eastAsia"/>
                <w:color w:val="FF0000"/>
              </w:rPr>
              <w:t>如果</w:t>
            </w:r>
            <w:r w:rsidRPr="001B07FD">
              <w:rPr>
                <w:color w:val="FF0000"/>
              </w:rPr>
              <w:t>是外部平台</w:t>
            </w:r>
            <w:r w:rsidRPr="001B07FD">
              <w:rPr>
                <w:rFonts w:hint="eastAsia"/>
                <w:color w:val="FF0000"/>
              </w:rPr>
              <w:t>则</w:t>
            </w:r>
            <w:r w:rsidRPr="001B07FD">
              <w:rPr>
                <w:color w:val="FF0000"/>
              </w:rPr>
              <w:t>需要说明对应的</w:t>
            </w:r>
            <w:r w:rsidRPr="001B07FD">
              <w:rPr>
                <w:color w:val="FF0000"/>
              </w:rPr>
              <w:t>Id</w:t>
            </w:r>
            <w:r>
              <w:rPr>
                <w:rStyle w:val="ad"/>
              </w:rPr>
              <w:commentReference w:id="154"/>
            </w:r>
          </w:p>
        </w:tc>
        <w:tc>
          <w:tcPr>
            <w:tcW w:w="1328" w:type="dxa"/>
          </w:tcPr>
          <w:p w14:paraId="6EDCBF9A" w14:textId="77777777" w:rsidR="00D52802" w:rsidRDefault="00D52802" w:rsidP="00D52802"/>
        </w:tc>
      </w:tr>
      <w:tr w:rsidR="009258D0" w14:paraId="72CB1E4B" w14:textId="77777777" w:rsidTr="00DD156F">
        <w:tc>
          <w:tcPr>
            <w:tcW w:w="847" w:type="dxa"/>
          </w:tcPr>
          <w:p w14:paraId="1303B1E6" w14:textId="77777777" w:rsidR="009258D0" w:rsidRDefault="009258D0" w:rsidP="00DD156F">
            <w:pPr>
              <w:ind w:left="210" w:right="210"/>
            </w:pPr>
          </w:p>
        </w:tc>
        <w:tc>
          <w:tcPr>
            <w:tcW w:w="1813" w:type="dxa"/>
          </w:tcPr>
          <w:p w14:paraId="0FCC8632" w14:textId="77777777" w:rsidR="009258D0" w:rsidRDefault="009258D0" w:rsidP="00DD156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3444E423" w14:textId="77777777" w:rsidR="009258D0" w:rsidRDefault="009258D0" w:rsidP="00DD156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51F0E07D" w14:textId="77777777" w:rsidR="009258D0" w:rsidRDefault="009258D0" w:rsidP="00DD156F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20E10A15" w14:textId="77777777" w:rsidR="009258D0" w:rsidRDefault="009258D0" w:rsidP="00DD156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744C85F7" w14:textId="77777777" w:rsidR="009258D0" w:rsidRDefault="009258D0" w:rsidP="00DD156F">
            <w:pPr>
              <w:ind w:right="210"/>
            </w:pPr>
          </w:p>
        </w:tc>
        <w:tc>
          <w:tcPr>
            <w:tcW w:w="1328" w:type="dxa"/>
          </w:tcPr>
          <w:p w14:paraId="36BC59BB" w14:textId="77777777" w:rsidR="009258D0" w:rsidRDefault="009258D0" w:rsidP="00DD156F">
            <w:pPr>
              <w:ind w:left="210" w:right="210"/>
            </w:pPr>
          </w:p>
        </w:tc>
      </w:tr>
      <w:tr w:rsidR="009258D0" w14:paraId="11826BD7" w14:textId="77777777" w:rsidTr="00DD156F">
        <w:tc>
          <w:tcPr>
            <w:tcW w:w="847" w:type="dxa"/>
          </w:tcPr>
          <w:p w14:paraId="75560865" w14:textId="77777777" w:rsidR="009258D0" w:rsidRDefault="009258D0" w:rsidP="00DD156F">
            <w:pPr>
              <w:ind w:left="210" w:right="210"/>
            </w:pPr>
          </w:p>
        </w:tc>
        <w:tc>
          <w:tcPr>
            <w:tcW w:w="1813" w:type="dxa"/>
          </w:tcPr>
          <w:p w14:paraId="008D134A" w14:textId="77777777" w:rsidR="009258D0" w:rsidRDefault="009258D0" w:rsidP="00DD156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3F29B674" w14:textId="77777777" w:rsidR="009258D0" w:rsidRDefault="009258D0" w:rsidP="00DD156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3E495F4D" w14:textId="77777777" w:rsidR="009258D0" w:rsidRDefault="009258D0" w:rsidP="00DD156F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1FD9E624" w14:textId="77777777" w:rsidR="009258D0" w:rsidRDefault="009258D0" w:rsidP="00DD156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055EAC67" w14:textId="77777777" w:rsidR="009258D0" w:rsidRDefault="009258D0" w:rsidP="00DD156F">
            <w:pPr>
              <w:ind w:right="210"/>
            </w:pPr>
          </w:p>
        </w:tc>
        <w:tc>
          <w:tcPr>
            <w:tcW w:w="1328" w:type="dxa"/>
          </w:tcPr>
          <w:p w14:paraId="1C089D2C" w14:textId="77777777" w:rsidR="009258D0" w:rsidRDefault="009258D0" w:rsidP="00DD156F">
            <w:pPr>
              <w:ind w:left="210" w:right="210"/>
            </w:pPr>
          </w:p>
        </w:tc>
      </w:tr>
    </w:tbl>
    <w:p w14:paraId="536FDC30" w14:textId="77777777" w:rsidR="009258D0" w:rsidRDefault="009258D0" w:rsidP="009258D0">
      <w:r>
        <w:rPr>
          <w:rFonts w:hint="eastAsia"/>
        </w:rPr>
        <w:t>|</w:t>
      </w:r>
    </w:p>
    <w:p w14:paraId="055F096A" w14:textId="77777777" w:rsidR="009258D0" w:rsidRDefault="009258D0" w:rsidP="009258D0"/>
    <w:p w14:paraId="29F8D12B" w14:textId="77777777" w:rsidR="00F05C9C" w:rsidRDefault="00F05C9C" w:rsidP="00F05C9C">
      <w:pPr>
        <w:pStyle w:val="a0"/>
      </w:pPr>
      <w:bookmarkStart w:id="155" w:name="_Toc427236727"/>
      <w:bookmarkStart w:id="156" w:name="_Toc430249298"/>
      <w:r>
        <w:rPr>
          <w:rFonts w:hint="eastAsia"/>
        </w:rPr>
        <w:t>课程大类</w:t>
      </w:r>
      <w:r>
        <w:t>表</w:t>
      </w:r>
      <w:bookmarkEnd w:id="155"/>
      <w:bookmarkEnd w:id="156"/>
    </w:p>
    <w:p w14:paraId="497D3829" w14:textId="77777777" w:rsidR="00F05C9C" w:rsidRDefault="00F05C9C" w:rsidP="00F05C9C">
      <w:r>
        <w:rPr>
          <w:rFonts w:hint="eastAsia"/>
        </w:rPr>
        <w:t>*</w:t>
      </w:r>
      <w:r>
        <w:t>Traning</w:t>
      </w:r>
      <w:r>
        <w:rPr>
          <w:rFonts w:hint="eastAsia"/>
        </w:rPr>
        <w:t>_</w:t>
      </w:r>
      <w:r>
        <w:t>F</w:t>
      </w:r>
      <w:r w:rsidRPr="00F05C9C">
        <w:t>ield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F05C9C" w14:paraId="57013F71" w14:textId="77777777" w:rsidTr="007463C9">
        <w:tc>
          <w:tcPr>
            <w:tcW w:w="847" w:type="dxa"/>
          </w:tcPr>
          <w:p w14:paraId="63E0590E" w14:textId="77777777" w:rsidR="00F05C9C" w:rsidRPr="002177A0" w:rsidRDefault="00F05C9C" w:rsidP="007463C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30C557F6" w14:textId="77777777" w:rsidR="00F05C9C" w:rsidRPr="002177A0" w:rsidRDefault="00F05C9C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1DCC4519" w14:textId="77777777" w:rsidR="00F05C9C" w:rsidRPr="002177A0" w:rsidRDefault="00F05C9C" w:rsidP="00746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4083838F" w14:textId="77777777" w:rsidR="00F05C9C" w:rsidRPr="002177A0" w:rsidRDefault="00F05C9C" w:rsidP="00746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105AD6A0" w14:textId="77777777" w:rsidR="00F05C9C" w:rsidRPr="002177A0" w:rsidRDefault="00F05C9C" w:rsidP="007463C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07E86B28" w14:textId="77777777" w:rsidR="00F05C9C" w:rsidRPr="002177A0" w:rsidRDefault="00F05C9C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7A638564" w14:textId="77777777" w:rsidR="00F05C9C" w:rsidRPr="002177A0" w:rsidRDefault="00F05C9C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F05C9C" w14:paraId="126BF1A2" w14:textId="77777777" w:rsidTr="007463C9">
        <w:tc>
          <w:tcPr>
            <w:tcW w:w="847" w:type="dxa"/>
          </w:tcPr>
          <w:p w14:paraId="65EBC477" w14:textId="77777777" w:rsidR="00F05C9C" w:rsidRDefault="00F05C9C" w:rsidP="007463C9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20DCF115" w14:textId="77777777" w:rsidR="00F05C9C" w:rsidRDefault="00F05C9C" w:rsidP="007463C9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7198307" w14:textId="77777777" w:rsidR="00F05C9C" w:rsidRDefault="00F05C9C" w:rsidP="007463C9"/>
        </w:tc>
        <w:tc>
          <w:tcPr>
            <w:tcW w:w="992" w:type="dxa"/>
          </w:tcPr>
          <w:p w14:paraId="08C47990" w14:textId="77777777" w:rsidR="00F05C9C" w:rsidRDefault="00F05C9C" w:rsidP="007463C9"/>
        </w:tc>
        <w:tc>
          <w:tcPr>
            <w:tcW w:w="1276" w:type="dxa"/>
          </w:tcPr>
          <w:p w14:paraId="747850DE" w14:textId="77777777" w:rsidR="00F05C9C" w:rsidRDefault="00F05C9C" w:rsidP="007463C9"/>
        </w:tc>
        <w:tc>
          <w:tcPr>
            <w:tcW w:w="1134" w:type="dxa"/>
          </w:tcPr>
          <w:p w14:paraId="46C34065" w14:textId="77777777" w:rsidR="00F05C9C" w:rsidRDefault="00F05C9C" w:rsidP="007463C9"/>
        </w:tc>
        <w:tc>
          <w:tcPr>
            <w:tcW w:w="1328" w:type="dxa"/>
          </w:tcPr>
          <w:p w14:paraId="4B8A4453" w14:textId="77777777" w:rsidR="00F05C9C" w:rsidRDefault="00F05C9C" w:rsidP="007463C9"/>
        </w:tc>
      </w:tr>
      <w:tr w:rsidR="00F05C9C" w14:paraId="7DB1B485" w14:textId="77777777" w:rsidTr="007463C9">
        <w:tc>
          <w:tcPr>
            <w:tcW w:w="847" w:type="dxa"/>
          </w:tcPr>
          <w:p w14:paraId="52218049" w14:textId="77777777" w:rsidR="00F05C9C" w:rsidRDefault="00F05C9C" w:rsidP="007463C9"/>
        </w:tc>
        <w:tc>
          <w:tcPr>
            <w:tcW w:w="1813" w:type="dxa"/>
          </w:tcPr>
          <w:p w14:paraId="6A433F58" w14:textId="77777777" w:rsidR="00F05C9C" w:rsidRDefault="00F05C9C" w:rsidP="007463C9">
            <w:r>
              <w:t>Title</w:t>
            </w:r>
          </w:p>
        </w:tc>
        <w:tc>
          <w:tcPr>
            <w:tcW w:w="1134" w:type="dxa"/>
          </w:tcPr>
          <w:p w14:paraId="30E1F01B" w14:textId="77777777" w:rsidR="00F05C9C" w:rsidRDefault="00F05C9C" w:rsidP="007463C9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</w:tcPr>
          <w:p w14:paraId="66C50D2E" w14:textId="77777777" w:rsidR="00F05C9C" w:rsidRDefault="00F05C9C" w:rsidP="007463C9"/>
        </w:tc>
        <w:tc>
          <w:tcPr>
            <w:tcW w:w="1276" w:type="dxa"/>
          </w:tcPr>
          <w:p w14:paraId="30978197" w14:textId="77777777" w:rsidR="00F05C9C" w:rsidRDefault="00F05C9C" w:rsidP="007463C9"/>
        </w:tc>
        <w:tc>
          <w:tcPr>
            <w:tcW w:w="1134" w:type="dxa"/>
          </w:tcPr>
          <w:p w14:paraId="3F535C91" w14:textId="77777777" w:rsidR="00F05C9C" w:rsidRDefault="00F05C9C" w:rsidP="007463C9">
            <w:r>
              <w:rPr>
                <w:rFonts w:hint="eastAsia"/>
              </w:rPr>
              <w:t>显示内容</w:t>
            </w:r>
          </w:p>
        </w:tc>
        <w:tc>
          <w:tcPr>
            <w:tcW w:w="1328" w:type="dxa"/>
          </w:tcPr>
          <w:p w14:paraId="7C12F0ED" w14:textId="77777777" w:rsidR="00F05C9C" w:rsidRDefault="00F05C9C" w:rsidP="007463C9"/>
        </w:tc>
      </w:tr>
      <w:tr w:rsidR="00F05C9C" w14:paraId="46FDEC3E" w14:textId="77777777" w:rsidTr="007463C9">
        <w:tc>
          <w:tcPr>
            <w:tcW w:w="847" w:type="dxa"/>
          </w:tcPr>
          <w:p w14:paraId="25675F69" w14:textId="77777777" w:rsidR="00F05C9C" w:rsidRDefault="00F05C9C" w:rsidP="007463C9"/>
        </w:tc>
        <w:tc>
          <w:tcPr>
            <w:tcW w:w="1813" w:type="dxa"/>
          </w:tcPr>
          <w:p w14:paraId="09C3F3D3" w14:textId="77777777" w:rsidR="00F05C9C" w:rsidRPr="00782407" w:rsidRDefault="00F05C9C" w:rsidP="007463C9">
            <w:r>
              <w:t>Remark</w:t>
            </w:r>
          </w:p>
        </w:tc>
        <w:tc>
          <w:tcPr>
            <w:tcW w:w="1134" w:type="dxa"/>
          </w:tcPr>
          <w:p w14:paraId="3D6D8D5D" w14:textId="77777777" w:rsidR="00F05C9C" w:rsidRDefault="00F05C9C" w:rsidP="007463C9">
            <w:r>
              <w:t>Varchar(500)</w:t>
            </w:r>
          </w:p>
        </w:tc>
        <w:tc>
          <w:tcPr>
            <w:tcW w:w="992" w:type="dxa"/>
          </w:tcPr>
          <w:p w14:paraId="2ED50CF7" w14:textId="77777777" w:rsidR="00F05C9C" w:rsidRDefault="00F05C9C" w:rsidP="007463C9"/>
        </w:tc>
        <w:tc>
          <w:tcPr>
            <w:tcW w:w="1276" w:type="dxa"/>
          </w:tcPr>
          <w:p w14:paraId="3E5F33F3" w14:textId="77777777" w:rsidR="00F05C9C" w:rsidRDefault="00F05C9C" w:rsidP="007463C9"/>
        </w:tc>
        <w:tc>
          <w:tcPr>
            <w:tcW w:w="1134" w:type="dxa"/>
          </w:tcPr>
          <w:p w14:paraId="6558D169" w14:textId="77777777" w:rsidR="00F05C9C" w:rsidRDefault="00F05C9C" w:rsidP="007463C9">
            <w:r>
              <w:rPr>
                <w:rFonts w:hint="eastAsia"/>
              </w:rPr>
              <w:t>备注</w:t>
            </w:r>
          </w:p>
        </w:tc>
        <w:tc>
          <w:tcPr>
            <w:tcW w:w="1328" w:type="dxa"/>
          </w:tcPr>
          <w:p w14:paraId="1B6684B6" w14:textId="77777777" w:rsidR="00F05C9C" w:rsidRDefault="00F05C9C" w:rsidP="007463C9"/>
        </w:tc>
      </w:tr>
      <w:tr w:rsidR="00F05C9C" w14:paraId="1F8548A9" w14:textId="77777777" w:rsidTr="007463C9">
        <w:tc>
          <w:tcPr>
            <w:tcW w:w="847" w:type="dxa"/>
          </w:tcPr>
          <w:p w14:paraId="165CF439" w14:textId="77777777" w:rsidR="00F05C9C" w:rsidRDefault="00F05C9C" w:rsidP="007463C9"/>
        </w:tc>
        <w:tc>
          <w:tcPr>
            <w:tcW w:w="1813" w:type="dxa"/>
          </w:tcPr>
          <w:p w14:paraId="0711DF30" w14:textId="77777777" w:rsidR="00F05C9C" w:rsidRDefault="00F05C9C" w:rsidP="007463C9">
            <w:r>
              <w:t>Sort</w:t>
            </w:r>
          </w:p>
        </w:tc>
        <w:tc>
          <w:tcPr>
            <w:tcW w:w="1134" w:type="dxa"/>
          </w:tcPr>
          <w:p w14:paraId="53ABFBEB" w14:textId="77777777" w:rsidR="00F05C9C" w:rsidRDefault="00F05C9C" w:rsidP="007463C9">
            <w:r>
              <w:t>Int</w:t>
            </w:r>
          </w:p>
        </w:tc>
        <w:tc>
          <w:tcPr>
            <w:tcW w:w="992" w:type="dxa"/>
          </w:tcPr>
          <w:p w14:paraId="07EC4B27" w14:textId="77777777" w:rsidR="00F05C9C" w:rsidRDefault="00F05C9C" w:rsidP="007463C9">
            <w:r>
              <w:t>Y</w:t>
            </w:r>
          </w:p>
        </w:tc>
        <w:tc>
          <w:tcPr>
            <w:tcW w:w="1276" w:type="dxa"/>
          </w:tcPr>
          <w:p w14:paraId="0F0BD669" w14:textId="77777777" w:rsidR="00F05C9C" w:rsidRDefault="00F05C9C" w:rsidP="007463C9"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542D394F" w14:textId="77777777" w:rsidR="00F05C9C" w:rsidRDefault="00F05C9C" w:rsidP="007463C9">
            <w:r>
              <w:rPr>
                <w:rFonts w:hint="eastAsia"/>
              </w:rPr>
              <w:t>排序</w:t>
            </w:r>
          </w:p>
        </w:tc>
        <w:tc>
          <w:tcPr>
            <w:tcW w:w="1328" w:type="dxa"/>
          </w:tcPr>
          <w:p w14:paraId="65FC6A42" w14:textId="77777777" w:rsidR="00F05C9C" w:rsidRDefault="00F05C9C" w:rsidP="007463C9">
            <w:r>
              <w:rPr>
                <w:rFonts w:hint="eastAsia"/>
              </w:rPr>
              <w:t>降序</w:t>
            </w:r>
          </w:p>
        </w:tc>
      </w:tr>
      <w:tr w:rsidR="00A15A05" w:rsidRPr="00A15A05" w14:paraId="7A70F629" w14:textId="77777777" w:rsidTr="007463C9">
        <w:tc>
          <w:tcPr>
            <w:tcW w:w="847" w:type="dxa"/>
          </w:tcPr>
          <w:p w14:paraId="57413756" w14:textId="77777777" w:rsidR="00141237" w:rsidRPr="00FB2DA9" w:rsidRDefault="00141237" w:rsidP="007463C9"/>
        </w:tc>
        <w:tc>
          <w:tcPr>
            <w:tcW w:w="1813" w:type="dxa"/>
          </w:tcPr>
          <w:p w14:paraId="7BF4C411" w14:textId="77777777" w:rsidR="00141237" w:rsidRPr="00FB2DA9" w:rsidRDefault="00141237" w:rsidP="007463C9">
            <w:r w:rsidRPr="00FB2DA9">
              <w:rPr>
                <w:rFonts w:hint="eastAsia"/>
              </w:rPr>
              <w:t>IsSpec</w:t>
            </w:r>
          </w:p>
        </w:tc>
        <w:tc>
          <w:tcPr>
            <w:tcW w:w="1134" w:type="dxa"/>
          </w:tcPr>
          <w:p w14:paraId="7812BA9B" w14:textId="77777777" w:rsidR="00141237" w:rsidRPr="00FB2DA9" w:rsidRDefault="00141237" w:rsidP="007463C9">
            <w:r w:rsidRPr="00FB2DA9">
              <w:rPr>
                <w:rFonts w:hint="eastAsia"/>
              </w:rPr>
              <w:t>Bit</w:t>
            </w:r>
          </w:p>
        </w:tc>
        <w:tc>
          <w:tcPr>
            <w:tcW w:w="992" w:type="dxa"/>
          </w:tcPr>
          <w:p w14:paraId="018DC506" w14:textId="77777777" w:rsidR="00141237" w:rsidRPr="00FB2DA9" w:rsidRDefault="00141237" w:rsidP="007463C9">
            <w:r w:rsidRPr="00FB2DA9"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36CC1C45" w14:textId="77777777" w:rsidR="00141237" w:rsidRPr="00FB2DA9" w:rsidRDefault="00141237" w:rsidP="007463C9">
            <w:r w:rsidRPr="00FB2DA9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4F655989" w14:textId="77777777" w:rsidR="00141237" w:rsidRPr="00FB2DA9" w:rsidRDefault="00141237" w:rsidP="007463C9">
            <w:r w:rsidRPr="00FB2DA9">
              <w:rPr>
                <w:rFonts w:hint="eastAsia"/>
              </w:rPr>
              <w:t>是否</w:t>
            </w:r>
            <w:r w:rsidRPr="00FB2DA9">
              <w:t>特殊</w:t>
            </w:r>
          </w:p>
        </w:tc>
        <w:tc>
          <w:tcPr>
            <w:tcW w:w="1328" w:type="dxa"/>
          </w:tcPr>
          <w:p w14:paraId="7E28B33C" w14:textId="77777777" w:rsidR="00141237" w:rsidRPr="00FB2DA9" w:rsidRDefault="00141237" w:rsidP="007463C9">
            <w:r w:rsidRPr="00FB2DA9">
              <w:rPr>
                <w:rFonts w:hint="eastAsia"/>
              </w:rPr>
              <w:t>用在</w:t>
            </w:r>
            <w:r w:rsidRPr="00FB2DA9">
              <w:t>特殊场合。区分实践课和非实</w:t>
            </w:r>
            <w:r w:rsidRPr="00FB2DA9">
              <w:lastRenderedPageBreak/>
              <w:t>践课。</w:t>
            </w:r>
            <w:r w:rsidRPr="00FB2DA9">
              <w:t>0</w:t>
            </w:r>
            <w:r w:rsidRPr="00FB2DA9">
              <w:rPr>
                <w:rFonts w:hint="eastAsia"/>
              </w:rPr>
              <w:t>为</w:t>
            </w:r>
            <w:r w:rsidRPr="00FB2DA9">
              <w:t>非实践课。</w:t>
            </w:r>
          </w:p>
        </w:tc>
      </w:tr>
      <w:tr w:rsidR="00F05C9C" w14:paraId="785AD6AD" w14:textId="77777777" w:rsidTr="007463C9">
        <w:tc>
          <w:tcPr>
            <w:tcW w:w="847" w:type="dxa"/>
          </w:tcPr>
          <w:p w14:paraId="5AA07C5A" w14:textId="77777777" w:rsidR="00F05C9C" w:rsidRDefault="00F05C9C" w:rsidP="007463C9"/>
        </w:tc>
        <w:tc>
          <w:tcPr>
            <w:tcW w:w="1813" w:type="dxa"/>
          </w:tcPr>
          <w:p w14:paraId="59CF7378" w14:textId="77777777" w:rsidR="00F05C9C" w:rsidRDefault="00F05C9C" w:rsidP="007463C9">
            <w:r>
              <w:t>Display</w:t>
            </w:r>
          </w:p>
        </w:tc>
        <w:tc>
          <w:tcPr>
            <w:tcW w:w="1134" w:type="dxa"/>
          </w:tcPr>
          <w:p w14:paraId="068D9638" w14:textId="77777777" w:rsidR="00F05C9C" w:rsidRDefault="00F05C9C" w:rsidP="007463C9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00C88ABC" w14:textId="77777777" w:rsidR="00F05C9C" w:rsidRDefault="00F05C9C" w:rsidP="007463C9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87EFE1A" w14:textId="77777777" w:rsidR="00F05C9C" w:rsidRDefault="00F05C9C" w:rsidP="007463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AE700F1" w14:textId="77777777" w:rsidR="00F05C9C" w:rsidRDefault="00F05C9C" w:rsidP="007463C9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8" w:type="dxa"/>
          </w:tcPr>
          <w:p w14:paraId="7B1BE631" w14:textId="77777777" w:rsidR="00F05C9C" w:rsidRDefault="00F05C9C" w:rsidP="007463C9">
            <w:r>
              <w:rPr>
                <w:rFonts w:hint="eastAsia"/>
              </w:rPr>
              <w:t>1</w:t>
            </w:r>
            <w:r>
              <w:t>显示</w:t>
            </w:r>
            <w:r>
              <w:t>0</w:t>
            </w:r>
            <w:r>
              <w:t>不显示</w:t>
            </w:r>
          </w:p>
        </w:tc>
      </w:tr>
      <w:tr w:rsidR="00F05C9C" w14:paraId="1C15F4F0" w14:textId="77777777" w:rsidTr="007463C9">
        <w:tc>
          <w:tcPr>
            <w:tcW w:w="847" w:type="dxa"/>
          </w:tcPr>
          <w:p w14:paraId="4FEAB098" w14:textId="77777777" w:rsidR="00F05C9C" w:rsidRDefault="00F05C9C" w:rsidP="007463C9">
            <w:pPr>
              <w:ind w:left="210" w:right="210"/>
            </w:pPr>
          </w:p>
        </w:tc>
        <w:tc>
          <w:tcPr>
            <w:tcW w:w="1813" w:type="dxa"/>
          </w:tcPr>
          <w:p w14:paraId="798599E5" w14:textId="77777777" w:rsidR="00F05C9C" w:rsidRDefault="00F05C9C" w:rsidP="007463C9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156DEEDD" w14:textId="77777777" w:rsidR="00F05C9C" w:rsidRDefault="00F05C9C" w:rsidP="007463C9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357153C0" w14:textId="77777777" w:rsidR="00F05C9C" w:rsidRDefault="00F05C9C" w:rsidP="007463C9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57A6C0D2" w14:textId="77777777" w:rsidR="00F05C9C" w:rsidRDefault="00F05C9C" w:rsidP="007463C9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33400A7D" w14:textId="77777777" w:rsidR="00F05C9C" w:rsidRDefault="00F05C9C" w:rsidP="007463C9">
            <w:pPr>
              <w:ind w:right="210"/>
            </w:pPr>
          </w:p>
        </w:tc>
        <w:tc>
          <w:tcPr>
            <w:tcW w:w="1328" w:type="dxa"/>
          </w:tcPr>
          <w:p w14:paraId="3ADF1ADA" w14:textId="77777777" w:rsidR="00F05C9C" w:rsidRDefault="00F05C9C" w:rsidP="007463C9">
            <w:pPr>
              <w:ind w:left="210" w:right="210"/>
            </w:pPr>
          </w:p>
        </w:tc>
      </w:tr>
      <w:tr w:rsidR="00F05C9C" w14:paraId="6F4296BE" w14:textId="77777777" w:rsidTr="007463C9">
        <w:tc>
          <w:tcPr>
            <w:tcW w:w="847" w:type="dxa"/>
          </w:tcPr>
          <w:p w14:paraId="11626991" w14:textId="77777777" w:rsidR="00F05C9C" w:rsidRDefault="00F05C9C" w:rsidP="007463C9">
            <w:pPr>
              <w:ind w:left="210" w:right="210"/>
            </w:pPr>
          </w:p>
        </w:tc>
        <w:tc>
          <w:tcPr>
            <w:tcW w:w="1813" w:type="dxa"/>
          </w:tcPr>
          <w:p w14:paraId="07789301" w14:textId="77777777" w:rsidR="00F05C9C" w:rsidRDefault="00F05C9C" w:rsidP="007463C9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37AC5119" w14:textId="77777777" w:rsidR="00F05C9C" w:rsidRDefault="00F05C9C" w:rsidP="007463C9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68B00DB6" w14:textId="77777777" w:rsidR="00F05C9C" w:rsidRDefault="00F05C9C" w:rsidP="007463C9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450AF2F5" w14:textId="77777777" w:rsidR="00F05C9C" w:rsidRDefault="00F05C9C" w:rsidP="007463C9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501773CD" w14:textId="77777777" w:rsidR="00F05C9C" w:rsidRDefault="00F05C9C" w:rsidP="007463C9">
            <w:pPr>
              <w:ind w:right="210"/>
            </w:pPr>
          </w:p>
        </w:tc>
        <w:tc>
          <w:tcPr>
            <w:tcW w:w="1328" w:type="dxa"/>
          </w:tcPr>
          <w:p w14:paraId="2EC24E4C" w14:textId="77777777" w:rsidR="00F05C9C" w:rsidRDefault="00F05C9C" w:rsidP="007463C9">
            <w:pPr>
              <w:ind w:left="210" w:right="210"/>
            </w:pPr>
          </w:p>
        </w:tc>
      </w:tr>
    </w:tbl>
    <w:p w14:paraId="689DEEC2" w14:textId="77777777" w:rsidR="00F05C9C" w:rsidRDefault="00F05C9C" w:rsidP="00F05C9C">
      <w:r>
        <w:rPr>
          <w:rFonts w:hint="eastAsia"/>
        </w:rPr>
        <w:t>|</w:t>
      </w:r>
    </w:p>
    <w:p w14:paraId="0DDD6C82" w14:textId="77777777" w:rsidR="00F05C9C" w:rsidRDefault="00F05C9C" w:rsidP="00F05C9C"/>
    <w:p w14:paraId="02987D83" w14:textId="77777777" w:rsidR="00F05C9C" w:rsidRDefault="00F05C9C" w:rsidP="00F05C9C">
      <w:pPr>
        <w:pStyle w:val="a0"/>
      </w:pPr>
      <w:bookmarkStart w:id="157" w:name="_Toc427236728"/>
      <w:bookmarkStart w:id="158" w:name="_Toc430249299"/>
      <w:r>
        <w:rPr>
          <w:rFonts w:hint="eastAsia"/>
        </w:rPr>
        <w:t>课程小类</w:t>
      </w:r>
      <w:bookmarkEnd w:id="157"/>
      <w:bookmarkEnd w:id="158"/>
    </w:p>
    <w:p w14:paraId="2F13CC9A" w14:textId="77777777" w:rsidR="00F05C9C" w:rsidRDefault="00F05C9C" w:rsidP="00F05C9C">
      <w:r>
        <w:rPr>
          <w:rFonts w:hint="eastAsia"/>
        </w:rPr>
        <w:t>*</w:t>
      </w:r>
      <w:r>
        <w:t>Traning</w:t>
      </w:r>
      <w:r>
        <w:rPr>
          <w:rFonts w:hint="eastAsia"/>
        </w:rPr>
        <w:t>_</w:t>
      </w:r>
      <w:r>
        <w:t>Category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F05C9C" w14:paraId="65053950" w14:textId="77777777" w:rsidTr="007463C9">
        <w:tc>
          <w:tcPr>
            <w:tcW w:w="847" w:type="dxa"/>
          </w:tcPr>
          <w:p w14:paraId="259D0AC3" w14:textId="77777777" w:rsidR="00F05C9C" w:rsidRPr="002177A0" w:rsidRDefault="00F05C9C" w:rsidP="007463C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14B2AB04" w14:textId="77777777" w:rsidR="00F05C9C" w:rsidRPr="002177A0" w:rsidRDefault="00F05C9C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25577991" w14:textId="77777777" w:rsidR="00F05C9C" w:rsidRPr="002177A0" w:rsidRDefault="00F05C9C" w:rsidP="00746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27DF8399" w14:textId="77777777" w:rsidR="00F05C9C" w:rsidRPr="002177A0" w:rsidRDefault="00F05C9C" w:rsidP="00746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44C848D7" w14:textId="77777777" w:rsidR="00F05C9C" w:rsidRPr="002177A0" w:rsidRDefault="00F05C9C" w:rsidP="007463C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529F4C27" w14:textId="77777777" w:rsidR="00F05C9C" w:rsidRPr="002177A0" w:rsidRDefault="00F05C9C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44394B29" w14:textId="77777777" w:rsidR="00F05C9C" w:rsidRPr="002177A0" w:rsidRDefault="00F05C9C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F05C9C" w14:paraId="7F604195" w14:textId="77777777" w:rsidTr="007463C9">
        <w:tc>
          <w:tcPr>
            <w:tcW w:w="847" w:type="dxa"/>
          </w:tcPr>
          <w:p w14:paraId="14748E9A" w14:textId="77777777" w:rsidR="00F05C9C" w:rsidRDefault="00F05C9C" w:rsidP="007463C9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568F69EF" w14:textId="77777777" w:rsidR="00F05C9C" w:rsidRDefault="00F05C9C" w:rsidP="007463C9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6DFD44F" w14:textId="77777777" w:rsidR="00F05C9C" w:rsidRDefault="00F05C9C" w:rsidP="007463C9"/>
        </w:tc>
        <w:tc>
          <w:tcPr>
            <w:tcW w:w="992" w:type="dxa"/>
          </w:tcPr>
          <w:p w14:paraId="63E0B669" w14:textId="77777777" w:rsidR="00F05C9C" w:rsidRDefault="00F05C9C" w:rsidP="007463C9"/>
        </w:tc>
        <w:tc>
          <w:tcPr>
            <w:tcW w:w="1276" w:type="dxa"/>
          </w:tcPr>
          <w:p w14:paraId="3EC2C092" w14:textId="77777777" w:rsidR="00F05C9C" w:rsidRDefault="00F05C9C" w:rsidP="007463C9"/>
        </w:tc>
        <w:tc>
          <w:tcPr>
            <w:tcW w:w="1134" w:type="dxa"/>
          </w:tcPr>
          <w:p w14:paraId="5062867E" w14:textId="77777777" w:rsidR="00F05C9C" w:rsidRDefault="00F05C9C" w:rsidP="007463C9"/>
        </w:tc>
        <w:tc>
          <w:tcPr>
            <w:tcW w:w="1328" w:type="dxa"/>
          </w:tcPr>
          <w:p w14:paraId="6ECE675D" w14:textId="77777777" w:rsidR="00F05C9C" w:rsidRDefault="00F05C9C" w:rsidP="007463C9"/>
        </w:tc>
      </w:tr>
      <w:tr w:rsidR="00F05C9C" w14:paraId="536EE83A" w14:textId="77777777" w:rsidTr="007463C9">
        <w:tc>
          <w:tcPr>
            <w:tcW w:w="847" w:type="dxa"/>
          </w:tcPr>
          <w:p w14:paraId="2AC0F96D" w14:textId="77777777" w:rsidR="00F05C9C" w:rsidRDefault="00F05C9C" w:rsidP="007463C9"/>
        </w:tc>
        <w:tc>
          <w:tcPr>
            <w:tcW w:w="1813" w:type="dxa"/>
          </w:tcPr>
          <w:p w14:paraId="482D8DA9" w14:textId="77777777" w:rsidR="00F05C9C" w:rsidRDefault="00F05C9C" w:rsidP="007463C9">
            <w:r>
              <w:t>Title</w:t>
            </w:r>
          </w:p>
        </w:tc>
        <w:tc>
          <w:tcPr>
            <w:tcW w:w="1134" w:type="dxa"/>
          </w:tcPr>
          <w:p w14:paraId="16A055AD" w14:textId="77777777" w:rsidR="00F05C9C" w:rsidRDefault="00F05C9C" w:rsidP="007463C9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</w:tcPr>
          <w:p w14:paraId="20039A0D" w14:textId="77777777" w:rsidR="00F05C9C" w:rsidRDefault="00F05C9C" w:rsidP="007463C9"/>
        </w:tc>
        <w:tc>
          <w:tcPr>
            <w:tcW w:w="1276" w:type="dxa"/>
          </w:tcPr>
          <w:p w14:paraId="4539B426" w14:textId="77777777" w:rsidR="00F05C9C" w:rsidRDefault="00F05C9C" w:rsidP="007463C9"/>
        </w:tc>
        <w:tc>
          <w:tcPr>
            <w:tcW w:w="1134" w:type="dxa"/>
          </w:tcPr>
          <w:p w14:paraId="51C0DDF6" w14:textId="77777777" w:rsidR="00F05C9C" w:rsidRDefault="00F05C9C" w:rsidP="007463C9">
            <w:r>
              <w:rPr>
                <w:rFonts w:hint="eastAsia"/>
              </w:rPr>
              <w:t>显示内容</w:t>
            </w:r>
          </w:p>
        </w:tc>
        <w:tc>
          <w:tcPr>
            <w:tcW w:w="1328" w:type="dxa"/>
          </w:tcPr>
          <w:p w14:paraId="6F0FFD22" w14:textId="77777777" w:rsidR="00F05C9C" w:rsidRDefault="00F05C9C" w:rsidP="007463C9"/>
        </w:tc>
      </w:tr>
      <w:tr w:rsidR="00F05C9C" w14:paraId="5B373DE0" w14:textId="77777777" w:rsidTr="007463C9">
        <w:tc>
          <w:tcPr>
            <w:tcW w:w="847" w:type="dxa"/>
          </w:tcPr>
          <w:p w14:paraId="60CFE20B" w14:textId="77777777" w:rsidR="00F05C9C" w:rsidRDefault="00F05C9C" w:rsidP="007463C9"/>
        </w:tc>
        <w:tc>
          <w:tcPr>
            <w:tcW w:w="1813" w:type="dxa"/>
          </w:tcPr>
          <w:p w14:paraId="221FAC32" w14:textId="77777777" w:rsidR="00F05C9C" w:rsidRPr="00782407" w:rsidRDefault="00F05C9C" w:rsidP="007463C9">
            <w:r>
              <w:t>Remark</w:t>
            </w:r>
          </w:p>
        </w:tc>
        <w:tc>
          <w:tcPr>
            <w:tcW w:w="1134" w:type="dxa"/>
          </w:tcPr>
          <w:p w14:paraId="341DB8BB" w14:textId="77777777" w:rsidR="00F05C9C" w:rsidRDefault="00F05C9C" w:rsidP="007463C9">
            <w:r>
              <w:t>Varchar(500)</w:t>
            </w:r>
          </w:p>
        </w:tc>
        <w:tc>
          <w:tcPr>
            <w:tcW w:w="992" w:type="dxa"/>
          </w:tcPr>
          <w:p w14:paraId="7344AB1B" w14:textId="77777777" w:rsidR="00F05C9C" w:rsidRDefault="00F05C9C" w:rsidP="007463C9"/>
        </w:tc>
        <w:tc>
          <w:tcPr>
            <w:tcW w:w="1276" w:type="dxa"/>
          </w:tcPr>
          <w:p w14:paraId="2C652E76" w14:textId="77777777" w:rsidR="00F05C9C" w:rsidRDefault="00F05C9C" w:rsidP="007463C9"/>
        </w:tc>
        <w:tc>
          <w:tcPr>
            <w:tcW w:w="1134" w:type="dxa"/>
          </w:tcPr>
          <w:p w14:paraId="40B41DE3" w14:textId="77777777" w:rsidR="00F05C9C" w:rsidRDefault="00F05C9C" w:rsidP="007463C9">
            <w:r>
              <w:rPr>
                <w:rFonts w:hint="eastAsia"/>
              </w:rPr>
              <w:t>备注</w:t>
            </w:r>
          </w:p>
        </w:tc>
        <w:tc>
          <w:tcPr>
            <w:tcW w:w="1328" w:type="dxa"/>
          </w:tcPr>
          <w:p w14:paraId="58EB7012" w14:textId="77777777" w:rsidR="00F05C9C" w:rsidRDefault="00F05C9C" w:rsidP="007463C9"/>
        </w:tc>
      </w:tr>
      <w:tr w:rsidR="00F05C9C" w14:paraId="531ACC4A" w14:textId="77777777" w:rsidTr="007463C9">
        <w:tc>
          <w:tcPr>
            <w:tcW w:w="847" w:type="dxa"/>
          </w:tcPr>
          <w:p w14:paraId="714DA452" w14:textId="77777777" w:rsidR="00F05C9C" w:rsidRDefault="00F05C9C" w:rsidP="007463C9"/>
        </w:tc>
        <w:tc>
          <w:tcPr>
            <w:tcW w:w="1813" w:type="dxa"/>
          </w:tcPr>
          <w:p w14:paraId="4AA5D7D9" w14:textId="77777777" w:rsidR="00F05C9C" w:rsidRDefault="00F05C9C" w:rsidP="007463C9">
            <w:r>
              <w:t>F</w:t>
            </w:r>
            <w:r w:rsidRPr="00F05C9C">
              <w:t>ield</w:t>
            </w:r>
          </w:p>
        </w:tc>
        <w:tc>
          <w:tcPr>
            <w:tcW w:w="1134" w:type="dxa"/>
          </w:tcPr>
          <w:p w14:paraId="575675A0" w14:textId="77777777" w:rsidR="00F05C9C" w:rsidRDefault="00F05C9C" w:rsidP="007463C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AEB5424" w14:textId="77777777" w:rsidR="00F05C9C" w:rsidRDefault="00F05C9C" w:rsidP="007463C9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107BAD4" w14:textId="77777777" w:rsidR="00F05C9C" w:rsidRDefault="00F05C9C" w:rsidP="007463C9"/>
        </w:tc>
        <w:tc>
          <w:tcPr>
            <w:tcW w:w="1134" w:type="dxa"/>
          </w:tcPr>
          <w:p w14:paraId="40971103" w14:textId="77777777" w:rsidR="00F05C9C" w:rsidRDefault="00F05C9C" w:rsidP="007463C9">
            <w:r>
              <w:rPr>
                <w:rFonts w:hint="eastAsia"/>
              </w:rPr>
              <w:t>所属</w:t>
            </w:r>
            <w:r>
              <w:t>大类</w:t>
            </w:r>
          </w:p>
        </w:tc>
        <w:tc>
          <w:tcPr>
            <w:tcW w:w="1328" w:type="dxa"/>
          </w:tcPr>
          <w:p w14:paraId="7E746A31" w14:textId="77777777" w:rsidR="00F05C9C" w:rsidRDefault="00F05C9C" w:rsidP="007463C9"/>
        </w:tc>
      </w:tr>
      <w:tr w:rsidR="00F05C9C" w14:paraId="58CF720D" w14:textId="77777777" w:rsidTr="007463C9">
        <w:tc>
          <w:tcPr>
            <w:tcW w:w="847" w:type="dxa"/>
          </w:tcPr>
          <w:p w14:paraId="461C21B4" w14:textId="77777777" w:rsidR="00F05C9C" w:rsidRDefault="00F05C9C" w:rsidP="007463C9"/>
        </w:tc>
        <w:tc>
          <w:tcPr>
            <w:tcW w:w="1813" w:type="dxa"/>
          </w:tcPr>
          <w:p w14:paraId="4045C2AB" w14:textId="77777777" w:rsidR="00F05C9C" w:rsidRDefault="00F05C9C" w:rsidP="007463C9">
            <w:r>
              <w:t>Sort</w:t>
            </w:r>
          </w:p>
        </w:tc>
        <w:tc>
          <w:tcPr>
            <w:tcW w:w="1134" w:type="dxa"/>
          </w:tcPr>
          <w:p w14:paraId="4F49F083" w14:textId="77777777" w:rsidR="00F05C9C" w:rsidRDefault="00F05C9C" w:rsidP="007463C9">
            <w:r>
              <w:t>Int</w:t>
            </w:r>
          </w:p>
        </w:tc>
        <w:tc>
          <w:tcPr>
            <w:tcW w:w="992" w:type="dxa"/>
          </w:tcPr>
          <w:p w14:paraId="629CBBFC" w14:textId="77777777" w:rsidR="00F05C9C" w:rsidRDefault="00F05C9C" w:rsidP="007463C9">
            <w:r>
              <w:t>Y</w:t>
            </w:r>
          </w:p>
        </w:tc>
        <w:tc>
          <w:tcPr>
            <w:tcW w:w="1276" w:type="dxa"/>
          </w:tcPr>
          <w:p w14:paraId="31E4B00E" w14:textId="77777777" w:rsidR="00F05C9C" w:rsidRDefault="00F05C9C" w:rsidP="007463C9"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2D42C614" w14:textId="77777777" w:rsidR="00F05C9C" w:rsidRDefault="00F05C9C" w:rsidP="007463C9">
            <w:r>
              <w:rPr>
                <w:rFonts w:hint="eastAsia"/>
              </w:rPr>
              <w:t>排序</w:t>
            </w:r>
          </w:p>
        </w:tc>
        <w:tc>
          <w:tcPr>
            <w:tcW w:w="1328" w:type="dxa"/>
          </w:tcPr>
          <w:p w14:paraId="75B5C18F" w14:textId="77777777" w:rsidR="00F05C9C" w:rsidRDefault="00F05C9C" w:rsidP="007463C9">
            <w:r>
              <w:rPr>
                <w:rFonts w:hint="eastAsia"/>
              </w:rPr>
              <w:t>降序</w:t>
            </w:r>
          </w:p>
        </w:tc>
      </w:tr>
      <w:tr w:rsidR="00F05C9C" w14:paraId="1DF879AE" w14:textId="77777777" w:rsidTr="007463C9">
        <w:tc>
          <w:tcPr>
            <w:tcW w:w="847" w:type="dxa"/>
          </w:tcPr>
          <w:p w14:paraId="2957342A" w14:textId="77777777" w:rsidR="00F05C9C" w:rsidRDefault="00F05C9C" w:rsidP="007463C9"/>
        </w:tc>
        <w:tc>
          <w:tcPr>
            <w:tcW w:w="1813" w:type="dxa"/>
          </w:tcPr>
          <w:p w14:paraId="11790820" w14:textId="77777777" w:rsidR="00F05C9C" w:rsidRDefault="00F05C9C" w:rsidP="007463C9">
            <w:r>
              <w:t>Display</w:t>
            </w:r>
          </w:p>
        </w:tc>
        <w:tc>
          <w:tcPr>
            <w:tcW w:w="1134" w:type="dxa"/>
          </w:tcPr>
          <w:p w14:paraId="6B39776F" w14:textId="77777777" w:rsidR="00F05C9C" w:rsidRDefault="00F05C9C" w:rsidP="007463C9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16A7C5ED" w14:textId="77777777" w:rsidR="00F05C9C" w:rsidRDefault="00F05C9C" w:rsidP="007463C9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3D60DE74" w14:textId="77777777" w:rsidR="00F05C9C" w:rsidRDefault="00F05C9C" w:rsidP="007463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842DB50" w14:textId="77777777" w:rsidR="00F05C9C" w:rsidRDefault="00F05C9C" w:rsidP="007463C9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8" w:type="dxa"/>
          </w:tcPr>
          <w:p w14:paraId="47E4575E" w14:textId="77777777" w:rsidR="00F05C9C" w:rsidRDefault="00F05C9C" w:rsidP="007463C9">
            <w:r>
              <w:rPr>
                <w:rFonts w:hint="eastAsia"/>
              </w:rPr>
              <w:t>1</w:t>
            </w:r>
            <w:r>
              <w:t>显示</w:t>
            </w:r>
            <w:r>
              <w:t>0</w:t>
            </w:r>
            <w:r>
              <w:t>不显示</w:t>
            </w:r>
          </w:p>
        </w:tc>
      </w:tr>
      <w:tr w:rsidR="00F05C9C" w14:paraId="7C62389C" w14:textId="77777777" w:rsidTr="007463C9">
        <w:tc>
          <w:tcPr>
            <w:tcW w:w="847" w:type="dxa"/>
          </w:tcPr>
          <w:p w14:paraId="6060DB74" w14:textId="77777777" w:rsidR="00F05C9C" w:rsidRDefault="00F05C9C" w:rsidP="007463C9">
            <w:pPr>
              <w:ind w:left="210" w:right="210"/>
            </w:pPr>
          </w:p>
        </w:tc>
        <w:tc>
          <w:tcPr>
            <w:tcW w:w="1813" w:type="dxa"/>
          </w:tcPr>
          <w:p w14:paraId="7ECFE9C6" w14:textId="77777777" w:rsidR="00F05C9C" w:rsidRDefault="00F05C9C" w:rsidP="007463C9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09483BB5" w14:textId="77777777" w:rsidR="00F05C9C" w:rsidRDefault="00F05C9C" w:rsidP="007463C9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33273C16" w14:textId="77777777" w:rsidR="00F05C9C" w:rsidRDefault="00F05C9C" w:rsidP="007463C9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0338EDB7" w14:textId="77777777" w:rsidR="00F05C9C" w:rsidRDefault="00F05C9C" w:rsidP="007463C9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3A04312A" w14:textId="77777777" w:rsidR="00F05C9C" w:rsidRDefault="00F05C9C" w:rsidP="007463C9">
            <w:pPr>
              <w:ind w:right="210"/>
            </w:pPr>
          </w:p>
        </w:tc>
        <w:tc>
          <w:tcPr>
            <w:tcW w:w="1328" w:type="dxa"/>
          </w:tcPr>
          <w:p w14:paraId="4DDEEE21" w14:textId="77777777" w:rsidR="00F05C9C" w:rsidRDefault="00F05C9C" w:rsidP="007463C9">
            <w:pPr>
              <w:ind w:left="210" w:right="210"/>
            </w:pPr>
          </w:p>
        </w:tc>
      </w:tr>
      <w:tr w:rsidR="00F05C9C" w14:paraId="648A41A5" w14:textId="77777777" w:rsidTr="007463C9">
        <w:tc>
          <w:tcPr>
            <w:tcW w:w="847" w:type="dxa"/>
          </w:tcPr>
          <w:p w14:paraId="5F22A398" w14:textId="77777777" w:rsidR="00F05C9C" w:rsidRDefault="00F05C9C" w:rsidP="007463C9">
            <w:pPr>
              <w:ind w:left="210" w:right="210"/>
            </w:pPr>
          </w:p>
        </w:tc>
        <w:tc>
          <w:tcPr>
            <w:tcW w:w="1813" w:type="dxa"/>
          </w:tcPr>
          <w:p w14:paraId="4EEADFDA" w14:textId="77777777" w:rsidR="00F05C9C" w:rsidRDefault="00F05C9C" w:rsidP="007463C9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239A7BAC" w14:textId="77777777" w:rsidR="00F05C9C" w:rsidRDefault="00F05C9C" w:rsidP="007463C9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78874847" w14:textId="77777777" w:rsidR="00F05C9C" w:rsidRDefault="00F05C9C" w:rsidP="007463C9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78ECC0FA" w14:textId="77777777" w:rsidR="00F05C9C" w:rsidRDefault="00F05C9C" w:rsidP="007463C9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2DB43A52" w14:textId="77777777" w:rsidR="00F05C9C" w:rsidRDefault="00F05C9C" w:rsidP="007463C9">
            <w:pPr>
              <w:ind w:right="210"/>
            </w:pPr>
          </w:p>
        </w:tc>
        <w:tc>
          <w:tcPr>
            <w:tcW w:w="1328" w:type="dxa"/>
          </w:tcPr>
          <w:p w14:paraId="762E2D3C" w14:textId="77777777" w:rsidR="00F05C9C" w:rsidRDefault="00F05C9C" w:rsidP="007463C9">
            <w:pPr>
              <w:ind w:left="210" w:right="210"/>
            </w:pPr>
          </w:p>
        </w:tc>
      </w:tr>
    </w:tbl>
    <w:p w14:paraId="270531AE" w14:textId="77777777" w:rsidR="00F05C9C" w:rsidRDefault="00F05C9C" w:rsidP="00F05C9C">
      <w:r>
        <w:rPr>
          <w:rFonts w:hint="eastAsia"/>
        </w:rPr>
        <w:t>|</w:t>
      </w:r>
    </w:p>
    <w:p w14:paraId="0D4FB8C8" w14:textId="77777777" w:rsidR="00F05C9C" w:rsidRDefault="00F05C9C" w:rsidP="00F05C9C"/>
    <w:p w14:paraId="46707898" w14:textId="77777777" w:rsidR="00F05C9C" w:rsidRDefault="00F05C9C" w:rsidP="00F05C9C">
      <w:pPr>
        <w:pStyle w:val="a0"/>
      </w:pPr>
      <w:bookmarkStart w:id="159" w:name="_Toc427236729"/>
      <w:bookmarkStart w:id="160" w:name="_Toc430249300"/>
      <w:r>
        <w:rPr>
          <w:rFonts w:hint="eastAsia"/>
        </w:rPr>
        <w:t>课程</w:t>
      </w:r>
      <w:r>
        <w:t>主题表</w:t>
      </w:r>
      <w:bookmarkEnd w:id="159"/>
      <w:bookmarkEnd w:id="160"/>
    </w:p>
    <w:p w14:paraId="63CF31F0" w14:textId="77777777" w:rsidR="00F05C9C" w:rsidRDefault="00F05C9C" w:rsidP="00F05C9C">
      <w:r>
        <w:rPr>
          <w:rFonts w:hint="eastAsia"/>
        </w:rPr>
        <w:t>*</w:t>
      </w:r>
      <w:r>
        <w:t>Traning</w:t>
      </w:r>
      <w:r>
        <w:rPr>
          <w:rFonts w:hint="eastAsia"/>
        </w:rPr>
        <w:t>_</w:t>
      </w:r>
      <w:r>
        <w:t>Topic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F05C9C" w14:paraId="28400811" w14:textId="77777777" w:rsidTr="007463C9">
        <w:tc>
          <w:tcPr>
            <w:tcW w:w="847" w:type="dxa"/>
          </w:tcPr>
          <w:p w14:paraId="1EBBB269" w14:textId="77777777" w:rsidR="00F05C9C" w:rsidRPr="002177A0" w:rsidRDefault="00F05C9C" w:rsidP="007463C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21B8210A" w14:textId="77777777" w:rsidR="00F05C9C" w:rsidRPr="002177A0" w:rsidRDefault="00F05C9C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2FD84DA2" w14:textId="77777777" w:rsidR="00F05C9C" w:rsidRPr="002177A0" w:rsidRDefault="00F05C9C" w:rsidP="00746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182700E4" w14:textId="77777777" w:rsidR="00F05C9C" w:rsidRPr="002177A0" w:rsidRDefault="00F05C9C" w:rsidP="007463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2B59F7C8" w14:textId="77777777" w:rsidR="00F05C9C" w:rsidRPr="002177A0" w:rsidRDefault="00F05C9C" w:rsidP="007463C9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35837C0A" w14:textId="77777777" w:rsidR="00F05C9C" w:rsidRPr="002177A0" w:rsidRDefault="00F05C9C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103A50F2" w14:textId="77777777" w:rsidR="00F05C9C" w:rsidRPr="002177A0" w:rsidRDefault="00F05C9C" w:rsidP="007463C9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F05C9C" w14:paraId="3BDA4889" w14:textId="77777777" w:rsidTr="007463C9">
        <w:tc>
          <w:tcPr>
            <w:tcW w:w="847" w:type="dxa"/>
          </w:tcPr>
          <w:p w14:paraId="3B8237D6" w14:textId="77777777" w:rsidR="00F05C9C" w:rsidRDefault="00F05C9C" w:rsidP="007463C9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0DA4E769" w14:textId="77777777" w:rsidR="00F05C9C" w:rsidRDefault="00F05C9C" w:rsidP="007463C9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A4E5262" w14:textId="77777777" w:rsidR="00F05C9C" w:rsidRDefault="00F05C9C" w:rsidP="007463C9"/>
        </w:tc>
        <w:tc>
          <w:tcPr>
            <w:tcW w:w="992" w:type="dxa"/>
          </w:tcPr>
          <w:p w14:paraId="79BB25A8" w14:textId="77777777" w:rsidR="00F05C9C" w:rsidRDefault="00F05C9C" w:rsidP="007463C9"/>
        </w:tc>
        <w:tc>
          <w:tcPr>
            <w:tcW w:w="1276" w:type="dxa"/>
          </w:tcPr>
          <w:p w14:paraId="1BA096BE" w14:textId="77777777" w:rsidR="00F05C9C" w:rsidRDefault="00F05C9C" w:rsidP="007463C9"/>
        </w:tc>
        <w:tc>
          <w:tcPr>
            <w:tcW w:w="1134" w:type="dxa"/>
          </w:tcPr>
          <w:p w14:paraId="7AC3C279" w14:textId="77777777" w:rsidR="00F05C9C" w:rsidRDefault="00F05C9C" w:rsidP="007463C9"/>
        </w:tc>
        <w:tc>
          <w:tcPr>
            <w:tcW w:w="1328" w:type="dxa"/>
          </w:tcPr>
          <w:p w14:paraId="430898CA" w14:textId="77777777" w:rsidR="00F05C9C" w:rsidRDefault="00F05C9C" w:rsidP="007463C9"/>
        </w:tc>
      </w:tr>
      <w:tr w:rsidR="00F05C9C" w14:paraId="5EA7A6D7" w14:textId="77777777" w:rsidTr="007463C9">
        <w:tc>
          <w:tcPr>
            <w:tcW w:w="847" w:type="dxa"/>
          </w:tcPr>
          <w:p w14:paraId="401D90BA" w14:textId="77777777" w:rsidR="00F05C9C" w:rsidRDefault="00F05C9C" w:rsidP="007463C9"/>
        </w:tc>
        <w:tc>
          <w:tcPr>
            <w:tcW w:w="1813" w:type="dxa"/>
          </w:tcPr>
          <w:p w14:paraId="49460B0F" w14:textId="77777777" w:rsidR="00F05C9C" w:rsidRDefault="00F05C9C" w:rsidP="007463C9">
            <w:r>
              <w:t>Title</w:t>
            </w:r>
          </w:p>
        </w:tc>
        <w:tc>
          <w:tcPr>
            <w:tcW w:w="1134" w:type="dxa"/>
          </w:tcPr>
          <w:p w14:paraId="1F230FF9" w14:textId="77777777" w:rsidR="00F05C9C" w:rsidRDefault="00F05C9C" w:rsidP="0083265F">
            <w:r>
              <w:t>Varchar</w:t>
            </w:r>
            <w:r>
              <w:rPr>
                <w:rFonts w:hint="eastAsia"/>
              </w:rPr>
              <w:t>(</w:t>
            </w:r>
            <w:r w:rsidR="0083265F"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14:paraId="1F288EEA" w14:textId="77777777" w:rsidR="00F05C9C" w:rsidRDefault="00F05C9C" w:rsidP="007463C9"/>
        </w:tc>
        <w:tc>
          <w:tcPr>
            <w:tcW w:w="1276" w:type="dxa"/>
          </w:tcPr>
          <w:p w14:paraId="71FF571C" w14:textId="77777777" w:rsidR="00F05C9C" w:rsidRDefault="00F05C9C" w:rsidP="007463C9"/>
        </w:tc>
        <w:tc>
          <w:tcPr>
            <w:tcW w:w="1134" w:type="dxa"/>
          </w:tcPr>
          <w:p w14:paraId="6BBDBE89" w14:textId="77777777" w:rsidR="00F05C9C" w:rsidRDefault="00F05C9C" w:rsidP="007463C9">
            <w:r>
              <w:rPr>
                <w:rFonts w:hint="eastAsia"/>
              </w:rPr>
              <w:t>显示内容</w:t>
            </w:r>
          </w:p>
        </w:tc>
        <w:tc>
          <w:tcPr>
            <w:tcW w:w="1328" w:type="dxa"/>
          </w:tcPr>
          <w:p w14:paraId="6943873A" w14:textId="77777777" w:rsidR="00F05C9C" w:rsidRDefault="00F05C9C" w:rsidP="007463C9"/>
        </w:tc>
      </w:tr>
      <w:tr w:rsidR="00F05C9C" w14:paraId="1B05CB8B" w14:textId="77777777" w:rsidTr="007463C9">
        <w:tc>
          <w:tcPr>
            <w:tcW w:w="847" w:type="dxa"/>
          </w:tcPr>
          <w:p w14:paraId="60B88016" w14:textId="77777777" w:rsidR="00F05C9C" w:rsidRDefault="00F05C9C" w:rsidP="007463C9"/>
        </w:tc>
        <w:tc>
          <w:tcPr>
            <w:tcW w:w="1813" w:type="dxa"/>
          </w:tcPr>
          <w:p w14:paraId="2116C11B" w14:textId="77777777" w:rsidR="00F05C9C" w:rsidRPr="00782407" w:rsidRDefault="00F05C9C" w:rsidP="007463C9">
            <w:r>
              <w:t>Remark</w:t>
            </w:r>
          </w:p>
        </w:tc>
        <w:tc>
          <w:tcPr>
            <w:tcW w:w="1134" w:type="dxa"/>
          </w:tcPr>
          <w:p w14:paraId="00FAFEFB" w14:textId="77777777" w:rsidR="00F05C9C" w:rsidRDefault="00F05C9C" w:rsidP="007463C9">
            <w:r>
              <w:t>Varchar(500)</w:t>
            </w:r>
          </w:p>
        </w:tc>
        <w:tc>
          <w:tcPr>
            <w:tcW w:w="992" w:type="dxa"/>
          </w:tcPr>
          <w:p w14:paraId="38149250" w14:textId="77777777" w:rsidR="00F05C9C" w:rsidRDefault="00F05C9C" w:rsidP="007463C9"/>
        </w:tc>
        <w:tc>
          <w:tcPr>
            <w:tcW w:w="1276" w:type="dxa"/>
          </w:tcPr>
          <w:p w14:paraId="083DEA92" w14:textId="77777777" w:rsidR="00F05C9C" w:rsidRDefault="00F05C9C" w:rsidP="007463C9"/>
        </w:tc>
        <w:tc>
          <w:tcPr>
            <w:tcW w:w="1134" w:type="dxa"/>
          </w:tcPr>
          <w:p w14:paraId="4A5CAA5F" w14:textId="77777777" w:rsidR="00F05C9C" w:rsidRDefault="00F05C9C" w:rsidP="007463C9">
            <w:r>
              <w:rPr>
                <w:rFonts w:hint="eastAsia"/>
              </w:rPr>
              <w:t>备注</w:t>
            </w:r>
          </w:p>
        </w:tc>
        <w:tc>
          <w:tcPr>
            <w:tcW w:w="1328" w:type="dxa"/>
          </w:tcPr>
          <w:p w14:paraId="6000D55A" w14:textId="77777777" w:rsidR="00F05C9C" w:rsidRDefault="00F05C9C" w:rsidP="007463C9"/>
        </w:tc>
      </w:tr>
      <w:tr w:rsidR="00F05C9C" w14:paraId="02E27FE8" w14:textId="77777777" w:rsidTr="007463C9">
        <w:tc>
          <w:tcPr>
            <w:tcW w:w="847" w:type="dxa"/>
          </w:tcPr>
          <w:p w14:paraId="485E51E9" w14:textId="77777777" w:rsidR="00F05C9C" w:rsidRDefault="00F05C9C" w:rsidP="007463C9"/>
        </w:tc>
        <w:tc>
          <w:tcPr>
            <w:tcW w:w="1813" w:type="dxa"/>
          </w:tcPr>
          <w:p w14:paraId="65793D3F" w14:textId="77777777" w:rsidR="00F05C9C" w:rsidRDefault="00F05C9C" w:rsidP="007463C9">
            <w:r>
              <w:rPr>
                <w:rFonts w:hint="eastAsia"/>
              </w:rPr>
              <w:t>Category</w:t>
            </w:r>
            <w:r>
              <w:t>Id</w:t>
            </w:r>
          </w:p>
        </w:tc>
        <w:tc>
          <w:tcPr>
            <w:tcW w:w="1134" w:type="dxa"/>
          </w:tcPr>
          <w:p w14:paraId="772F7F69" w14:textId="77777777" w:rsidR="00F05C9C" w:rsidRDefault="00F05C9C" w:rsidP="007463C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7437E411" w14:textId="77777777" w:rsidR="00F05C9C" w:rsidRDefault="00F05C9C" w:rsidP="007463C9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1F354302" w14:textId="77777777" w:rsidR="00F05C9C" w:rsidRDefault="00F05C9C" w:rsidP="007463C9"/>
        </w:tc>
        <w:tc>
          <w:tcPr>
            <w:tcW w:w="1134" w:type="dxa"/>
          </w:tcPr>
          <w:p w14:paraId="59586DAE" w14:textId="77777777" w:rsidR="00F05C9C" w:rsidRDefault="00F05C9C" w:rsidP="007463C9">
            <w:r>
              <w:rPr>
                <w:rFonts w:hint="eastAsia"/>
              </w:rPr>
              <w:t>所属</w:t>
            </w:r>
            <w:r>
              <w:t>小分类</w:t>
            </w:r>
          </w:p>
        </w:tc>
        <w:tc>
          <w:tcPr>
            <w:tcW w:w="1328" w:type="dxa"/>
          </w:tcPr>
          <w:p w14:paraId="307490C4" w14:textId="77777777" w:rsidR="00F05C9C" w:rsidRDefault="00F05C9C" w:rsidP="007463C9"/>
        </w:tc>
      </w:tr>
      <w:tr w:rsidR="00A01CA4" w14:paraId="1253F54A" w14:textId="77777777" w:rsidTr="007463C9">
        <w:tc>
          <w:tcPr>
            <w:tcW w:w="847" w:type="dxa"/>
          </w:tcPr>
          <w:p w14:paraId="46518C72" w14:textId="77777777" w:rsidR="00A01CA4" w:rsidRDefault="00A01CA4" w:rsidP="007463C9"/>
        </w:tc>
        <w:tc>
          <w:tcPr>
            <w:tcW w:w="1813" w:type="dxa"/>
          </w:tcPr>
          <w:p w14:paraId="4185CEDA" w14:textId="77777777" w:rsidR="00A01CA4" w:rsidRDefault="00A01CA4" w:rsidP="007463C9">
            <w:r>
              <w:t>Credits</w:t>
            </w:r>
          </w:p>
        </w:tc>
        <w:tc>
          <w:tcPr>
            <w:tcW w:w="1134" w:type="dxa"/>
          </w:tcPr>
          <w:p w14:paraId="455D5F15" w14:textId="77777777" w:rsidR="00A01CA4" w:rsidRDefault="00A01CA4" w:rsidP="007463C9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992" w:type="dxa"/>
          </w:tcPr>
          <w:p w14:paraId="2A1572F6" w14:textId="77777777" w:rsidR="00A01CA4" w:rsidRDefault="00A01CA4" w:rsidP="007463C9"/>
        </w:tc>
        <w:tc>
          <w:tcPr>
            <w:tcW w:w="1276" w:type="dxa"/>
          </w:tcPr>
          <w:p w14:paraId="13E8020A" w14:textId="77777777" w:rsidR="00A01CA4" w:rsidRDefault="00A01CA4" w:rsidP="007463C9"/>
        </w:tc>
        <w:tc>
          <w:tcPr>
            <w:tcW w:w="1134" w:type="dxa"/>
          </w:tcPr>
          <w:p w14:paraId="46A2F5BA" w14:textId="77777777" w:rsidR="00A01CA4" w:rsidRDefault="00A01CA4" w:rsidP="007463C9">
            <w:r>
              <w:rPr>
                <w:rFonts w:hint="eastAsia"/>
              </w:rPr>
              <w:t>建议</w:t>
            </w:r>
            <w:r>
              <w:t>课时</w:t>
            </w:r>
          </w:p>
        </w:tc>
        <w:tc>
          <w:tcPr>
            <w:tcW w:w="1328" w:type="dxa"/>
          </w:tcPr>
          <w:p w14:paraId="74B9ADF8" w14:textId="77777777" w:rsidR="00A01CA4" w:rsidRDefault="00A01CA4" w:rsidP="007463C9"/>
        </w:tc>
      </w:tr>
      <w:tr w:rsidR="00F05C9C" w14:paraId="65391B06" w14:textId="77777777" w:rsidTr="007463C9">
        <w:tc>
          <w:tcPr>
            <w:tcW w:w="847" w:type="dxa"/>
          </w:tcPr>
          <w:p w14:paraId="39F5C477" w14:textId="77777777" w:rsidR="00F05C9C" w:rsidRDefault="00F05C9C" w:rsidP="007463C9"/>
        </w:tc>
        <w:tc>
          <w:tcPr>
            <w:tcW w:w="1813" w:type="dxa"/>
          </w:tcPr>
          <w:p w14:paraId="247EE5FE" w14:textId="77777777" w:rsidR="00F05C9C" w:rsidRDefault="00F05C9C" w:rsidP="007463C9">
            <w:r>
              <w:t>Sort</w:t>
            </w:r>
          </w:p>
        </w:tc>
        <w:tc>
          <w:tcPr>
            <w:tcW w:w="1134" w:type="dxa"/>
          </w:tcPr>
          <w:p w14:paraId="334A162B" w14:textId="77777777" w:rsidR="00F05C9C" w:rsidRDefault="00F05C9C" w:rsidP="007463C9">
            <w:r>
              <w:t>Int</w:t>
            </w:r>
          </w:p>
        </w:tc>
        <w:tc>
          <w:tcPr>
            <w:tcW w:w="992" w:type="dxa"/>
          </w:tcPr>
          <w:p w14:paraId="3C4141BE" w14:textId="77777777" w:rsidR="00F05C9C" w:rsidRDefault="00F05C9C" w:rsidP="007463C9">
            <w:r>
              <w:t>Y</w:t>
            </w:r>
          </w:p>
        </w:tc>
        <w:tc>
          <w:tcPr>
            <w:tcW w:w="1276" w:type="dxa"/>
          </w:tcPr>
          <w:p w14:paraId="2E83F2DC" w14:textId="77777777" w:rsidR="00F05C9C" w:rsidRDefault="00F05C9C" w:rsidP="007463C9"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1708BDC9" w14:textId="77777777" w:rsidR="00F05C9C" w:rsidRDefault="00F05C9C" w:rsidP="007463C9">
            <w:r>
              <w:rPr>
                <w:rFonts w:hint="eastAsia"/>
              </w:rPr>
              <w:t>排序</w:t>
            </w:r>
          </w:p>
        </w:tc>
        <w:tc>
          <w:tcPr>
            <w:tcW w:w="1328" w:type="dxa"/>
          </w:tcPr>
          <w:p w14:paraId="45659605" w14:textId="77777777" w:rsidR="00F05C9C" w:rsidRDefault="00F05C9C" w:rsidP="007463C9">
            <w:r>
              <w:rPr>
                <w:rFonts w:hint="eastAsia"/>
              </w:rPr>
              <w:t>降序</w:t>
            </w:r>
          </w:p>
        </w:tc>
      </w:tr>
      <w:tr w:rsidR="00F05C9C" w14:paraId="0AEE13BF" w14:textId="77777777" w:rsidTr="007463C9">
        <w:tc>
          <w:tcPr>
            <w:tcW w:w="847" w:type="dxa"/>
          </w:tcPr>
          <w:p w14:paraId="5ACEB3E2" w14:textId="77777777" w:rsidR="00F05C9C" w:rsidRDefault="00F05C9C" w:rsidP="007463C9"/>
        </w:tc>
        <w:tc>
          <w:tcPr>
            <w:tcW w:w="1813" w:type="dxa"/>
          </w:tcPr>
          <w:p w14:paraId="46D7C4DC" w14:textId="77777777" w:rsidR="00F05C9C" w:rsidRDefault="00F05C9C" w:rsidP="007463C9">
            <w:r>
              <w:t>Display</w:t>
            </w:r>
          </w:p>
        </w:tc>
        <w:tc>
          <w:tcPr>
            <w:tcW w:w="1134" w:type="dxa"/>
          </w:tcPr>
          <w:p w14:paraId="5EA80B01" w14:textId="77777777" w:rsidR="00F05C9C" w:rsidRDefault="00F05C9C" w:rsidP="007463C9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6FBB1275" w14:textId="77777777" w:rsidR="00F05C9C" w:rsidRDefault="00F05C9C" w:rsidP="007463C9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76BFFE53" w14:textId="77777777" w:rsidR="00F05C9C" w:rsidRDefault="00F05C9C" w:rsidP="007463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E8C9EAD" w14:textId="77777777" w:rsidR="00F05C9C" w:rsidRDefault="00F05C9C" w:rsidP="007463C9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8" w:type="dxa"/>
          </w:tcPr>
          <w:p w14:paraId="33B03BAC" w14:textId="77777777" w:rsidR="00F05C9C" w:rsidRDefault="00F05C9C" w:rsidP="007463C9">
            <w:r>
              <w:rPr>
                <w:rFonts w:hint="eastAsia"/>
              </w:rPr>
              <w:t>1</w:t>
            </w:r>
            <w:r>
              <w:t>显示</w:t>
            </w:r>
            <w:r>
              <w:t>0</w:t>
            </w:r>
            <w:r>
              <w:t>不</w:t>
            </w:r>
            <w:r>
              <w:lastRenderedPageBreak/>
              <w:t>显示</w:t>
            </w:r>
          </w:p>
        </w:tc>
      </w:tr>
      <w:tr w:rsidR="00F05C9C" w14:paraId="28F465B2" w14:textId="77777777" w:rsidTr="007463C9">
        <w:tc>
          <w:tcPr>
            <w:tcW w:w="847" w:type="dxa"/>
          </w:tcPr>
          <w:p w14:paraId="6A784D31" w14:textId="77777777" w:rsidR="00F05C9C" w:rsidRDefault="00F05C9C" w:rsidP="007463C9">
            <w:pPr>
              <w:ind w:left="210" w:right="210"/>
            </w:pPr>
          </w:p>
        </w:tc>
        <w:tc>
          <w:tcPr>
            <w:tcW w:w="1813" w:type="dxa"/>
          </w:tcPr>
          <w:p w14:paraId="24364398" w14:textId="77777777" w:rsidR="00F05C9C" w:rsidRDefault="00F05C9C" w:rsidP="007463C9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50CBDC2F" w14:textId="77777777" w:rsidR="00F05C9C" w:rsidRDefault="00F05C9C" w:rsidP="007463C9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37CAD93B" w14:textId="77777777" w:rsidR="00F05C9C" w:rsidRDefault="00F05C9C" w:rsidP="007463C9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7BFC8452" w14:textId="77777777" w:rsidR="00F05C9C" w:rsidRDefault="00F05C9C" w:rsidP="007463C9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16D4077" w14:textId="77777777" w:rsidR="00F05C9C" w:rsidRDefault="00F05C9C" w:rsidP="007463C9">
            <w:pPr>
              <w:ind w:right="210"/>
            </w:pPr>
          </w:p>
        </w:tc>
        <w:tc>
          <w:tcPr>
            <w:tcW w:w="1328" w:type="dxa"/>
          </w:tcPr>
          <w:p w14:paraId="774EE6AD" w14:textId="77777777" w:rsidR="00F05C9C" w:rsidRDefault="00F05C9C" w:rsidP="007463C9">
            <w:pPr>
              <w:ind w:left="210" w:right="210"/>
            </w:pPr>
          </w:p>
        </w:tc>
      </w:tr>
      <w:tr w:rsidR="00F05C9C" w14:paraId="48D7A511" w14:textId="77777777" w:rsidTr="007463C9">
        <w:tc>
          <w:tcPr>
            <w:tcW w:w="847" w:type="dxa"/>
          </w:tcPr>
          <w:p w14:paraId="42EE3867" w14:textId="77777777" w:rsidR="00F05C9C" w:rsidRDefault="00F05C9C" w:rsidP="007463C9">
            <w:pPr>
              <w:ind w:left="210" w:right="210"/>
            </w:pPr>
          </w:p>
        </w:tc>
        <w:tc>
          <w:tcPr>
            <w:tcW w:w="1813" w:type="dxa"/>
          </w:tcPr>
          <w:p w14:paraId="47F69FFC" w14:textId="77777777" w:rsidR="00F05C9C" w:rsidRDefault="00F05C9C" w:rsidP="007463C9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5B6454D8" w14:textId="77777777" w:rsidR="00F05C9C" w:rsidRDefault="00F05C9C" w:rsidP="007463C9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3317DB8E" w14:textId="77777777" w:rsidR="00F05C9C" w:rsidRDefault="00F05C9C" w:rsidP="007463C9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354E9E71" w14:textId="77777777" w:rsidR="00F05C9C" w:rsidRDefault="00F05C9C" w:rsidP="007463C9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2421364F" w14:textId="77777777" w:rsidR="00F05C9C" w:rsidRDefault="00F05C9C" w:rsidP="007463C9">
            <w:pPr>
              <w:ind w:right="210"/>
            </w:pPr>
          </w:p>
        </w:tc>
        <w:tc>
          <w:tcPr>
            <w:tcW w:w="1328" w:type="dxa"/>
          </w:tcPr>
          <w:p w14:paraId="292D45B3" w14:textId="77777777" w:rsidR="00F05C9C" w:rsidRDefault="00F05C9C" w:rsidP="007463C9">
            <w:pPr>
              <w:ind w:left="210" w:right="210"/>
            </w:pPr>
          </w:p>
        </w:tc>
      </w:tr>
    </w:tbl>
    <w:p w14:paraId="13E44A21" w14:textId="77777777" w:rsidR="00F05C9C" w:rsidRDefault="00F05C9C" w:rsidP="00F05C9C">
      <w:r>
        <w:rPr>
          <w:rFonts w:hint="eastAsia"/>
        </w:rPr>
        <w:t>|</w:t>
      </w:r>
    </w:p>
    <w:p w14:paraId="37FC9C5F" w14:textId="77777777" w:rsidR="00F05C9C" w:rsidRDefault="00F05C9C" w:rsidP="009258D0"/>
    <w:p w14:paraId="7107ADD1" w14:textId="77777777" w:rsidR="00F05C9C" w:rsidRDefault="00F05C9C" w:rsidP="009258D0"/>
    <w:p w14:paraId="4EA42BCD" w14:textId="77777777" w:rsidR="008D645D" w:rsidRDefault="008D645D" w:rsidP="008D645D">
      <w:pPr>
        <w:pStyle w:val="a0"/>
      </w:pPr>
      <w:bookmarkStart w:id="161" w:name="_Toc427236730"/>
      <w:bookmarkStart w:id="162" w:name="_Toc430249301"/>
      <w:r>
        <w:rPr>
          <w:rFonts w:hint="eastAsia"/>
        </w:rPr>
        <w:t>信息</w:t>
      </w:r>
      <w:r>
        <w:t>通知表</w:t>
      </w:r>
      <w:bookmarkEnd w:id="161"/>
      <w:bookmarkEnd w:id="162"/>
    </w:p>
    <w:p w14:paraId="0B314180" w14:textId="77777777" w:rsidR="008D645D" w:rsidRDefault="008D645D" w:rsidP="008D645D">
      <w:r>
        <w:rPr>
          <w:rFonts w:hint="eastAsia"/>
        </w:rPr>
        <w:t>*</w:t>
      </w:r>
      <w:r>
        <w:t>Sys</w:t>
      </w:r>
      <w:r>
        <w:rPr>
          <w:rFonts w:hint="eastAsia"/>
        </w:rPr>
        <w:t>_</w:t>
      </w:r>
      <w:r>
        <w:t>Message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847"/>
        <w:gridCol w:w="1813"/>
        <w:gridCol w:w="1134"/>
        <w:gridCol w:w="992"/>
        <w:gridCol w:w="1276"/>
        <w:gridCol w:w="1134"/>
        <w:gridCol w:w="1328"/>
      </w:tblGrid>
      <w:tr w:rsidR="008D645D" w14:paraId="1374D905" w14:textId="77777777" w:rsidTr="00596920">
        <w:tc>
          <w:tcPr>
            <w:tcW w:w="847" w:type="dxa"/>
          </w:tcPr>
          <w:p w14:paraId="7BAA7FCC" w14:textId="77777777" w:rsidR="008D645D" w:rsidRPr="002177A0" w:rsidRDefault="008D645D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813" w:type="dxa"/>
          </w:tcPr>
          <w:p w14:paraId="56F5AD12" w14:textId="77777777" w:rsidR="008D645D" w:rsidRPr="002177A0" w:rsidRDefault="008D645D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134" w:type="dxa"/>
          </w:tcPr>
          <w:p w14:paraId="29FD5E09" w14:textId="77777777" w:rsidR="008D645D" w:rsidRPr="002177A0" w:rsidRDefault="008D645D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</w:tcPr>
          <w:p w14:paraId="780D5895" w14:textId="77777777" w:rsidR="008D645D" w:rsidRPr="002177A0" w:rsidRDefault="008D645D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276" w:type="dxa"/>
          </w:tcPr>
          <w:p w14:paraId="330C39C0" w14:textId="77777777" w:rsidR="008D645D" w:rsidRPr="002177A0" w:rsidRDefault="008D645D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77104AB2" w14:textId="77777777" w:rsidR="008D645D" w:rsidRPr="002177A0" w:rsidRDefault="008D645D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8" w:type="dxa"/>
          </w:tcPr>
          <w:p w14:paraId="470E8799" w14:textId="77777777" w:rsidR="008D645D" w:rsidRPr="002177A0" w:rsidRDefault="008D645D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8D645D" w14:paraId="3418EC35" w14:textId="77777777" w:rsidTr="00596920">
        <w:tc>
          <w:tcPr>
            <w:tcW w:w="847" w:type="dxa"/>
          </w:tcPr>
          <w:p w14:paraId="04B63F88" w14:textId="77777777" w:rsidR="008D645D" w:rsidRDefault="008D645D" w:rsidP="00596920">
            <w:r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5EAFE60C" w14:textId="77777777" w:rsidR="008D645D" w:rsidRDefault="008D645D" w:rsidP="00596920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1D19498E" w14:textId="77777777" w:rsidR="008D645D" w:rsidRDefault="008D645D" w:rsidP="00596920"/>
        </w:tc>
        <w:tc>
          <w:tcPr>
            <w:tcW w:w="992" w:type="dxa"/>
          </w:tcPr>
          <w:p w14:paraId="6E279557" w14:textId="77777777" w:rsidR="008D645D" w:rsidRDefault="008D645D" w:rsidP="00596920"/>
        </w:tc>
        <w:tc>
          <w:tcPr>
            <w:tcW w:w="1276" w:type="dxa"/>
          </w:tcPr>
          <w:p w14:paraId="7F9912C1" w14:textId="77777777" w:rsidR="008D645D" w:rsidRDefault="008D645D" w:rsidP="00596920"/>
        </w:tc>
        <w:tc>
          <w:tcPr>
            <w:tcW w:w="1134" w:type="dxa"/>
          </w:tcPr>
          <w:p w14:paraId="2E716289" w14:textId="77777777" w:rsidR="008D645D" w:rsidRDefault="008D645D" w:rsidP="00596920"/>
        </w:tc>
        <w:tc>
          <w:tcPr>
            <w:tcW w:w="1328" w:type="dxa"/>
          </w:tcPr>
          <w:p w14:paraId="4EDDF550" w14:textId="77777777" w:rsidR="008D645D" w:rsidRDefault="008D645D" w:rsidP="00596920"/>
        </w:tc>
      </w:tr>
      <w:tr w:rsidR="00024E31" w14:paraId="7A7BB7FC" w14:textId="77777777" w:rsidTr="00596920">
        <w:tc>
          <w:tcPr>
            <w:tcW w:w="847" w:type="dxa"/>
          </w:tcPr>
          <w:p w14:paraId="3B2A878B" w14:textId="77777777" w:rsidR="00024E31" w:rsidRDefault="00024E31" w:rsidP="00024E31"/>
        </w:tc>
        <w:tc>
          <w:tcPr>
            <w:tcW w:w="1813" w:type="dxa"/>
          </w:tcPr>
          <w:p w14:paraId="699EB49D" w14:textId="77777777" w:rsidR="00024E31" w:rsidRDefault="00024E31" w:rsidP="00024E31">
            <w:r>
              <w:rPr>
                <w:rFonts w:hint="eastAsia"/>
              </w:rPr>
              <w:t>Partition</w:t>
            </w:r>
            <w:r>
              <w:t>Id</w:t>
            </w:r>
          </w:p>
        </w:tc>
        <w:tc>
          <w:tcPr>
            <w:tcW w:w="1134" w:type="dxa"/>
          </w:tcPr>
          <w:p w14:paraId="0883D211" w14:textId="77777777" w:rsidR="00024E31" w:rsidRDefault="00024E31" w:rsidP="00024E3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41E8049" w14:textId="77777777" w:rsidR="00024E31" w:rsidRDefault="00024E31" w:rsidP="00024E31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612C4D81" w14:textId="77777777" w:rsidR="00024E31" w:rsidRDefault="00024E31" w:rsidP="00024E31"/>
        </w:tc>
        <w:tc>
          <w:tcPr>
            <w:tcW w:w="1134" w:type="dxa"/>
          </w:tcPr>
          <w:p w14:paraId="7BA637A9" w14:textId="77777777" w:rsidR="00024E31" w:rsidRDefault="00024E31" w:rsidP="00024E31">
            <w:r>
              <w:rPr>
                <w:rFonts w:hint="eastAsia"/>
              </w:rPr>
              <w:t>在</w:t>
            </w:r>
            <w:r>
              <w:t>哪一个分区负责管理</w:t>
            </w:r>
          </w:p>
        </w:tc>
        <w:tc>
          <w:tcPr>
            <w:tcW w:w="1328" w:type="dxa"/>
          </w:tcPr>
          <w:p w14:paraId="32B23A84" w14:textId="77777777" w:rsidR="00024E31" w:rsidRDefault="00024E31" w:rsidP="00024E31"/>
        </w:tc>
      </w:tr>
      <w:tr w:rsidR="008D645D" w14:paraId="7EFF26FC" w14:textId="77777777" w:rsidTr="00596920">
        <w:tc>
          <w:tcPr>
            <w:tcW w:w="847" w:type="dxa"/>
          </w:tcPr>
          <w:p w14:paraId="774E3D2C" w14:textId="77777777" w:rsidR="008D645D" w:rsidRDefault="008D645D" w:rsidP="00596920"/>
        </w:tc>
        <w:tc>
          <w:tcPr>
            <w:tcW w:w="1813" w:type="dxa"/>
          </w:tcPr>
          <w:p w14:paraId="0F8DC04A" w14:textId="77777777" w:rsidR="008D645D" w:rsidRDefault="008D645D" w:rsidP="00596920">
            <w:r>
              <w:t>Title</w:t>
            </w:r>
          </w:p>
        </w:tc>
        <w:tc>
          <w:tcPr>
            <w:tcW w:w="1134" w:type="dxa"/>
          </w:tcPr>
          <w:p w14:paraId="4C16A1BC" w14:textId="77777777" w:rsidR="008D645D" w:rsidRDefault="008D645D" w:rsidP="00596920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992" w:type="dxa"/>
          </w:tcPr>
          <w:p w14:paraId="1B4794BF" w14:textId="77777777" w:rsidR="008D645D" w:rsidRDefault="008D645D" w:rsidP="00596920"/>
        </w:tc>
        <w:tc>
          <w:tcPr>
            <w:tcW w:w="1276" w:type="dxa"/>
          </w:tcPr>
          <w:p w14:paraId="242228FF" w14:textId="77777777" w:rsidR="008D645D" w:rsidRDefault="008D645D" w:rsidP="00596920"/>
        </w:tc>
        <w:tc>
          <w:tcPr>
            <w:tcW w:w="1134" w:type="dxa"/>
          </w:tcPr>
          <w:p w14:paraId="4D8B8EA9" w14:textId="77777777" w:rsidR="008D645D" w:rsidRDefault="008D645D" w:rsidP="00596920">
            <w:r>
              <w:rPr>
                <w:rFonts w:hint="eastAsia"/>
              </w:rPr>
              <w:t>显示内容</w:t>
            </w:r>
          </w:p>
        </w:tc>
        <w:tc>
          <w:tcPr>
            <w:tcW w:w="1328" w:type="dxa"/>
          </w:tcPr>
          <w:p w14:paraId="7DECC2EE" w14:textId="77777777" w:rsidR="008D645D" w:rsidRDefault="008D645D" w:rsidP="00596920"/>
        </w:tc>
      </w:tr>
      <w:tr w:rsidR="008D645D" w14:paraId="7A3FDFCE" w14:textId="77777777" w:rsidTr="00596920">
        <w:tc>
          <w:tcPr>
            <w:tcW w:w="847" w:type="dxa"/>
          </w:tcPr>
          <w:p w14:paraId="1D877B93" w14:textId="77777777" w:rsidR="008D645D" w:rsidRDefault="008D645D" w:rsidP="00596920"/>
        </w:tc>
        <w:tc>
          <w:tcPr>
            <w:tcW w:w="1813" w:type="dxa"/>
          </w:tcPr>
          <w:p w14:paraId="719C6AC6" w14:textId="77777777" w:rsidR="008D645D" w:rsidRPr="00782407" w:rsidRDefault="009B47E9" w:rsidP="00596920">
            <w:r>
              <w:t>Content</w:t>
            </w:r>
          </w:p>
        </w:tc>
        <w:tc>
          <w:tcPr>
            <w:tcW w:w="1134" w:type="dxa"/>
          </w:tcPr>
          <w:p w14:paraId="18B92CDC" w14:textId="77777777" w:rsidR="008D645D" w:rsidRDefault="008D645D" w:rsidP="00596920">
            <w:r>
              <w:t>Varchar(500)</w:t>
            </w:r>
          </w:p>
        </w:tc>
        <w:tc>
          <w:tcPr>
            <w:tcW w:w="992" w:type="dxa"/>
          </w:tcPr>
          <w:p w14:paraId="12FAC260" w14:textId="77777777" w:rsidR="008D645D" w:rsidRDefault="008D645D" w:rsidP="00596920"/>
        </w:tc>
        <w:tc>
          <w:tcPr>
            <w:tcW w:w="1276" w:type="dxa"/>
          </w:tcPr>
          <w:p w14:paraId="38FF972C" w14:textId="77777777" w:rsidR="008D645D" w:rsidRDefault="008D645D" w:rsidP="00596920"/>
        </w:tc>
        <w:tc>
          <w:tcPr>
            <w:tcW w:w="1134" w:type="dxa"/>
          </w:tcPr>
          <w:p w14:paraId="40573299" w14:textId="77777777" w:rsidR="008D645D" w:rsidRDefault="009B47E9" w:rsidP="00596920">
            <w:r>
              <w:rPr>
                <w:rFonts w:hint="eastAsia"/>
              </w:rPr>
              <w:t>内容</w:t>
            </w:r>
          </w:p>
        </w:tc>
        <w:tc>
          <w:tcPr>
            <w:tcW w:w="1328" w:type="dxa"/>
          </w:tcPr>
          <w:p w14:paraId="6C3CF996" w14:textId="77777777" w:rsidR="008D645D" w:rsidRDefault="008D645D" w:rsidP="00596920"/>
        </w:tc>
      </w:tr>
      <w:tr w:rsidR="008D645D" w14:paraId="06FD1638" w14:textId="77777777" w:rsidTr="00596920">
        <w:tc>
          <w:tcPr>
            <w:tcW w:w="847" w:type="dxa"/>
          </w:tcPr>
          <w:p w14:paraId="7F79ECD3" w14:textId="77777777" w:rsidR="008D645D" w:rsidRDefault="008D645D" w:rsidP="00596920"/>
        </w:tc>
        <w:tc>
          <w:tcPr>
            <w:tcW w:w="1813" w:type="dxa"/>
          </w:tcPr>
          <w:p w14:paraId="037F58C3" w14:textId="77777777" w:rsidR="008D645D" w:rsidRDefault="009E74E2" w:rsidP="00596920">
            <w:r>
              <w:t>AccountId</w:t>
            </w:r>
          </w:p>
        </w:tc>
        <w:tc>
          <w:tcPr>
            <w:tcW w:w="1134" w:type="dxa"/>
          </w:tcPr>
          <w:p w14:paraId="477CD8ED" w14:textId="77777777" w:rsidR="008D645D" w:rsidRDefault="008D645D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1B9ADCC2" w14:textId="77777777" w:rsidR="008D645D" w:rsidRDefault="008D645D" w:rsidP="00596920"/>
        </w:tc>
        <w:tc>
          <w:tcPr>
            <w:tcW w:w="1276" w:type="dxa"/>
          </w:tcPr>
          <w:p w14:paraId="1F13BE18" w14:textId="77777777" w:rsidR="008D645D" w:rsidRDefault="008D645D" w:rsidP="00596920"/>
        </w:tc>
        <w:tc>
          <w:tcPr>
            <w:tcW w:w="1134" w:type="dxa"/>
          </w:tcPr>
          <w:p w14:paraId="53705A5C" w14:textId="77777777" w:rsidR="008D645D" w:rsidRDefault="009E74E2" w:rsidP="00596920">
            <w:r>
              <w:rPr>
                <w:rFonts w:hint="eastAsia"/>
              </w:rPr>
              <w:t>收信人</w:t>
            </w:r>
          </w:p>
        </w:tc>
        <w:tc>
          <w:tcPr>
            <w:tcW w:w="1328" w:type="dxa"/>
          </w:tcPr>
          <w:p w14:paraId="18476BBE" w14:textId="77777777" w:rsidR="008D645D" w:rsidRDefault="008D645D" w:rsidP="00596920"/>
        </w:tc>
      </w:tr>
      <w:tr w:rsidR="008D645D" w14:paraId="76E5BD28" w14:textId="77777777" w:rsidTr="00596920">
        <w:tc>
          <w:tcPr>
            <w:tcW w:w="847" w:type="dxa"/>
          </w:tcPr>
          <w:p w14:paraId="364A0CAE" w14:textId="77777777" w:rsidR="008D645D" w:rsidRDefault="008D645D" w:rsidP="00596920"/>
        </w:tc>
        <w:tc>
          <w:tcPr>
            <w:tcW w:w="1813" w:type="dxa"/>
          </w:tcPr>
          <w:p w14:paraId="51D53ABD" w14:textId="77777777" w:rsidR="008D645D" w:rsidRDefault="0089603D" w:rsidP="00596920">
            <w:r>
              <w:t>Creater</w:t>
            </w:r>
          </w:p>
        </w:tc>
        <w:tc>
          <w:tcPr>
            <w:tcW w:w="1134" w:type="dxa"/>
          </w:tcPr>
          <w:p w14:paraId="7C3B4218" w14:textId="77777777" w:rsidR="008D645D" w:rsidRDefault="008D645D" w:rsidP="00596920">
            <w:r>
              <w:t>Int</w:t>
            </w:r>
          </w:p>
        </w:tc>
        <w:tc>
          <w:tcPr>
            <w:tcW w:w="992" w:type="dxa"/>
          </w:tcPr>
          <w:p w14:paraId="08637FF8" w14:textId="77777777" w:rsidR="008D645D" w:rsidRDefault="008D645D" w:rsidP="00596920">
            <w:r>
              <w:t>Y</w:t>
            </w:r>
          </w:p>
        </w:tc>
        <w:tc>
          <w:tcPr>
            <w:tcW w:w="1276" w:type="dxa"/>
          </w:tcPr>
          <w:p w14:paraId="6C30FA46" w14:textId="77777777" w:rsidR="008D645D" w:rsidRDefault="008D645D" w:rsidP="00596920"/>
        </w:tc>
        <w:tc>
          <w:tcPr>
            <w:tcW w:w="1134" w:type="dxa"/>
          </w:tcPr>
          <w:p w14:paraId="2DFE3D93" w14:textId="77777777" w:rsidR="008D645D" w:rsidRDefault="0089603D" w:rsidP="00596920">
            <w:r>
              <w:rPr>
                <w:rFonts w:hint="eastAsia"/>
              </w:rPr>
              <w:t>发信人</w:t>
            </w:r>
          </w:p>
        </w:tc>
        <w:tc>
          <w:tcPr>
            <w:tcW w:w="1328" w:type="dxa"/>
          </w:tcPr>
          <w:p w14:paraId="0D8D0AD8" w14:textId="77777777" w:rsidR="008D645D" w:rsidRDefault="008D645D" w:rsidP="00596920"/>
        </w:tc>
      </w:tr>
      <w:tr w:rsidR="00D4128C" w14:paraId="112E48E9" w14:textId="77777777" w:rsidTr="00596920">
        <w:tc>
          <w:tcPr>
            <w:tcW w:w="847" w:type="dxa"/>
          </w:tcPr>
          <w:p w14:paraId="6696ACAD" w14:textId="77777777" w:rsidR="00D4128C" w:rsidRDefault="00D4128C" w:rsidP="00596920"/>
        </w:tc>
        <w:tc>
          <w:tcPr>
            <w:tcW w:w="1813" w:type="dxa"/>
          </w:tcPr>
          <w:p w14:paraId="3D6B6082" w14:textId="77777777" w:rsidR="00D4128C" w:rsidRDefault="00D4128C" w:rsidP="00596920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14:paraId="5B623823" w14:textId="77777777" w:rsidR="00D4128C" w:rsidRDefault="00D4128C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210798B" w14:textId="77777777" w:rsidR="00D4128C" w:rsidRDefault="00D4128C" w:rsidP="00596920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2D13B9BD" w14:textId="77777777" w:rsidR="00D4128C" w:rsidRDefault="00D4128C" w:rsidP="0059692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8C9653E" w14:textId="77777777" w:rsidR="00D4128C" w:rsidRDefault="00D4128C" w:rsidP="00596920">
            <w:r>
              <w:rPr>
                <w:rFonts w:hint="eastAsia"/>
              </w:rPr>
              <w:t>状态</w:t>
            </w:r>
          </w:p>
        </w:tc>
        <w:tc>
          <w:tcPr>
            <w:tcW w:w="1328" w:type="dxa"/>
          </w:tcPr>
          <w:p w14:paraId="113DF6B5" w14:textId="77777777" w:rsidR="00D4128C" w:rsidRDefault="00D4128C" w:rsidP="00596920">
            <w:r>
              <w:rPr>
                <w:rFonts w:hint="eastAsia"/>
              </w:rPr>
              <w:t>0</w:t>
            </w:r>
            <w:r>
              <w:t>未读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t>已读</w:t>
            </w:r>
            <w:r w:rsidR="005C623C">
              <w:rPr>
                <w:rFonts w:hint="eastAsia"/>
              </w:rPr>
              <w:t>2</w:t>
            </w:r>
            <w:r w:rsidR="005C623C">
              <w:t>回收站</w:t>
            </w:r>
          </w:p>
        </w:tc>
      </w:tr>
      <w:tr w:rsidR="008D645D" w14:paraId="0AD0361C" w14:textId="77777777" w:rsidTr="00596920">
        <w:tc>
          <w:tcPr>
            <w:tcW w:w="847" w:type="dxa"/>
          </w:tcPr>
          <w:p w14:paraId="37AFCD3D" w14:textId="77777777" w:rsidR="008D645D" w:rsidRDefault="008D645D" w:rsidP="00596920"/>
        </w:tc>
        <w:tc>
          <w:tcPr>
            <w:tcW w:w="1813" w:type="dxa"/>
          </w:tcPr>
          <w:p w14:paraId="6E6178A5" w14:textId="77777777" w:rsidR="008D645D" w:rsidRDefault="008D645D" w:rsidP="00596920">
            <w:r>
              <w:t>Display</w:t>
            </w:r>
          </w:p>
        </w:tc>
        <w:tc>
          <w:tcPr>
            <w:tcW w:w="1134" w:type="dxa"/>
          </w:tcPr>
          <w:p w14:paraId="2C5E49D4" w14:textId="77777777" w:rsidR="008D645D" w:rsidRDefault="008D645D" w:rsidP="00596920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38431578" w14:textId="77777777" w:rsidR="008D645D" w:rsidRDefault="008D645D" w:rsidP="00596920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14:paraId="009B7311" w14:textId="77777777" w:rsidR="008D645D" w:rsidRDefault="008D645D" w:rsidP="0059692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699F7D0" w14:textId="77777777" w:rsidR="008D645D" w:rsidRDefault="008D645D" w:rsidP="00596920">
            <w:r>
              <w:rPr>
                <w:rFonts w:hint="eastAsia"/>
              </w:rPr>
              <w:t>是否</w:t>
            </w:r>
            <w:r>
              <w:t>显示</w:t>
            </w:r>
          </w:p>
        </w:tc>
        <w:tc>
          <w:tcPr>
            <w:tcW w:w="1328" w:type="dxa"/>
          </w:tcPr>
          <w:p w14:paraId="3BC4DFF3" w14:textId="77777777" w:rsidR="008D645D" w:rsidRDefault="008D645D" w:rsidP="00596920">
            <w:r>
              <w:rPr>
                <w:rFonts w:hint="eastAsia"/>
              </w:rPr>
              <w:t>1</w:t>
            </w:r>
            <w:r>
              <w:t>显示</w:t>
            </w:r>
            <w:r>
              <w:t>0</w:t>
            </w:r>
            <w:r>
              <w:t>不显示</w:t>
            </w:r>
          </w:p>
        </w:tc>
      </w:tr>
      <w:tr w:rsidR="008D645D" w14:paraId="4F87473C" w14:textId="77777777" w:rsidTr="00596920">
        <w:tc>
          <w:tcPr>
            <w:tcW w:w="847" w:type="dxa"/>
          </w:tcPr>
          <w:p w14:paraId="70B898ED" w14:textId="77777777" w:rsidR="008D645D" w:rsidRDefault="008D645D" w:rsidP="00596920">
            <w:pPr>
              <w:ind w:left="210" w:right="210"/>
            </w:pPr>
          </w:p>
        </w:tc>
        <w:tc>
          <w:tcPr>
            <w:tcW w:w="1813" w:type="dxa"/>
          </w:tcPr>
          <w:p w14:paraId="74CFA43F" w14:textId="77777777" w:rsidR="008D645D" w:rsidRDefault="008D645D" w:rsidP="0059692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134" w:type="dxa"/>
          </w:tcPr>
          <w:p w14:paraId="5CDCF14E" w14:textId="77777777" w:rsidR="008D645D" w:rsidRDefault="008D645D" w:rsidP="0059692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2" w:type="dxa"/>
          </w:tcPr>
          <w:p w14:paraId="2322373F" w14:textId="77777777" w:rsidR="008D645D" w:rsidRDefault="008D645D" w:rsidP="00596920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72AE33AA" w14:textId="77777777" w:rsidR="008D645D" w:rsidRDefault="008D645D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0010169" w14:textId="77777777" w:rsidR="008D645D" w:rsidRDefault="008D645D" w:rsidP="00596920">
            <w:pPr>
              <w:ind w:right="210"/>
            </w:pPr>
          </w:p>
        </w:tc>
        <w:tc>
          <w:tcPr>
            <w:tcW w:w="1328" w:type="dxa"/>
          </w:tcPr>
          <w:p w14:paraId="619FEE56" w14:textId="77777777" w:rsidR="008D645D" w:rsidRDefault="008D645D" w:rsidP="00596920">
            <w:pPr>
              <w:ind w:left="210" w:right="210"/>
            </w:pPr>
          </w:p>
        </w:tc>
      </w:tr>
      <w:tr w:rsidR="008D645D" w14:paraId="72B6EB9D" w14:textId="77777777" w:rsidTr="00596920">
        <w:tc>
          <w:tcPr>
            <w:tcW w:w="847" w:type="dxa"/>
          </w:tcPr>
          <w:p w14:paraId="13C4BB84" w14:textId="77777777" w:rsidR="008D645D" w:rsidRDefault="008D645D" w:rsidP="00596920">
            <w:pPr>
              <w:ind w:left="210" w:right="210"/>
            </w:pPr>
          </w:p>
        </w:tc>
        <w:tc>
          <w:tcPr>
            <w:tcW w:w="1813" w:type="dxa"/>
          </w:tcPr>
          <w:p w14:paraId="7D5A6DF2" w14:textId="77777777" w:rsidR="008D645D" w:rsidRDefault="008D645D" w:rsidP="0059692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134" w:type="dxa"/>
          </w:tcPr>
          <w:p w14:paraId="1138E98F" w14:textId="77777777" w:rsidR="008D645D" w:rsidRDefault="008D645D" w:rsidP="0059692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</w:tcPr>
          <w:p w14:paraId="4F64C42D" w14:textId="77777777" w:rsidR="008D645D" w:rsidRDefault="008D645D" w:rsidP="00596920">
            <w:pPr>
              <w:ind w:right="210"/>
            </w:pPr>
            <w:r>
              <w:t>Y</w:t>
            </w:r>
          </w:p>
        </w:tc>
        <w:tc>
          <w:tcPr>
            <w:tcW w:w="1276" w:type="dxa"/>
          </w:tcPr>
          <w:p w14:paraId="67C6D926" w14:textId="77777777" w:rsidR="008D645D" w:rsidRDefault="008D645D" w:rsidP="0059692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528568BC" w14:textId="77777777" w:rsidR="008D645D" w:rsidRDefault="008D645D" w:rsidP="00596920">
            <w:pPr>
              <w:ind w:right="210"/>
            </w:pPr>
          </w:p>
        </w:tc>
        <w:tc>
          <w:tcPr>
            <w:tcW w:w="1328" w:type="dxa"/>
          </w:tcPr>
          <w:p w14:paraId="630FDDA5" w14:textId="77777777" w:rsidR="008D645D" w:rsidRDefault="008D645D" w:rsidP="00596920">
            <w:pPr>
              <w:ind w:left="210" w:right="210"/>
            </w:pPr>
          </w:p>
        </w:tc>
      </w:tr>
    </w:tbl>
    <w:p w14:paraId="6E79DCB8" w14:textId="77777777" w:rsidR="008D645D" w:rsidRDefault="008D645D" w:rsidP="008D645D">
      <w:r>
        <w:rPr>
          <w:rFonts w:hint="eastAsia"/>
        </w:rPr>
        <w:t>|</w:t>
      </w:r>
    </w:p>
    <w:p w14:paraId="54157441" w14:textId="77777777" w:rsidR="008D645D" w:rsidRDefault="008D645D" w:rsidP="008D645D"/>
    <w:p w14:paraId="5619D3BA" w14:textId="77777777" w:rsidR="00D820FD" w:rsidRDefault="00D820FD" w:rsidP="00D820FD">
      <w:pPr>
        <w:pStyle w:val="a0"/>
      </w:pPr>
      <w:bookmarkStart w:id="163" w:name="_Toc421173003"/>
      <w:bookmarkStart w:id="164" w:name="_Toc427236731"/>
      <w:bookmarkStart w:id="165" w:name="_Toc430249302"/>
      <w:r>
        <w:rPr>
          <w:rFonts w:hint="eastAsia"/>
        </w:rPr>
        <w:t>平台</w:t>
      </w:r>
      <w:r>
        <w:t>参数</w:t>
      </w:r>
      <w:bookmarkEnd w:id="163"/>
      <w:bookmarkEnd w:id="164"/>
      <w:bookmarkEnd w:id="165"/>
    </w:p>
    <w:p w14:paraId="37DC78E9" w14:textId="77777777" w:rsidR="00D820FD" w:rsidRPr="00792DC0" w:rsidRDefault="00D820FD" w:rsidP="00D820FD">
      <w:r>
        <w:rPr>
          <w:rFonts w:hint="eastAsia"/>
        </w:rPr>
        <w:t>*Sys_</w:t>
      </w:r>
      <w:r w:rsidRPr="00792DC0">
        <w:t>Parameters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73"/>
        <w:gridCol w:w="1645"/>
        <w:gridCol w:w="1559"/>
        <w:gridCol w:w="851"/>
        <w:gridCol w:w="1134"/>
        <w:gridCol w:w="992"/>
        <w:gridCol w:w="1468"/>
      </w:tblGrid>
      <w:tr w:rsidR="00D820FD" w14:paraId="496CF03D" w14:textId="77777777" w:rsidTr="00596920">
        <w:tc>
          <w:tcPr>
            <w:tcW w:w="873" w:type="dxa"/>
          </w:tcPr>
          <w:p w14:paraId="20176387" w14:textId="77777777" w:rsidR="00D820FD" w:rsidRPr="002177A0" w:rsidRDefault="00D820FD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645" w:type="dxa"/>
          </w:tcPr>
          <w:p w14:paraId="3C520690" w14:textId="77777777" w:rsidR="00D820FD" w:rsidRPr="002177A0" w:rsidRDefault="00D820FD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</w:tcPr>
          <w:p w14:paraId="31D297F5" w14:textId="77777777" w:rsidR="00D820FD" w:rsidRPr="002177A0" w:rsidRDefault="00D820FD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</w:tcPr>
          <w:p w14:paraId="771C5D14" w14:textId="77777777" w:rsidR="00D820FD" w:rsidRPr="002177A0" w:rsidRDefault="00D820FD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134" w:type="dxa"/>
          </w:tcPr>
          <w:p w14:paraId="162BC89F" w14:textId="77777777" w:rsidR="00D820FD" w:rsidRPr="002177A0" w:rsidRDefault="00D820FD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992" w:type="dxa"/>
          </w:tcPr>
          <w:p w14:paraId="28BC3515" w14:textId="77777777" w:rsidR="00D820FD" w:rsidRPr="002177A0" w:rsidRDefault="00D820FD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468" w:type="dxa"/>
          </w:tcPr>
          <w:p w14:paraId="574D3EBE" w14:textId="77777777" w:rsidR="00D820FD" w:rsidRPr="002177A0" w:rsidRDefault="00D820FD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D820FD" w14:paraId="13F2B2FC" w14:textId="77777777" w:rsidTr="00596920">
        <w:tc>
          <w:tcPr>
            <w:tcW w:w="873" w:type="dxa"/>
          </w:tcPr>
          <w:p w14:paraId="73493F9B" w14:textId="77777777" w:rsidR="00D820FD" w:rsidRDefault="00D820FD" w:rsidP="00596920">
            <w:r>
              <w:rPr>
                <w:rFonts w:hint="eastAsia"/>
              </w:rPr>
              <w:t>y</w:t>
            </w:r>
          </w:p>
        </w:tc>
        <w:tc>
          <w:tcPr>
            <w:tcW w:w="1645" w:type="dxa"/>
          </w:tcPr>
          <w:p w14:paraId="5C1A0947" w14:textId="77777777" w:rsidR="00D820FD" w:rsidRDefault="00D820FD" w:rsidP="00596920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14:paraId="6DE2DF41" w14:textId="77777777" w:rsidR="00D820FD" w:rsidRDefault="00D820FD" w:rsidP="00596920"/>
        </w:tc>
        <w:tc>
          <w:tcPr>
            <w:tcW w:w="851" w:type="dxa"/>
          </w:tcPr>
          <w:p w14:paraId="339BA11F" w14:textId="77777777" w:rsidR="00D820FD" w:rsidRDefault="00D820FD" w:rsidP="00596920"/>
        </w:tc>
        <w:tc>
          <w:tcPr>
            <w:tcW w:w="1134" w:type="dxa"/>
          </w:tcPr>
          <w:p w14:paraId="7480FA4D" w14:textId="77777777" w:rsidR="00D820FD" w:rsidRDefault="00D820FD" w:rsidP="00596920"/>
        </w:tc>
        <w:tc>
          <w:tcPr>
            <w:tcW w:w="992" w:type="dxa"/>
          </w:tcPr>
          <w:p w14:paraId="130F4639" w14:textId="77777777" w:rsidR="00D820FD" w:rsidRDefault="00D820FD" w:rsidP="00596920">
            <w:r>
              <w:rPr>
                <w:rFonts w:hint="eastAsia"/>
              </w:rPr>
              <w:t>编号</w:t>
            </w:r>
          </w:p>
        </w:tc>
        <w:tc>
          <w:tcPr>
            <w:tcW w:w="1468" w:type="dxa"/>
          </w:tcPr>
          <w:p w14:paraId="4C05C210" w14:textId="77777777" w:rsidR="00D820FD" w:rsidRDefault="00D820FD" w:rsidP="00596920"/>
        </w:tc>
      </w:tr>
      <w:tr w:rsidR="00D820FD" w14:paraId="006002B5" w14:textId="77777777" w:rsidTr="00596920">
        <w:tc>
          <w:tcPr>
            <w:tcW w:w="873" w:type="dxa"/>
          </w:tcPr>
          <w:p w14:paraId="60C938D9" w14:textId="77777777" w:rsidR="00D820FD" w:rsidRDefault="00D820FD" w:rsidP="00596920"/>
        </w:tc>
        <w:tc>
          <w:tcPr>
            <w:tcW w:w="1645" w:type="dxa"/>
          </w:tcPr>
          <w:p w14:paraId="2296CBBA" w14:textId="77777777" w:rsidR="00D820FD" w:rsidRDefault="00D820FD" w:rsidP="00596920">
            <w:r>
              <w:rPr>
                <w:rFonts w:hint="eastAsia"/>
              </w:rPr>
              <w:t>Range</w:t>
            </w:r>
          </w:p>
        </w:tc>
        <w:tc>
          <w:tcPr>
            <w:tcW w:w="1559" w:type="dxa"/>
          </w:tcPr>
          <w:p w14:paraId="0E1271D2" w14:textId="77777777" w:rsidR="00D820FD" w:rsidRDefault="00D820FD" w:rsidP="00596920"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851" w:type="dxa"/>
          </w:tcPr>
          <w:p w14:paraId="74A53132" w14:textId="77777777" w:rsidR="00D820FD" w:rsidRDefault="00D820FD" w:rsidP="00596920"/>
        </w:tc>
        <w:tc>
          <w:tcPr>
            <w:tcW w:w="1134" w:type="dxa"/>
          </w:tcPr>
          <w:p w14:paraId="005D35F1" w14:textId="77777777" w:rsidR="00D820FD" w:rsidRDefault="00D820FD" w:rsidP="00596920"/>
        </w:tc>
        <w:tc>
          <w:tcPr>
            <w:tcW w:w="992" w:type="dxa"/>
          </w:tcPr>
          <w:p w14:paraId="12EB0BE3" w14:textId="77777777" w:rsidR="00D820FD" w:rsidRDefault="00D820FD" w:rsidP="00596920">
            <w:r>
              <w:rPr>
                <w:rFonts w:hint="eastAsia"/>
              </w:rPr>
              <w:t>范围</w:t>
            </w:r>
          </w:p>
        </w:tc>
        <w:tc>
          <w:tcPr>
            <w:tcW w:w="1468" w:type="dxa"/>
          </w:tcPr>
          <w:p w14:paraId="5E33B2D2" w14:textId="77777777" w:rsidR="00D820FD" w:rsidRDefault="00D820FD" w:rsidP="00596920"/>
        </w:tc>
      </w:tr>
      <w:tr w:rsidR="00D820FD" w14:paraId="26F0CB06" w14:textId="77777777" w:rsidTr="00596920">
        <w:tc>
          <w:tcPr>
            <w:tcW w:w="873" w:type="dxa"/>
          </w:tcPr>
          <w:p w14:paraId="7E548C54" w14:textId="77777777" w:rsidR="00D820FD" w:rsidRDefault="00D820FD" w:rsidP="00596920"/>
        </w:tc>
        <w:tc>
          <w:tcPr>
            <w:tcW w:w="1645" w:type="dxa"/>
          </w:tcPr>
          <w:p w14:paraId="0C9863AA" w14:textId="77777777" w:rsidR="00D820FD" w:rsidRDefault="00D820FD" w:rsidP="00596920">
            <w:r>
              <w:t>Parameter</w:t>
            </w:r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</w:tcPr>
          <w:p w14:paraId="4D3416E5" w14:textId="77777777" w:rsidR="00D820FD" w:rsidRDefault="00D820FD" w:rsidP="0059692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51" w:type="dxa"/>
          </w:tcPr>
          <w:p w14:paraId="625F3A7D" w14:textId="77777777" w:rsidR="00D820FD" w:rsidRDefault="00D820FD" w:rsidP="00596920"/>
        </w:tc>
        <w:tc>
          <w:tcPr>
            <w:tcW w:w="1134" w:type="dxa"/>
          </w:tcPr>
          <w:p w14:paraId="7A53AB71" w14:textId="77777777" w:rsidR="00D820FD" w:rsidRDefault="00D820FD" w:rsidP="00596920"/>
        </w:tc>
        <w:tc>
          <w:tcPr>
            <w:tcW w:w="992" w:type="dxa"/>
          </w:tcPr>
          <w:p w14:paraId="76E50CAD" w14:textId="77777777" w:rsidR="00D820FD" w:rsidRDefault="00D820FD" w:rsidP="00596920">
            <w:r>
              <w:rPr>
                <w:rFonts w:hint="eastAsia"/>
              </w:rPr>
              <w:t>键</w:t>
            </w:r>
          </w:p>
        </w:tc>
        <w:tc>
          <w:tcPr>
            <w:tcW w:w="1468" w:type="dxa"/>
          </w:tcPr>
          <w:p w14:paraId="4C244827" w14:textId="77777777" w:rsidR="00D820FD" w:rsidRDefault="00D820FD" w:rsidP="00596920"/>
        </w:tc>
      </w:tr>
      <w:tr w:rsidR="00D820FD" w14:paraId="6BFA4B05" w14:textId="77777777" w:rsidTr="00596920">
        <w:tc>
          <w:tcPr>
            <w:tcW w:w="873" w:type="dxa"/>
          </w:tcPr>
          <w:p w14:paraId="7EA96A43" w14:textId="77777777" w:rsidR="00D820FD" w:rsidRDefault="00D820FD" w:rsidP="00596920"/>
        </w:tc>
        <w:tc>
          <w:tcPr>
            <w:tcW w:w="1645" w:type="dxa"/>
          </w:tcPr>
          <w:p w14:paraId="445E7850" w14:textId="77777777" w:rsidR="00D820FD" w:rsidRDefault="00D820FD" w:rsidP="00596920">
            <w:r>
              <w:t>Parameter</w:t>
            </w:r>
            <w:r>
              <w:rPr>
                <w:rFonts w:hint="eastAsia"/>
              </w:rPr>
              <w:t>Value</w:t>
            </w:r>
          </w:p>
        </w:tc>
        <w:tc>
          <w:tcPr>
            <w:tcW w:w="1559" w:type="dxa"/>
          </w:tcPr>
          <w:p w14:paraId="773A6528" w14:textId="77777777" w:rsidR="00D820FD" w:rsidRDefault="00D820FD" w:rsidP="00596920">
            <w:r>
              <w:t>V</w:t>
            </w:r>
            <w:r>
              <w:rPr>
                <w:rFonts w:hint="eastAsia"/>
              </w:rPr>
              <w:t>archar(</w:t>
            </w:r>
            <w:r>
              <w:t>1000)</w:t>
            </w:r>
          </w:p>
        </w:tc>
        <w:tc>
          <w:tcPr>
            <w:tcW w:w="851" w:type="dxa"/>
          </w:tcPr>
          <w:p w14:paraId="1647B668" w14:textId="77777777" w:rsidR="00D820FD" w:rsidRDefault="00D820FD" w:rsidP="00596920"/>
        </w:tc>
        <w:tc>
          <w:tcPr>
            <w:tcW w:w="1134" w:type="dxa"/>
          </w:tcPr>
          <w:p w14:paraId="582D6575" w14:textId="77777777" w:rsidR="00D820FD" w:rsidRDefault="00D820FD" w:rsidP="00596920"/>
        </w:tc>
        <w:tc>
          <w:tcPr>
            <w:tcW w:w="992" w:type="dxa"/>
          </w:tcPr>
          <w:p w14:paraId="609A23C0" w14:textId="77777777" w:rsidR="00D820FD" w:rsidRDefault="00D820FD" w:rsidP="00596920">
            <w:r>
              <w:rPr>
                <w:rFonts w:hint="eastAsia"/>
              </w:rPr>
              <w:t>值</w:t>
            </w:r>
          </w:p>
        </w:tc>
        <w:tc>
          <w:tcPr>
            <w:tcW w:w="1468" w:type="dxa"/>
          </w:tcPr>
          <w:p w14:paraId="145A6C52" w14:textId="77777777" w:rsidR="00D820FD" w:rsidRDefault="00D820FD" w:rsidP="00596920"/>
        </w:tc>
      </w:tr>
      <w:tr w:rsidR="00D820FD" w14:paraId="737AC0B4" w14:textId="77777777" w:rsidTr="00596920">
        <w:tc>
          <w:tcPr>
            <w:tcW w:w="873" w:type="dxa"/>
          </w:tcPr>
          <w:p w14:paraId="7C1CF8B9" w14:textId="77777777" w:rsidR="00D820FD" w:rsidRDefault="00D820FD" w:rsidP="00596920"/>
        </w:tc>
        <w:tc>
          <w:tcPr>
            <w:tcW w:w="1645" w:type="dxa"/>
          </w:tcPr>
          <w:p w14:paraId="7E7EBF6C" w14:textId="77777777" w:rsidR="00D820FD" w:rsidRDefault="00D820FD" w:rsidP="00596920">
            <w:r>
              <w:rPr>
                <w:rFonts w:hint="eastAsia"/>
              </w:rPr>
              <w:t>Remark</w:t>
            </w:r>
          </w:p>
        </w:tc>
        <w:tc>
          <w:tcPr>
            <w:tcW w:w="1559" w:type="dxa"/>
          </w:tcPr>
          <w:p w14:paraId="5F8299EE" w14:textId="77777777" w:rsidR="00D820FD" w:rsidRDefault="00D820FD" w:rsidP="0059692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851" w:type="dxa"/>
          </w:tcPr>
          <w:p w14:paraId="30581781" w14:textId="77777777" w:rsidR="00D820FD" w:rsidRDefault="00D820FD" w:rsidP="00596920"/>
        </w:tc>
        <w:tc>
          <w:tcPr>
            <w:tcW w:w="1134" w:type="dxa"/>
          </w:tcPr>
          <w:p w14:paraId="3E8A73C0" w14:textId="77777777" w:rsidR="00D820FD" w:rsidRDefault="00D820FD" w:rsidP="00596920"/>
        </w:tc>
        <w:tc>
          <w:tcPr>
            <w:tcW w:w="992" w:type="dxa"/>
          </w:tcPr>
          <w:p w14:paraId="608755F4" w14:textId="77777777" w:rsidR="00D820FD" w:rsidRPr="00DF35B8" w:rsidRDefault="00D820FD" w:rsidP="00596920">
            <w:r w:rsidRPr="00DF35B8">
              <w:rPr>
                <w:rFonts w:hint="eastAsia"/>
              </w:rPr>
              <w:t>备注</w:t>
            </w:r>
          </w:p>
        </w:tc>
        <w:tc>
          <w:tcPr>
            <w:tcW w:w="1468" w:type="dxa"/>
          </w:tcPr>
          <w:p w14:paraId="42F95D3D" w14:textId="77777777" w:rsidR="00D820FD" w:rsidRDefault="00D820FD" w:rsidP="00596920"/>
        </w:tc>
      </w:tr>
      <w:tr w:rsidR="00D820FD" w14:paraId="5D6BC365" w14:textId="77777777" w:rsidTr="00596920">
        <w:tc>
          <w:tcPr>
            <w:tcW w:w="873" w:type="dxa"/>
          </w:tcPr>
          <w:p w14:paraId="473FA789" w14:textId="77777777" w:rsidR="00D820FD" w:rsidRDefault="00D820FD" w:rsidP="00596920">
            <w:pPr>
              <w:ind w:left="210" w:right="210"/>
            </w:pPr>
          </w:p>
        </w:tc>
        <w:tc>
          <w:tcPr>
            <w:tcW w:w="1645" w:type="dxa"/>
          </w:tcPr>
          <w:p w14:paraId="700B0D35" w14:textId="77777777" w:rsidR="00D820FD" w:rsidRDefault="00D820FD" w:rsidP="0059692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559" w:type="dxa"/>
          </w:tcPr>
          <w:p w14:paraId="73068D4E" w14:textId="77777777" w:rsidR="00D820FD" w:rsidRDefault="00D820FD" w:rsidP="0059692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851" w:type="dxa"/>
          </w:tcPr>
          <w:p w14:paraId="5D67EEA2" w14:textId="77777777" w:rsidR="00D820FD" w:rsidRDefault="00D820FD" w:rsidP="00596920">
            <w:pPr>
              <w:ind w:right="210"/>
            </w:pPr>
            <w:r>
              <w:t>Y</w:t>
            </w:r>
          </w:p>
        </w:tc>
        <w:tc>
          <w:tcPr>
            <w:tcW w:w="1134" w:type="dxa"/>
          </w:tcPr>
          <w:p w14:paraId="773A9C15" w14:textId="77777777" w:rsidR="00D820FD" w:rsidRDefault="00D820FD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1E82CCAA" w14:textId="77777777" w:rsidR="00D820FD" w:rsidRDefault="00D820FD" w:rsidP="00596920">
            <w:pPr>
              <w:ind w:right="210"/>
            </w:pPr>
          </w:p>
        </w:tc>
        <w:tc>
          <w:tcPr>
            <w:tcW w:w="1468" w:type="dxa"/>
          </w:tcPr>
          <w:p w14:paraId="1AF25320" w14:textId="77777777" w:rsidR="00D820FD" w:rsidRDefault="00D820FD" w:rsidP="00596920">
            <w:pPr>
              <w:ind w:left="210" w:right="210"/>
            </w:pPr>
          </w:p>
        </w:tc>
      </w:tr>
      <w:tr w:rsidR="00D820FD" w14:paraId="246F85E0" w14:textId="77777777" w:rsidTr="00596920">
        <w:tc>
          <w:tcPr>
            <w:tcW w:w="873" w:type="dxa"/>
          </w:tcPr>
          <w:p w14:paraId="0A33F28E" w14:textId="77777777" w:rsidR="00D820FD" w:rsidRDefault="00D820FD" w:rsidP="00596920">
            <w:pPr>
              <w:ind w:left="210" w:right="210"/>
            </w:pPr>
          </w:p>
        </w:tc>
        <w:tc>
          <w:tcPr>
            <w:tcW w:w="1645" w:type="dxa"/>
          </w:tcPr>
          <w:p w14:paraId="05ECE48B" w14:textId="77777777" w:rsidR="00D820FD" w:rsidRDefault="00D820FD" w:rsidP="0059692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559" w:type="dxa"/>
          </w:tcPr>
          <w:p w14:paraId="6C084963" w14:textId="77777777" w:rsidR="00D820FD" w:rsidRDefault="00D820FD" w:rsidP="0059692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51" w:type="dxa"/>
          </w:tcPr>
          <w:p w14:paraId="14F45134" w14:textId="77777777" w:rsidR="00D820FD" w:rsidRDefault="00D820FD" w:rsidP="00596920">
            <w:pPr>
              <w:ind w:right="210"/>
            </w:pPr>
            <w:r>
              <w:t>Y</w:t>
            </w:r>
          </w:p>
        </w:tc>
        <w:tc>
          <w:tcPr>
            <w:tcW w:w="1134" w:type="dxa"/>
          </w:tcPr>
          <w:p w14:paraId="7BDC03A4" w14:textId="77777777" w:rsidR="00D820FD" w:rsidRDefault="00D820FD" w:rsidP="0059692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</w:t>
            </w:r>
            <w:r>
              <w:rPr>
                <w:rFonts w:hint="eastAsia"/>
              </w:rPr>
              <w:lastRenderedPageBreak/>
              <w:t>(</w:t>
            </w:r>
            <w:r>
              <w:t>)</w:t>
            </w:r>
          </w:p>
        </w:tc>
        <w:tc>
          <w:tcPr>
            <w:tcW w:w="992" w:type="dxa"/>
          </w:tcPr>
          <w:p w14:paraId="42849CEB" w14:textId="77777777" w:rsidR="00D820FD" w:rsidRDefault="00D820FD" w:rsidP="00596920">
            <w:pPr>
              <w:ind w:right="210"/>
            </w:pPr>
          </w:p>
        </w:tc>
        <w:tc>
          <w:tcPr>
            <w:tcW w:w="1468" w:type="dxa"/>
          </w:tcPr>
          <w:p w14:paraId="7484C466" w14:textId="77777777" w:rsidR="00D820FD" w:rsidRDefault="00D820FD" w:rsidP="00596920">
            <w:pPr>
              <w:ind w:left="210" w:right="210"/>
            </w:pPr>
          </w:p>
        </w:tc>
      </w:tr>
    </w:tbl>
    <w:p w14:paraId="656FAFEC" w14:textId="77777777" w:rsidR="00D820FD" w:rsidRDefault="00D820FD" w:rsidP="00D820FD">
      <w:r>
        <w:rPr>
          <w:rFonts w:hint="eastAsia"/>
        </w:rPr>
        <w:lastRenderedPageBreak/>
        <w:t>|</w:t>
      </w:r>
    </w:p>
    <w:p w14:paraId="08BCF0DE" w14:textId="77777777" w:rsidR="00292B42" w:rsidRDefault="00292B42" w:rsidP="00D86DC6"/>
    <w:p w14:paraId="537118FD" w14:textId="77777777" w:rsidR="00292B42" w:rsidRPr="002A5A1B" w:rsidRDefault="00292B42" w:rsidP="00D86DC6"/>
    <w:p w14:paraId="34D87F6C" w14:textId="77777777" w:rsidR="00292B42" w:rsidRDefault="008A41A0" w:rsidP="002A5A1B">
      <w:pPr>
        <w:pStyle w:val="a"/>
      </w:pPr>
      <w:bookmarkStart w:id="166" w:name="_Toc427236732"/>
      <w:bookmarkStart w:id="167" w:name="_Toc430249303"/>
      <w:r>
        <w:rPr>
          <w:rFonts w:hint="eastAsia"/>
        </w:rPr>
        <w:t>平台</w:t>
      </w:r>
      <w:r w:rsidR="002A5A1B">
        <w:rPr>
          <w:rFonts w:hint="eastAsia"/>
        </w:rPr>
        <w:t>管理</w:t>
      </w:r>
      <w:bookmarkEnd w:id="166"/>
      <w:bookmarkEnd w:id="167"/>
    </w:p>
    <w:p w14:paraId="709D2015" w14:textId="77777777" w:rsidR="00EF446E" w:rsidRDefault="00A17543" w:rsidP="00F05769">
      <w:pPr>
        <w:pStyle w:val="a0"/>
      </w:pPr>
      <w:bookmarkStart w:id="168" w:name="_Toc427236733"/>
      <w:bookmarkStart w:id="169" w:name="_Toc430249304"/>
      <w:r>
        <w:rPr>
          <w:rFonts w:hint="eastAsia"/>
        </w:rPr>
        <w:t>平台</w:t>
      </w:r>
      <w:r w:rsidR="00EF446E">
        <w:rPr>
          <w:rFonts w:hint="eastAsia"/>
        </w:rPr>
        <w:t>管理员表</w:t>
      </w:r>
      <w:bookmarkEnd w:id="168"/>
      <w:bookmarkEnd w:id="169"/>
    </w:p>
    <w:p w14:paraId="56E4BB44" w14:textId="77777777" w:rsidR="00F05769" w:rsidRPr="00494752" w:rsidRDefault="00F05769" w:rsidP="00F05769">
      <w:r>
        <w:rPr>
          <w:rFonts w:hint="eastAsia"/>
        </w:rPr>
        <w:t>*</w:t>
      </w:r>
      <w:r>
        <w:t>P</w:t>
      </w:r>
      <w:r w:rsidRPr="00F05769">
        <w:t>latform</w:t>
      </w:r>
      <w:r>
        <w:rPr>
          <w:rFonts w:hint="eastAsia"/>
        </w:rPr>
        <w:t>Manager_Detail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7"/>
        <w:gridCol w:w="1613"/>
        <w:gridCol w:w="1328"/>
        <w:gridCol w:w="965"/>
        <w:gridCol w:w="1167"/>
        <w:gridCol w:w="1134"/>
        <w:gridCol w:w="1468"/>
      </w:tblGrid>
      <w:tr w:rsidR="00F05769" w14:paraId="5E79871A" w14:textId="77777777" w:rsidTr="00596920">
        <w:tc>
          <w:tcPr>
            <w:tcW w:w="847" w:type="dxa"/>
          </w:tcPr>
          <w:p w14:paraId="1FF10070" w14:textId="77777777" w:rsidR="00F05769" w:rsidRPr="002177A0" w:rsidRDefault="00F05769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613" w:type="dxa"/>
          </w:tcPr>
          <w:p w14:paraId="7BAA8F44" w14:textId="77777777" w:rsidR="00F05769" w:rsidRPr="002177A0" w:rsidRDefault="00F05769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328" w:type="dxa"/>
          </w:tcPr>
          <w:p w14:paraId="594727F3" w14:textId="77777777" w:rsidR="00F05769" w:rsidRPr="002177A0" w:rsidRDefault="00F05769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65" w:type="dxa"/>
          </w:tcPr>
          <w:p w14:paraId="19D4860C" w14:textId="77777777" w:rsidR="00F05769" w:rsidRPr="002177A0" w:rsidRDefault="00F05769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167" w:type="dxa"/>
          </w:tcPr>
          <w:p w14:paraId="09273C00" w14:textId="77777777" w:rsidR="00F05769" w:rsidRPr="002177A0" w:rsidRDefault="00F05769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413583F9" w14:textId="77777777" w:rsidR="00F05769" w:rsidRPr="002177A0" w:rsidRDefault="00F05769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468" w:type="dxa"/>
          </w:tcPr>
          <w:p w14:paraId="3D14B53C" w14:textId="77777777" w:rsidR="00F05769" w:rsidRPr="002177A0" w:rsidRDefault="00F05769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F05769" w14:paraId="42749827" w14:textId="77777777" w:rsidTr="00596920">
        <w:tc>
          <w:tcPr>
            <w:tcW w:w="847" w:type="dxa"/>
          </w:tcPr>
          <w:p w14:paraId="7740D525" w14:textId="77777777" w:rsidR="00F05769" w:rsidRDefault="00F05769" w:rsidP="00596920">
            <w:r>
              <w:rPr>
                <w:rFonts w:hint="eastAsia"/>
              </w:rPr>
              <w:t>y</w:t>
            </w:r>
          </w:p>
        </w:tc>
        <w:tc>
          <w:tcPr>
            <w:tcW w:w="1613" w:type="dxa"/>
          </w:tcPr>
          <w:p w14:paraId="0D3DF171" w14:textId="77777777" w:rsidR="00F05769" w:rsidRDefault="00F05769" w:rsidP="00596920"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1C643F6A" w14:textId="77777777" w:rsidR="00F05769" w:rsidRDefault="00F05769" w:rsidP="00596920"/>
        </w:tc>
        <w:tc>
          <w:tcPr>
            <w:tcW w:w="965" w:type="dxa"/>
          </w:tcPr>
          <w:p w14:paraId="4CE1844C" w14:textId="77777777" w:rsidR="00F05769" w:rsidRDefault="00F05769" w:rsidP="00596920"/>
        </w:tc>
        <w:tc>
          <w:tcPr>
            <w:tcW w:w="1167" w:type="dxa"/>
          </w:tcPr>
          <w:p w14:paraId="029D39B2" w14:textId="77777777" w:rsidR="00F05769" w:rsidRDefault="00F05769" w:rsidP="00596920"/>
        </w:tc>
        <w:tc>
          <w:tcPr>
            <w:tcW w:w="1134" w:type="dxa"/>
          </w:tcPr>
          <w:p w14:paraId="64BB0C39" w14:textId="77777777" w:rsidR="00F05769" w:rsidRDefault="00F05769" w:rsidP="00596920">
            <w:r>
              <w:rPr>
                <w:rFonts w:hint="eastAsia"/>
              </w:rPr>
              <w:t>编号</w:t>
            </w:r>
          </w:p>
        </w:tc>
        <w:tc>
          <w:tcPr>
            <w:tcW w:w="1468" w:type="dxa"/>
          </w:tcPr>
          <w:p w14:paraId="76D0C724" w14:textId="77777777" w:rsidR="00F05769" w:rsidRDefault="00F05769" w:rsidP="00596920"/>
        </w:tc>
      </w:tr>
      <w:tr w:rsidR="001F7D7F" w14:paraId="43AF6D9E" w14:textId="77777777" w:rsidTr="00596920">
        <w:tc>
          <w:tcPr>
            <w:tcW w:w="847" w:type="dxa"/>
          </w:tcPr>
          <w:p w14:paraId="0DFDF58D" w14:textId="77777777" w:rsidR="001F7D7F" w:rsidRDefault="001F7D7F" w:rsidP="00596920"/>
        </w:tc>
        <w:tc>
          <w:tcPr>
            <w:tcW w:w="1613" w:type="dxa"/>
          </w:tcPr>
          <w:p w14:paraId="62C1CC7B" w14:textId="77777777" w:rsidR="001F7D7F" w:rsidRDefault="001F7D7F" w:rsidP="00596920">
            <w:r>
              <w:rPr>
                <w:rFonts w:hint="eastAsia"/>
              </w:rPr>
              <w:t>Account</w:t>
            </w:r>
            <w:r>
              <w:t>Id</w:t>
            </w:r>
          </w:p>
        </w:tc>
        <w:tc>
          <w:tcPr>
            <w:tcW w:w="1328" w:type="dxa"/>
          </w:tcPr>
          <w:p w14:paraId="3FCE759B" w14:textId="77777777" w:rsidR="001F7D7F" w:rsidRDefault="001F7D7F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</w:tcPr>
          <w:p w14:paraId="6E829CDD" w14:textId="77777777" w:rsidR="001F7D7F" w:rsidRDefault="001F7D7F" w:rsidP="00596920">
            <w:r>
              <w:rPr>
                <w:rFonts w:hint="eastAsia"/>
              </w:rPr>
              <w:t>Y</w:t>
            </w:r>
          </w:p>
        </w:tc>
        <w:tc>
          <w:tcPr>
            <w:tcW w:w="1167" w:type="dxa"/>
          </w:tcPr>
          <w:p w14:paraId="23C8B728" w14:textId="77777777" w:rsidR="001F7D7F" w:rsidRDefault="001F7D7F" w:rsidP="00596920"/>
        </w:tc>
        <w:tc>
          <w:tcPr>
            <w:tcW w:w="1134" w:type="dxa"/>
          </w:tcPr>
          <w:p w14:paraId="66275085" w14:textId="77777777" w:rsidR="001F7D7F" w:rsidRDefault="001F7D7F" w:rsidP="00596920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468" w:type="dxa"/>
          </w:tcPr>
          <w:p w14:paraId="0D48FA1A" w14:textId="77777777" w:rsidR="001F7D7F" w:rsidRDefault="001F7D7F" w:rsidP="00596920"/>
        </w:tc>
      </w:tr>
      <w:tr w:rsidR="00C502AF" w14:paraId="2EB07392" w14:textId="77777777" w:rsidTr="00596920">
        <w:tc>
          <w:tcPr>
            <w:tcW w:w="847" w:type="dxa"/>
          </w:tcPr>
          <w:p w14:paraId="3C0D2CC0" w14:textId="77777777" w:rsidR="00C502AF" w:rsidRDefault="00C502AF" w:rsidP="00596920"/>
        </w:tc>
        <w:tc>
          <w:tcPr>
            <w:tcW w:w="1613" w:type="dxa"/>
          </w:tcPr>
          <w:p w14:paraId="607AA03C" w14:textId="77777777" w:rsidR="00C502AF" w:rsidRDefault="00C502AF" w:rsidP="00596920">
            <w:r>
              <w:rPr>
                <w:rFonts w:hint="eastAsia"/>
              </w:rPr>
              <w:t>Partition</w:t>
            </w:r>
            <w:r>
              <w:t>Id</w:t>
            </w:r>
          </w:p>
        </w:tc>
        <w:tc>
          <w:tcPr>
            <w:tcW w:w="1328" w:type="dxa"/>
          </w:tcPr>
          <w:p w14:paraId="5B61F982" w14:textId="77777777" w:rsidR="00C502AF" w:rsidRDefault="00C502AF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</w:tcPr>
          <w:p w14:paraId="58ADD6A7" w14:textId="77777777" w:rsidR="00C502AF" w:rsidRDefault="00C502AF" w:rsidP="00596920">
            <w:r>
              <w:rPr>
                <w:rFonts w:hint="eastAsia"/>
              </w:rPr>
              <w:t>Y</w:t>
            </w:r>
          </w:p>
        </w:tc>
        <w:tc>
          <w:tcPr>
            <w:tcW w:w="1167" w:type="dxa"/>
          </w:tcPr>
          <w:p w14:paraId="2010AA20" w14:textId="77777777" w:rsidR="00C502AF" w:rsidRDefault="00C502AF" w:rsidP="00596920"/>
        </w:tc>
        <w:tc>
          <w:tcPr>
            <w:tcW w:w="1134" w:type="dxa"/>
          </w:tcPr>
          <w:p w14:paraId="3A5B3EDB" w14:textId="77777777" w:rsidR="00C502AF" w:rsidRDefault="00C502AF" w:rsidP="00596920">
            <w:r>
              <w:rPr>
                <w:rFonts w:hint="eastAsia"/>
              </w:rPr>
              <w:t>在</w:t>
            </w:r>
            <w:r>
              <w:t>哪一个分区负责管理</w:t>
            </w:r>
          </w:p>
        </w:tc>
        <w:tc>
          <w:tcPr>
            <w:tcW w:w="1468" w:type="dxa"/>
          </w:tcPr>
          <w:p w14:paraId="598717FF" w14:textId="77777777" w:rsidR="00C502AF" w:rsidRDefault="00C502AF" w:rsidP="00596920"/>
        </w:tc>
      </w:tr>
      <w:tr w:rsidR="00F05769" w14:paraId="10483E52" w14:textId="77777777" w:rsidTr="00596920">
        <w:tc>
          <w:tcPr>
            <w:tcW w:w="847" w:type="dxa"/>
          </w:tcPr>
          <w:p w14:paraId="424E6B06" w14:textId="77777777" w:rsidR="00F05769" w:rsidRDefault="00F05769" w:rsidP="00596920"/>
        </w:tc>
        <w:tc>
          <w:tcPr>
            <w:tcW w:w="1613" w:type="dxa"/>
          </w:tcPr>
          <w:p w14:paraId="556CADDB" w14:textId="77777777" w:rsidR="00F05769" w:rsidRPr="00680C17" w:rsidRDefault="00F05769" w:rsidP="00596920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28" w:type="dxa"/>
          </w:tcPr>
          <w:p w14:paraId="45567AE2" w14:textId="77777777" w:rsidR="00F05769" w:rsidRDefault="00F05769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</w:tcPr>
          <w:p w14:paraId="21B4FF27" w14:textId="77777777" w:rsidR="00F05769" w:rsidRDefault="00F05769" w:rsidP="00596920">
            <w:r>
              <w:t>Y</w:t>
            </w:r>
          </w:p>
        </w:tc>
        <w:tc>
          <w:tcPr>
            <w:tcW w:w="1167" w:type="dxa"/>
          </w:tcPr>
          <w:p w14:paraId="37AD46D9" w14:textId="77777777" w:rsidR="00F05769" w:rsidRDefault="00F05769" w:rsidP="0059692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D83B7D8" w14:textId="77777777" w:rsidR="00F05769" w:rsidRDefault="00F05769" w:rsidP="00596920">
            <w:r>
              <w:rPr>
                <w:rFonts w:hint="eastAsia"/>
              </w:rPr>
              <w:t>状态</w:t>
            </w:r>
          </w:p>
        </w:tc>
        <w:tc>
          <w:tcPr>
            <w:tcW w:w="1468" w:type="dxa"/>
          </w:tcPr>
          <w:p w14:paraId="1130981D" w14:textId="77777777" w:rsidR="00F05769" w:rsidRDefault="00F05769" w:rsidP="00596920"/>
        </w:tc>
      </w:tr>
      <w:tr w:rsidR="00F05769" w14:paraId="6B56E52D" w14:textId="77777777" w:rsidTr="00596920">
        <w:tc>
          <w:tcPr>
            <w:tcW w:w="847" w:type="dxa"/>
          </w:tcPr>
          <w:p w14:paraId="3E8B8297" w14:textId="77777777" w:rsidR="00F05769" w:rsidRDefault="00F05769" w:rsidP="00596920"/>
        </w:tc>
        <w:tc>
          <w:tcPr>
            <w:tcW w:w="1613" w:type="dxa"/>
          </w:tcPr>
          <w:p w14:paraId="091DBA8B" w14:textId="77777777" w:rsidR="00F05769" w:rsidRDefault="00F05769" w:rsidP="00596920">
            <w:r>
              <w:t>OrganId</w:t>
            </w:r>
          </w:p>
        </w:tc>
        <w:tc>
          <w:tcPr>
            <w:tcW w:w="1328" w:type="dxa"/>
          </w:tcPr>
          <w:p w14:paraId="548A183F" w14:textId="77777777" w:rsidR="00F05769" w:rsidRDefault="00F05769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</w:tcPr>
          <w:p w14:paraId="50D11A1A" w14:textId="77777777" w:rsidR="00F05769" w:rsidRDefault="00F05769" w:rsidP="00596920">
            <w:r>
              <w:rPr>
                <w:rFonts w:hint="eastAsia"/>
              </w:rPr>
              <w:t>Y</w:t>
            </w:r>
          </w:p>
        </w:tc>
        <w:tc>
          <w:tcPr>
            <w:tcW w:w="1167" w:type="dxa"/>
          </w:tcPr>
          <w:p w14:paraId="00E342E6" w14:textId="77777777" w:rsidR="00F05769" w:rsidRDefault="00F05769" w:rsidP="00596920"/>
        </w:tc>
        <w:tc>
          <w:tcPr>
            <w:tcW w:w="1134" w:type="dxa"/>
          </w:tcPr>
          <w:p w14:paraId="298A10CD" w14:textId="77777777" w:rsidR="00F05769" w:rsidRDefault="00F05769" w:rsidP="00596920">
            <w:r>
              <w:rPr>
                <w:rFonts w:hint="eastAsia"/>
              </w:rPr>
              <w:t>所属</w:t>
            </w:r>
            <w:r>
              <w:t>组织</w:t>
            </w:r>
          </w:p>
        </w:tc>
        <w:tc>
          <w:tcPr>
            <w:tcW w:w="1468" w:type="dxa"/>
          </w:tcPr>
          <w:p w14:paraId="30B35880" w14:textId="77777777" w:rsidR="00F05769" w:rsidRDefault="00F05769" w:rsidP="00596920"/>
        </w:tc>
      </w:tr>
      <w:tr w:rsidR="00F05769" w14:paraId="73F60A4C" w14:textId="77777777" w:rsidTr="00596920">
        <w:tc>
          <w:tcPr>
            <w:tcW w:w="847" w:type="dxa"/>
          </w:tcPr>
          <w:p w14:paraId="7FA2DA28" w14:textId="77777777" w:rsidR="00F05769" w:rsidRDefault="00F05769" w:rsidP="00596920"/>
        </w:tc>
        <w:tc>
          <w:tcPr>
            <w:tcW w:w="1613" w:type="dxa"/>
          </w:tcPr>
          <w:p w14:paraId="25981ADB" w14:textId="77777777" w:rsidR="00F05769" w:rsidRDefault="00F05769" w:rsidP="00596920">
            <w:r>
              <w:t>Level</w:t>
            </w:r>
          </w:p>
        </w:tc>
        <w:tc>
          <w:tcPr>
            <w:tcW w:w="1328" w:type="dxa"/>
          </w:tcPr>
          <w:p w14:paraId="574B13CE" w14:textId="77777777" w:rsidR="00F05769" w:rsidRDefault="00F05769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</w:tcPr>
          <w:p w14:paraId="7643B447" w14:textId="77777777" w:rsidR="00F05769" w:rsidRDefault="00F05769" w:rsidP="00596920">
            <w:r>
              <w:t>Y</w:t>
            </w:r>
          </w:p>
        </w:tc>
        <w:tc>
          <w:tcPr>
            <w:tcW w:w="1167" w:type="dxa"/>
          </w:tcPr>
          <w:p w14:paraId="1E67FDF5" w14:textId="77777777" w:rsidR="00F05769" w:rsidRDefault="00F05769" w:rsidP="0059692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168664B7" w14:textId="77777777" w:rsidR="00F05769" w:rsidRDefault="00F05769" w:rsidP="00596920">
            <w:r>
              <w:rPr>
                <w:rFonts w:hint="eastAsia"/>
              </w:rPr>
              <w:t>角色</w:t>
            </w:r>
          </w:p>
        </w:tc>
        <w:tc>
          <w:tcPr>
            <w:tcW w:w="1468" w:type="dxa"/>
          </w:tcPr>
          <w:p w14:paraId="3CD2899C" w14:textId="77777777" w:rsidR="00F05769" w:rsidRDefault="006D4790" w:rsidP="00596920">
            <w:r>
              <w:rPr>
                <w:rFonts w:hint="eastAsia"/>
              </w:rPr>
              <w:t>级别</w:t>
            </w:r>
            <w:r>
              <w:t>，按照权限组不同</w:t>
            </w:r>
            <w:r>
              <w:rPr>
                <w:rFonts w:hint="eastAsia"/>
              </w:rPr>
              <w:t>所处</w:t>
            </w:r>
            <w:r>
              <w:t>的权限也不同</w:t>
            </w:r>
          </w:p>
        </w:tc>
      </w:tr>
      <w:tr w:rsidR="00E304E8" w14:paraId="474CC102" w14:textId="77777777" w:rsidTr="00596920">
        <w:tc>
          <w:tcPr>
            <w:tcW w:w="847" w:type="dxa"/>
          </w:tcPr>
          <w:p w14:paraId="40F603A4" w14:textId="77777777" w:rsidR="00E304E8" w:rsidRDefault="00E304E8" w:rsidP="00596920"/>
        </w:tc>
        <w:tc>
          <w:tcPr>
            <w:tcW w:w="1613" w:type="dxa"/>
          </w:tcPr>
          <w:p w14:paraId="38F67223" w14:textId="77777777" w:rsidR="00E304E8" w:rsidRDefault="00E304E8" w:rsidP="00596920">
            <w:r>
              <w:rPr>
                <w:rFonts w:hint="eastAsia"/>
              </w:rPr>
              <w:t>Group</w:t>
            </w:r>
            <w:r>
              <w:t>Id</w:t>
            </w:r>
          </w:p>
        </w:tc>
        <w:tc>
          <w:tcPr>
            <w:tcW w:w="1328" w:type="dxa"/>
          </w:tcPr>
          <w:p w14:paraId="61856E19" w14:textId="77777777" w:rsidR="00E304E8" w:rsidRDefault="00E304E8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</w:tcPr>
          <w:p w14:paraId="56DD9690" w14:textId="77777777" w:rsidR="00E304E8" w:rsidRDefault="00E304E8" w:rsidP="00596920">
            <w:r>
              <w:rPr>
                <w:rFonts w:hint="eastAsia"/>
              </w:rPr>
              <w:t>Y</w:t>
            </w:r>
          </w:p>
        </w:tc>
        <w:tc>
          <w:tcPr>
            <w:tcW w:w="1167" w:type="dxa"/>
          </w:tcPr>
          <w:p w14:paraId="0DE5F838" w14:textId="77777777" w:rsidR="00E304E8" w:rsidRDefault="00E304E8" w:rsidP="00596920"/>
        </w:tc>
        <w:tc>
          <w:tcPr>
            <w:tcW w:w="1134" w:type="dxa"/>
          </w:tcPr>
          <w:p w14:paraId="4A703105" w14:textId="77777777" w:rsidR="00E304E8" w:rsidRDefault="00E304E8" w:rsidP="00596920">
            <w:r>
              <w:rPr>
                <w:rFonts w:hint="eastAsia"/>
              </w:rPr>
              <w:t>所属</w:t>
            </w:r>
            <w:r>
              <w:t>权限组</w:t>
            </w:r>
          </w:p>
        </w:tc>
        <w:tc>
          <w:tcPr>
            <w:tcW w:w="1468" w:type="dxa"/>
          </w:tcPr>
          <w:p w14:paraId="4D155AE4" w14:textId="77777777" w:rsidR="00E304E8" w:rsidRDefault="00E304E8" w:rsidP="00596920"/>
        </w:tc>
      </w:tr>
      <w:tr w:rsidR="00F05769" w14:paraId="57F0CE37" w14:textId="77777777" w:rsidTr="00596920">
        <w:tc>
          <w:tcPr>
            <w:tcW w:w="847" w:type="dxa"/>
          </w:tcPr>
          <w:p w14:paraId="66953DF2" w14:textId="77777777" w:rsidR="00F05769" w:rsidRDefault="00F05769" w:rsidP="00596920">
            <w:pPr>
              <w:ind w:left="210" w:right="210"/>
            </w:pPr>
          </w:p>
        </w:tc>
        <w:tc>
          <w:tcPr>
            <w:tcW w:w="1613" w:type="dxa"/>
          </w:tcPr>
          <w:p w14:paraId="06764D0D" w14:textId="77777777" w:rsidR="00F05769" w:rsidRDefault="00F05769" w:rsidP="0059692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328" w:type="dxa"/>
          </w:tcPr>
          <w:p w14:paraId="0376A0ED" w14:textId="77777777" w:rsidR="00F05769" w:rsidRDefault="00F05769" w:rsidP="0059692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65" w:type="dxa"/>
          </w:tcPr>
          <w:p w14:paraId="79085639" w14:textId="77777777" w:rsidR="00F05769" w:rsidRDefault="00F05769" w:rsidP="00596920">
            <w:pPr>
              <w:ind w:right="210"/>
            </w:pPr>
            <w:r>
              <w:t>Y</w:t>
            </w:r>
          </w:p>
        </w:tc>
        <w:tc>
          <w:tcPr>
            <w:tcW w:w="1167" w:type="dxa"/>
          </w:tcPr>
          <w:p w14:paraId="4FE0B667" w14:textId="77777777" w:rsidR="00F05769" w:rsidRDefault="00F05769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7AC26442" w14:textId="77777777" w:rsidR="00F05769" w:rsidRDefault="00F05769" w:rsidP="00596920">
            <w:pPr>
              <w:ind w:right="210"/>
            </w:pPr>
          </w:p>
        </w:tc>
        <w:tc>
          <w:tcPr>
            <w:tcW w:w="1468" w:type="dxa"/>
          </w:tcPr>
          <w:p w14:paraId="0E8D25D3" w14:textId="77777777" w:rsidR="00F05769" w:rsidRDefault="00F05769" w:rsidP="00596920">
            <w:pPr>
              <w:ind w:left="210" w:right="210"/>
            </w:pPr>
          </w:p>
        </w:tc>
      </w:tr>
      <w:tr w:rsidR="00F05769" w14:paraId="4F993E33" w14:textId="77777777" w:rsidTr="00596920">
        <w:tc>
          <w:tcPr>
            <w:tcW w:w="847" w:type="dxa"/>
          </w:tcPr>
          <w:p w14:paraId="4C240785" w14:textId="77777777" w:rsidR="00F05769" w:rsidRDefault="00F05769" w:rsidP="00596920">
            <w:pPr>
              <w:ind w:left="210" w:right="210"/>
            </w:pPr>
          </w:p>
        </w:tc>
        <w:tc>
          <w:tcPr>
            <w:tcW w:w="1613" w:type="dxa"/>
          </w:tcPr>
          <w:p w14:paraId="1D41569B" w14:textId="77777777" w:rsidR="00F05769" w:rsidRDefault="00F05769" w:rsidP="0059692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328" w:type="dxa"/>
          </w:tcPr>
          <w:p w14:paraId="6EA43140" w14:textId="77777777" w:rsidR="00F05769" w:rsidRDefault="00F05769" w:rsidP="0059692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14:paraId="2C026641" w14:textId="77777777" w:rsidR="00F05769" w:rsidRDefault="00F05769" w:rsidP="00596920">
            <w:pPr>
              <w:ind w:right="210"/>
            </w:pPr>
            <w:r>
              <w:t>Y</w:t>
            </w:r>
          </w:p>
        </w:tc>
        <w:tc>
          <w:tcPr>
            <w:tcW w:w="1167" w:type="dxa"/>
          </w:tcPr>
          <w:p w14:paraId="731984C8" w14:textId="77777777" w:rsidR="00F05769" w:rsidRDefault="00F05769" w:rsidP="0059692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3507DD33" w14:textId="77777777" w:rsidR="00F05769" w:rsidRDefault="00F05769" w:rsidP="00596920">
            <w:pPr>
              <w:ind w:right="210"/>
            </w:pPr>
          </w:p>
        </w:tc>
        <w:tc>
          <w:tcPr>
            <w:tcW w:w="1468" w:type="dxa"/>
          </w:tcPr>
          <w:p w14:paraId="09BDC0C7" w14:textId="77777777" w:rsidR="00F05769" w:rsidRDefault="00F05769" w:rsidP="00596920">
            <w:pPr>
              <w:ind w:left="210" w:right="210"/>
            </w:pPr>
          </w:p>
        </w:tc>
      </w:tr>
    </w:tbl>
    <w:p w14:paraId="44F4154D" w14:textId="77777777" w:rsidR="00F05769" w:rsidRDefault="00F05769" w:rsidP="00F05769">
      <w:r>
        <w:rPr>
          <w:rFonts w:hint="eastAsia"/>
        </w:rPr>
        <w:t>|</w:t>
      </w:r>
    </w:p>
    <w:p w14:paraId="62E1FE97" w14:textId="77777777" w:rsidR="00F05769" w:rsidRDefault="00F05769" w:rsidP="00F05769"/>
    <w:p w14:paraId="12F0DBF9" w14:textId="77777777" w:rsidR="00F05769" w:rsidRDefault="00F05769" w:rsidP="00D86DC6"/>
    <w:p w14:paraId="3D338F43" w14:textId="77777777" w:rsidR="00E4419F" w:rsidRDefault="00A17543" w:rsidP="001C4AF4">
      <w:pPr>
        <w:pStyle w:val="a0"/>
      </w:pPr>
      <w:bookmarkStart w:id="170" w:name="_Toc427236734"/>
      <w:bookmarkStart w:id="171" w:name="_Toc430249305"/>
      <w:r>
        <w:rPr>
          <w:rFonts w:hint="eastAsia"/>
        </w:rPr>
        <w:t>平台</w:t>
      </w:r>
      <w:r w:rsidR="00EF446E">
        <w:rPr>
          <w:rFonts w:hint="eastAsia"/>
        </w:rPr>
        <w:t>管理员</w:t>
      </w:r>
      <w:r w:rsidR="00E4419F">
        <w:rPr>
          <w:rFonts w:hint="eastAsia"/>
        </w:rPr>
        <w:t>组</w:t>
      </w:r>
      <w:r w:rsidR="00E4419F">
        <w:t>表</w:t>
      </w:r>
      <w:bookmarkEnd w:id="170"/>
      <w:bookmarkEnd w:id="171"/>
    </w:p>
    <w:p w14:paraId="7E0BD2D4" w14:textId="77777777" w:rsidR="001C4AF4" w:rsidRDefault="001C4AF4" w:rsidP="001C4AF4">
      <w:r>
        <w:rPr>
          <w:rFonts w:hint="eastAsia"/>
        </w:rPr>
        <w:t>*</w:t>
      </w:r>
      <w:r w:rsidRPr="001C4AF4">
        <w:t xml:space="preserve"> </w:t>
      </w:r>
      <w:r>
        <w:t>P</w:t>
      </w:r>
      <w:r w:rsidRPr="00F05769">
        <w:t>latform</w:t>
      </w:r>
      <w:r>
        <w:rPr>
          <w:rFonts w:hint="eastAsia"/>
        </w:rPr>
        <w:t>Manager</w:t>
      </w:r>
      <w:r>
        <w:t>_</w:t>
      </w:r>
      <w:r w:rsidRPr="00BD721B">
        <w:t>Groups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7"/>
        <w:gridCol w:w="1385"/>
        <w:gridCol w:w="1538"/>
        <w:gridCol w:w="974"/>
        <w:gridCol w:w="1318"/>
        <w:gridCol w:w="992"/>
        <w:gridCol w:w="1468"/>
      </w:tblGrid>
      <w:tr w:rsidR="001C4AF4" w14:paraId="0639FF04" w14:textId="77777777" w:rsidTr="00596920">
        <w:tc>
          <w:tcPr>
            <w:tcW w:w="847" w:type="dxa"/>
          </w:tcPr>
          <w:p w14:paraId="26A418E3" w14:textId="77777777" w:rsidR="001C4AF4" w:rsidRPr="002177A0" w:rsidRDefault="001C4AF4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385" w:type="dxa"/>
          </w:tcPr>
          <w:p w14:paraId="005B7856" w14:textId="77777777" w:rsidR="001C4AF4" w:rsidRPr="002177A0" w:rsidRDefault="001C4AF4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538" w:type="dxa"/>
          </w:tcPr>
          <w:p w14:paraId="502433BD" w14:textId="77777777" w:rsidR="001C4AF4" w:rsidRPr="002177A0" w:rsidRDefault="001C4AF4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74" w:type="dxa"/>
          </w:tcPr>
          <w:p w14:paraId="17E1B1DB" w14:textId="77777777" w:rsidR="001C4AF4" w:rsidRPr="002177A0" w:rsidRDefault="001C4AF4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318" w:type="dxa"/>
          </w:tcPr>
          <w:p w14:paraId="4870D867" w14:textId="77777777" w:rsidR="001C4AF4" w:rsidRPr="002177A0" w:rsidRDefault="001C4AF4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992" w:type="dxa"/>
          </w:tcPr>
          <w:p w14:paraId="2C2AC9F3" w14:textId="77777777" w:rsidR="001C4AF4" w:rsidRPr="002177A0" w:rsidRDefault="001C4AF4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468" w:type="dxa"/>
          </w:tcPr>
          <w:p w14:paraId="009243A7" w14:textId="77777777" w:rsidR="001C4AF4" w:rsidRPr="002177A0" w:rsidRDefault="001C4AF4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1C4AF4" w14:paraId="5458AD22" w14:textId="77777777" w:rsidTr="00596920">
        <w:tc>
          <w:tcPr>
            <w:tcW w:w="847" w:type="dxa"/>
          </w:tcPr>
          <w:p w14:paraId="79F8E968" w14:textId="77777777" w:rsidR="001C4AF4" w:rsidRDefault="001C4AF4" w:rsidP="00596920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</w:tcPr>
          <w:p w14:paraId="5D1F45E1" w14:textId="77777777" w:rsidR="001C4AF4" w:rsidRDefault="001C4AF4" w:rsidP="00596920">
            <w:r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14:paraId="13C8B683" w14:textId="77777777" w:rsidR="001C4AF4" w:rsidRDefault="001C4AF4" w:rsidP="00596920"/>
        </w:tc>
        <w:tc>
          <w:tcPr>
            <w:tcW w:w="974" w:type="dxa"/>
          </w:tcPr>
          <w:p w14:paraId="160E770A" w14:textId="77777777" w:rsidR="001C4AF4" w:rsidRDefault="001C4AF4" w:rsidP="00596920"/>
        </w:tc>
        <w:tc>
          <w:tcPr>
            <w:tcW w:w="1318" w:type="dxa"/>
          </w:tcPr>
          <w:p w14:paraId="43F97DFE" w14:textId="77777777" w:rsidR="001C4AF4" w:rsidRDefault="001C4AF4" w:rsidP="00596920"/>
        </w:tc>
        <w:tc>
          <w:tcPr>
            <w:tcW w:w="992" w:type="dxa"/>
          </w:tcPr>
          <w:p w14:paraId="55635E6D" w14:textId="77777777" w:rsidR="001C4AF4" w:rsidRDefault="001C4AF4" w:rsidP="00596920">
            <w:r>
              <w:rPr>
                <w:rFonts w:hint="eastAsia"/>
              </w:rPr>
              <w:t>编号</w:t>
            </w:r>
          </w:p>
        </w:tc>
        <w:tc>
          <w:tcPr>
            <w:tcW w:w="1468" w:type="dxa"/>
          </w:tcPr>
          <w:p w14:paraId="602A5DAD" w14:textId="77777777" w:rsidR="001C4AF4" w:rsidRDefault="001C4AF4" w:rsidP="00596920"/>
        </w:tc>
      </w:tr>
      <w:tr w:rsidR="001C4AF4" w14:paraId="5DCC2866" w14:textId="77777777" w:rsidTr="00596920">
        <w:tc>
          <w:tcPr>
            <w:tcW w:w="847" w:type="dxa"/>
          </w:tcPr>
          <w:p w14:paraId="68F6D1C8" w14:textId="77777777" w:rsidR="001C4AF4" w:rsidRDefault="001C4AF4" w:rsidP="00596920"/>
        </w:tc>
        <w:tc>
          <w:tcPr>
            <w:tcW w:w="1385" w:type="dxa"/>
          </w:tcPr>
          <w:p w14:paraId="5FDADD17" w14:textId="77777777" w:rsidR="001C4AF4" w:rsidRDefault="001C4AF4" w:rsidP="00596920">
            <w:pPr>
              <w:ind w:right="210"/>
            </w:pPr>
            <w:r>
              <w:rPr>
                <w:rFonts w:hint="eastAsia"/>
              </w:rPr>
              <w:t>Title</w:t>
            </w:r>
          </w:p>
        </w:tc>
        <w:tc>
          <w:tcPr>
            <w:tcW w:w="1538" w:type="dxa"/>
          </w:tcPr>
          <w:p w14:paraId="6A60A9B9" w14:textId="77777777" w:rsidR="001C4AF4" w:rsidRDefault="001C4AF4" w:rsidP="00596920">
            <w:pPr>
              <w:ind w:right="21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10)</w:t>
            </w:r>
          </w:p>
        </w:tc>
        <w:tc>
          <w:tcPr>
            <w:tcW w:w="974" w:type="dxa"/>
          </w:tcPr>
          <w:p w14:paraId="195C0D67" w14:textId="77777777" w:rsidR="001C4AF4" w:rsidRDefault="001C4AF4" w:rsidP="00596920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14:paraId="7B7AF12C" w14:textId="77777777" w:rsidR="001C4AF4" w:rsidRDefault="001C4AF4" w:rsidP="00596920">
            <w:pPr>
              <w:ind w:right="210"/>
            </w:pPr>
          </w:p>
        </w:tc>
        <w:tc>
          <w:tcPr>
            <w:tcW w:w="992" w:type="dxa"/>
          </w:tcPr>
          <w:p w14:paraId="36830D23" w14:textId="77777777" w:rsidR="001C4AF4" w:rsidRDefault="001C4AF4" w:rsidP="00596920">
            <w:r>
              <w:rPr>
                <w:rFonts w:hint="eastAsia"/>
              </w:rPr>
              <w:t>名称</w:t>
            </w:r>
          </w:p>
        </w:tc>
        <w:tc>
          <w:tcPr>
            <w:tcW w:w="1468" w:type="dxa"/>
          </w:tcPr>
          <w:p w14:paraId="5C9BBDC5" w14:textId="77777777" w:rsidR="001C4AF4" w:rsidRDefault="001C4AF4" w:rsidP="00596920"/>
        </w:tc>
      </w:tr>
      <w:tr w:rsidR="001C4AF4" w14:paraId="398F1981" w14:textId="77777777" w:rsidTr="00596920">
        <w:tc>
          <w:tcPr>
            <w:tcW w:w="847" w:type="dxa"/>
          </w:tcPr>
          <w:p w14:paraId="7C36B83A" w14:textId="77777777" w:rsidR="001C4AF4" w:rsidRDefault="001C4AF4" w:rsidP="00596920"/>
        </w:tc>
        <w:tc>
          <w:tcPr>
            <w:tcW w:w="1385" w:type="dxa"/>
          </w:tcPr>
          <w:p w14:paraId="5A468DD8" w14:textId="77777777" w:rsidR="001C4AF4" w:rsidRDefault="001C4AF4" w:rsidP="00596920">
            <w:r>
              <w:rPr>
                <w:rFonts w:hint="eastAsia"/>
              </w:rPr>
              <w:t>Remark</w:t>
            </w:r>
          </w:p>
        </w:tc>
        <w:tc>
          <w:tcPr>
            <w:tcW w:w="1538" w:type="dxa"/>
          </w:tcPr>
          <w:p w14:paraId="5FBC6C36" w14:textId="77777777" w:rsidR="001C4AF4" w:rsidRDefault="001C4AF4" w:rsidP="0059692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974" w:type="dxa"/>
          </w:tcPr>
          <w:p w14:paraId="5A903E2A" w14:textId="77777777" w:rsidR="001C4AF4" w:rsidRDefault="001C4AF4" w:rsidP="00596920"/>
        </w:tc>
        <w:tc>
          <w:tcPr>
            <w:tcW w:w="1318" w:type="dxa"/>
          </w:tcPr>
          <w:p w14:paraId="6AADB655" w14:textId="77777777" w:rsidR="001C4AF4" w:rsidRDefault="001C4AF4" w:rsidP="00596920"/>
        </w:tc>
        <w:tc>
          <w:tcPr>
            <w:tcW w:w="992" w:type="dxa"/>
          </w:tcPr>
          <w:p w14:paraId="2538DC5B" w14:textId="77777777" w:rsidR="001C4AF4" w:rsidRDefault="001C4AF4" w:rsidP="00596920">
            <w:r>
              <w:rPr>
                <w:rFonts w:hint="eastAsia"/>
              </w:rPr>
              <w:t>备注</w:t>
            </w:r>
          </w:p>
        </w:tc>
        <w:tc>
          <w:tcPr>
            <w:tcW w:w="1468" w:type="dxa"/>
          </w:tcPr>
          <w:p w14:paraId="116A641B" w14:textId="77777777" w:rsidR="001C4AF4" w:rsidRDefault="001C4AF4" w:rsidP="00596920"/>
        </w:tc>
      </w:tr>
      <w:tr w:rsidR="001C4AF4" w14:paraId="4ACAFE8E" w14:textId="77777777" w:rsidTr="00596920">
        <w:tc>
          <w:tcPr>
            <w:tcW w:w="847" w:type="dxa"/>
          </w:tcPr>
          <w:p w14:paraId="41D23E75" w14:textId="77777777" w:rsidR="001C4AF4" w:rsidRDefault="001C4AF4" w:rsidP="00596920"/>
        </w:tc>
        <w:tc>
          <w:tcPr>
            <w:tcW w:w="1385" w:type="dxa"/>
          </w:tcPr>
          <w:p w14:paraId="39B2EB1E" w14:textId="77777777" w:rsidR="001C4AF4" w:rsidRDefault="001C4AF4" w:rsidP="00596920">
            <w:r w:rsidRPr="00C133C4">
              <w:t>Role</w:t>
            </w:r>
          </w:p>
        </w:tc>
        <w:tc>
          <w:tcPr>
            <w:tcW w:w="1538" w:type="dxa"/>
          </w:tcPr>
          <w:p w14:paraId="1FF2A4DC" w14:textId="77777777" w:rsidR="001C4AF4" w:rsidRDefault="001C4AF4" w:rsidP="00596920"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974" w:type="dxa"/>
          </w:tcPr>
          <w:p w14:paraId="3AAB3FEC" w14:textId="77777777" w:rsidR="001C4AF4" w:rsidRDefault="001C4AF4" w:rsidP="00596920"/>
        </w:tc>
        <w:tc>
          <w:tcPr>
            <w:tcW w:w="1318" w:type="dxa"/>
          </w:tcPr>
          <w:p w14:paraId="56C01CD2" w14:textId="77777777" w:rsidR="001C4AF4" w:rsidRDefault="001C4AF4" w:rsidP="00596920"/>
        </w:tc>
        <w:tc>
          <w:tcPr>
            <w:tcW w:w="992" w:type="dxa"/>
          </w:tcPr>
          <w:p w14:paraId="231E8732" w14:textId="77777777" w:rsidR="001C4AF4" w:rsidRDefault="001C4AF4" w:rsidP="00596920">
            <w:r>
              <w:rPr>
                <w:rFonts w:hint="eastAsia"/>
              </w:rPr>
              <w:t>权限列表</w:t>
            </w:r>
          </w:p>
        </w:tc>
        <w:tc>
          <w:tcPr>
            <w:tcW w:w="1468" w:type="dxa"/>
          </w:tcPr>
          <w:p w14:paraId="65355A02" w14:textId="77777777" w:rsidR="001C4AF4" w:rsidRDefault="001C4AF4" w:rsidP="00596920">
            <w:r>
              <w:rPr>
                <w:rFonts w:hint="eastAsia"/>
              </w:rPr>
              <w:t>逗号分隔</w:t>
            </w:r>
          </w:p>
        </w:tc>
      </w:tr>
      <w:tr w:rsidR="001C4AF4" w14:paraId="37BB6B1E" w14:textId="77777777" w:rsidTr="00596920">
        <w:tc>
          <w:tcPr>
            <w:tcW w:w="847" w:type="dxa"/>
          </w:tcPr>
          <w:p w14:paraId="689462C7" w14:textId="77777777" w:rsidR="001C4AF4" w:rsidRDefault="001C4AF4" w:rsidP="00596920">
            <w:pPr>
              <w:ind w:left="210" w:right="210"/>
            </w:pPr>
          </w:p>
        </w:tc>
        <w:tc>
          <w:tcPr>
            <w:tcW w:w="1385" w:type="dxa"/>
          </w:tcPr>
          <w:p w14:paraId="1F9E5A4A" w14:textId="77777777" w:rsidR="001C4AF4" w:rsidRDefault="001C4AF4" w:rsidP="0059692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538" w:type="dxa"/>
          </w:tcPr>
          <w:p w14:paraId="18FA953D" w14:textId="77777777" w:rsidR="001C4AF4" w:rsidRDefault="001C4AF4" w:rsidP="0059692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74" w:type="dxa"/>
          </w:tcPr>
          <w:p w14:paraId="603BFC28" w14:textId="77777777" w:rsidR="001C4AF4" w:rsidRDefault="001C4AF4" w:rsidP="00596920">
            <w:pPr>
              <w:ind w:right="210"/>
            </w:pPr>
            <w:r>
              <w:t>Y</w:t>
            </w:r>
          </w:p>
        </w:tc>
        <w:tc>
          <w:tcPr>
            <w:tcW w:w="1318" w:type="dxa"/>
          </w:tcPr>
          <w:p w14:paraId="784570CE" w14:textId="77777777" w:rsidR="001C4AF4" w:rsidRDefault="001C4AF4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1B058CB8" w14:textId="77777777" w:rsidR="001C4AF4" w:rsidRDefault="001C4AF4" w:rsidP="00596920">
            <w:pPr>
              <w:ind w:right="210"/>
            </w:pPr>
          </w:p>
        </w:tc>
        <w:tc>
          <w:tcPr>
            <w:tcW w:w="1468" w:type="dxa"/>
          </w:tcPr>
          <w:p w14:paraId="3EF42850" w14:textId="77777777" w:rsidR="001C4AF4" w:rsidRDefault="001C4AF4" w:rsidP="00596920">
            <w:pPr>
              <w:ind w:left="210" w:right="210"/>
            </w:pPr>
          </w:p>
        </w:tc>
      </w:tr>
      <w:tr w:rsidR="001C4AF4" w14:paraId="1756D453" w14:textId="77777777" w:rsidTr="00596920">
        <w:tc>
          <w:tcPr>
            <w:tcW w:w="847" w:type="dxa"/>
          </w:tcPr>
          <w:p w14:paraId="2C092083" w14:textId="77777777" w:rsidR="001C4AF4" w:rsidRDefault="001C4AF4" w:rsidP="00596920">
            <w:pPr>
              <w:ind w:left="210" w:right="210"/>
            </w:pPr>
          </w:p>
        </w:tc>
        <w:tc>
          <w:tcPr>
            <w:tcW w:w="1385" w:type="dxa"/>
          </w:tcPr>
          <w:p w14:paraId="7531076C" w14:textId="77777777" w:rsidR="001C4AF4" w:rsidRDefault="001C4AF4" w:rsidP="0059692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538" w:type="dxa"/>
          </w:tcPr>
          <w:p w14:paraId="74F69F29" w14:textId="77777777" w:rsidR="001C4AF4" w:rsidRDefault="001C4AF4" w:rsidP="0059692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74" w:type="dxa"/>
          </w:tcPr>
          <w:p w14:paraId="3444DB83" w14:textId="77777777" w:rsidR="001C4AF4" w:rsidRDefault="001C4AF4" w:rsidP="00596920">
            <w:pPr>
              <w:ind w:right="210"/>
            </w:pPr>
            <w:r>
              <w:t>Y</w:t>
            </w:r>
          </w:p>
        </w:tc>
        <w:tc>
          <w:tcPr>
            <w:tcW w:w="1318" w:type="dxa"/>
          </w:tcPr>
          <w:p w14:paraId="50A5EE8E" w14:textId="77777777" w:rsidR="001C4AF4" w:rsidRDefault="001C4AF4" w:rsidP="0059692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992" w:type="dxa"/>
          </w:tcPr>
          <w:p w14:paraId="08BD9FBF" w14:textId="77777777" w:rsidR="001C4AF4" w:rsidRDefault="001C4AF4" w:rsidP="00596920">
            <w:pPr>
              <w:ind w:right="210"/>
            </w:pPr>
          </w:p>
        </w:tc>
        <w:tc>
          <w:tcPr>
            <w:tcW w:w="1468" w:type="dxa"/>
          </w:tcPr>
          <w:p w14:paraId="6DA613E9" w14:textId="77777777" w:rsidR="001C4AF4" w:rsidRDefault="001C4AF4" w:rsidP="00596920">
            <w:pPr>
              <w:ind w:left="210" w:right="210"/>
            </w:pPr>
          </w:p>
        </w:tc>
      </w:tr>
    </w:tbl>
    <w:p w14:paraId="791C1F3C" w14:textId="77777777" w:rsidR="001C4AF4" w:rsidRDefault="001C4AF4" w:rsidP="001C4AF4">
      <w:r>
        <w:rPr>
          <w:rFonts w:hint="eastAsia"/>
        </w:rPr>
        <w:t>|</w:t>
      </w:r>
    </w:p>
    <w:p w14:paraId="46E72BA5" w14:textId="77777777" w:rsidR="001C4AF4" w:rsidRDefault="001C4AF4" w:rsidP="001C4AF4"/>
    <w:p w14:paraId="2D8233AE" w14:textId="77777777" w:rsidR="001C4AF4" w:rsidRPr="00F732E3" w:rsidRDefault="009014EC" w:rsidP="001C4AF4">
      <w:pPr>
        <w:pStyle w:val="a0"/>
      </w:pPr>
      <w:bookmarkStart w:id="172" w:name="_Toc421172988"/>
      <w:bookmarkStart w:id="173" w:name="_Toc427236735"/>
      <w:bookmarkStart w:id="174" w:name="_Toc430249306"/>
      <w:r>
        <w:rPr>
          <w:rFonts w:hint="eastAsia"/>
        </w:rPr>
        <w:t>平台管理员</w:t>
      </w:r>
      <w:r w:rsidR="001C4AF4">
        <w:rPr>
          <w:rFonts w:hint="eastAsia"/>
        </w:rPr>
        <w:t>权限</w:t>
      </w:r>
      <w:bookmarkEnd w:id="172"/>
      <w:bookmarkEnd w:id="173"/>
      <w:bookmarkEnd w:id="174"/>
    </w:p>
    <w:p w14:paraId="770572C6" w14:textId="77777777" w:rsidR="001C4AF4" w:rsidRDefault="001C4AF4" w:rsidP="001C4AF4">
      <w:r>
        <w:rPr>
          <w:rFonts w:hint="eastAsia"/>
        </w:rPr>
        <w:t>*</w:t>
      </w:r>
      <w:r w:rsidR="009014EC" w:rsidRPr="009014EC">
        <w:t xml:space="preserve"> </w:t>
      </w:r>
      <w:r w:rsidR="009014EC">
        <w:t>P</w:t>
      </w:r>
      <w:r w:rsidR="009014EC" w:rsidRPr="00F05769">
        <w:t>latform</w:t>
      </w:r>
      <w:r w:rsidR="009014EC">
        <w:rPr>
          <w:rFonts w:hint="eastAsia"/>
        </w:rPr>
        <w:t>Manager</w:t>
      </w:r>
      <w:r>
        <w:rPr>
          <w:rFonts w:hint="eastAsia"/>
        </w:rPr>
        <w:t>_</w:t>
      </w:r>
      <w:r>
        <w:t>Role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7"/>
        <w:gridCol w:w="1385"/>
        <w:gridCol w:w="1538"/>
        <w:gridCol w:w="974"/>
        <w:gridCol w:w="1318"/>
        <w:gridCol w:w="1134"/>
        <w:gridCol w:w="1326"/>
      </w:tblGrid>
      <w:tr w:rsidR="001C4AF4" w14:paraId="2E244623" w14:textId="77777777" w:rsidTr="00596920">
        <w:tc>
          <w:tcPr>
            <w:tcW w:w="847" w:type="dxa"/>
          </w:tcPr>
          <w:p w14:paraId="27110A98" w14:textId="77777777" w:rsidR="001C4AF4" w:rsidRPr="002177A0" w:rsidRDefault="001C4AF4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385" w:type="dxa"/>
          </w:tcPr>
          <w:p w14:paraId="53D03C03" w14:textId="77777777" w:rsidR="001C4AF4" w:rsidRPr="002177A0" w:rsidRDefault="001C4AF4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538" w:type="dxa"/>
          </w:tcPr>
          <w:p w14:paraId="769B3446" w14:textId="77777777" w:rsidR="001C4AF4" w:rsidRPr="002177A0" w:rsidRDefault="001C4AF4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74" w:type="dxa"/>
          </w:tcPr>
          <w:p w14:paraId="3B3164EE" w14:textId="77777777" w:rsidR="001C4AF4" w:rsidRPr="002177A0" w:rsidRDefault="001C4AF4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318" w:type="dxa"/>
          </w:tcPr>
          <w:p w14:paraId="70F9CFE8" w14:textId="77777777" w:rsidR="001C4AF4" w:rsidRPr="002177A0" w:rsidRDefault="001C4AF4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3AA9E221" w14:textId="77777777" w:rsidR="001C4AF4" w:rsidRPr="002177A0" w:rsidRDefault="001C4AF4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2254E6BB" w14:textId="77777777" w:rsidR="001C4AF4" w:rsidRPr="002177A0" w:rsidRDefault="001C4AF4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1C4AF4" w14:paraId="69B86CC9" w14:textId="77777777" w:rsidTr="00596920">
        <w:tc>
          <w:tcPr>
            <w:tcW w:w="847" w:type="dxa"/>
          </w:tcPr>
          <w:p w14:paraId="40A37B04" w14:textId="77777777" w:rsidR="001C4AF4" w:rsidRDefault="001C4AF4" w:rsidP="00596920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</w:tcPr>
          <w:p w14:paraId="5AB31B2C" w14:textId="77777777" w:rsidR="001C4AF4" w:rsidRDefault="001C4AF4" w:rsidP="00596920">
            <w:r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14:paraId="24265535" w14:textId="77777777" w:rsidR="001C4AF4" w:rsidRDefault="001C4AF4" w:rsidP="00596920"/>
        </w:tc>
        <w:tc>
          <w:tcPr>
            <w:tcW w:w="974" w:type="dxa"/>
          </w:tcPr>
          <w:p w14:paraId="6D9F8D25" w14:textId="77777777" w:rsidR="001C4AF4" w:rsidRDefault="001C4AF4" w:rsidP="00596920"/>
        </w:tc>
        <w:tc>
          <w:tcPr>
            <w:tcW w:w="1318" w:type="dxa"/>
          </w:tcPr>
          <w:p w14:paraId="1CF6BBCE" w14:textId="77777777" w:rsidR="001C4AF4" w:rsidRDefault="001C4AF4" w:rsidP="00596920"/>
        </w:tc>
        <w:tc>
          <w:tcPr>
            <w:tcW w:w="1134" w:type="dxa"/>
          </w:tcPr>
          <w:p w14:paraId="408F8EF3" w14:textId="77777777" w:rsidR="001C4AF4" w:rsidRDefault="001C4AF4" w:rsidP="00596920"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5E6BD432" w14:textId="77777777" w:rsidR="001C4AF4" w:rsidRDefault="001C4AF4" w:rsidP="00596920"/>
        </w:tc>
      </w:tr>
      <w:tr w:rsidR="001C4AF4" w14:paraId="68B20410" w14:textId="77777777" w:rsidTr="00596920">
        <w:tc>
          <w:tcPr>
            <w:tcW w:w="847" w:type="dxa"/>
          </w:tcPr>
          <w:p w14:paraId="63324710" w14:textId="77777777" w:rsidR="001C4AF4" w:rsidRDefault="001C4AF4" w:rsidP="00596920"/>
        </w:tc>
        <w:tc>
          <w:tcPr>
            <w:tcW w:w="1385" w:type="dxa"/>
          </w:tcPr>
          <w:p w14:paraId="1ADD2E2C" w14:textId="77777777" w:rsidR="001C4AF4" w:rsidRDefault="001C4AF4" w:rsidP="00596920">
            <w:pPr>
              <w:ind w:right="210"/>
            </w:pPr>
            <w:r>
              <w:rPr>
                <w:rFonts w:hint="eastAsia"/>
              </w:rPr>
              <w:t>Title</w:t>
            </w:r>
          </w:p>
        </w:tc>
        <w:tc>
          <w:tcPr>
            <w:tcW w:w="1538" w:type="dxa"/>
          </w:tcPr>
          <w:p w14:paraId="3240FD0A" w14:textId="77777777" w:rsidR="001C4AF4" w:rsidRDefault="001C4AF4" w:rsidP="00596920">
            <w:pPr>
              <w:ind w:right="21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974" w:type="dxa"/>
          </w:tcPr>
          <w:p w14:paraId="0238452C" w14:textId="77777777" w:rsidR="001C4AF4" w:rsidRDefault="001C4AF4" w:rsidP="00596920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14:paraId="43C268F9" w14:textId="77777777" w:rsidR="001C4AF4" w:rsidRDefault="001C4AF4" w:rsidP="00596920">
            <w:pPr>
              <w:ind w:right="210"/>
            </w:pPr>
          </w:p>
        </w:tc>
        <w:tc>
          <w:tcPr>
            <w:tcW w:w="1134" w:type="dxa"/>
          </w:tcPr>
          <w:p w14:paraId="1441F6F2" w14:textId="77777777" w:rsidR="001C4AF4" w:rsidRDefault="001C4AF4" w:rsidP="00596920">
            <w:r>
              <w:rPr>
                <w:rFonts w:hint="eastAsia"/>
              </w:rPr>
              <w:t>名称</w:t>
            </w:r>
          </w:p>
        </w:tc>
        <w:tc>
          <w:tcPr>
            <w:tcW w:w="1326" w:type="dxa"/>
          </w:tcPr>
          <w:p w14:paraId="41AB6E44" w14:textId="77777777" w:rsidR="001C4AF4" w:rsidRDefault="001C4AF4" w:rsidP="00596920"/>
        </w:tc>
      </w:tr>
      <w:tr w:rsidR="001C4AF4" w14:paraId="74D39456" w14:textId="77777777" w:rsidTr="00596920">
        <w:tc>
          <w:tcPr>
            <w:tcW w:w="847" w:type="dxa"/>
          </w:tcPr>
          <w:p w14:paraId="1052C018" w14:textId="77777777" w:rsidR="001C4AF4" w:rsidRDefault="001C4AF4" w:rsidP="00596920"/>
        </w:tc>
        <w:tc>
          <w:tcPr>
            <w:tcW w:w="1385" w:type="dxa"/>
          </w:tcPr>
          <w:p w14:paraId="51A009DF" w14:textId="77777777" w:rsidR="001C4AF4" w:rsidRDefault="001C4AF4" w:rsidP="00596920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538" w:type="dxa"/>
          </w:tcPr>
          <w:p w14:paraId="03A78FD9" w14:textId="77777777" w:rsidR="001C4AF4" w:rsidRDefault="001C4AF4" w:rsidP="00596920">
            <w:pPr>
              <w:ind w:right="210"/>
            </w:pPr>
            <w:r>
              <w:rPr>
                <w:rFonts w:hint="eastAsia"/>
              </w:rPr>
              <w:t>varchar(</w:t>
            </w:r>
            <w:r>
              <w:t>300)</w:t>
            </w:r>
          </w:p>
        </w:tc>
        <w:tc>
          <w:tcPr>
            <w:tcW w:w="974" w:type="dxa"/>
          </w:tcPr>
          <w:p w14:paraId="4E463785" w14:textId="77777777" w:rsidR="001C4AF4" w:rsidRDefault="001C4AF4" w:rsidP="00596920"/>
        </w:tc>
        <w:tc>
          <w:tcPr>
            <w:tcW w:w="1318" w:type="dxa"/>
          </w:tcPr>
          <w:p w14:paraId="76CCD24A" w14:textId="77777777" w:rsidR="001C4AF4" w:rsidRDefault="001C4AF4" w:rsidP="00596920"/>
        </w:tc>
        <w:tc>
          <w:tcPr>
            <w:tcW w:w="1134" w:type="dxa"/>
          </w:tcPr>
          <w:p w14:paraId="2AAC4D15" w14:textId="77777777" w:rsidR="001C4AF4" w:rsidRDefault="001C4AF4" w:rsidP="00596920">
            <w:r>
              <w:rPr>
                <w:rFonts w:hint="eastAsia"/>
              </w:rPr>
              <w:t>备注</w:t>
            </w:r>
          </w:p>
        </w:tc>
        <w:tc>
          <w:tcPr>
            <w:tcW w:w="1326" w:type="dxa"/>
          </w:tcPr>
          <w:p w14:paraId="2F15DD32" w14:textId="77777777" w:rsidR="001C4AF4" w:rsidRDefault="001C4AF4" w:rsidP="00596920"/>
        </w:tc>
      </w:tr>
      <w:tr w:rsidR="001C4AF4" w14:paraId="2BC2972C" w14:textId="77777777" w:rsidTr="00596920">
        <w:tc>
          <w:tcPr>
            <w:tcW w:w="847" w:type="dxa"/>
          </w:tcPr>
          <w:p w14:paraId="73EEAAE3" w14:textId="77777777" w:rsidR="001C4AF4" w:rsidRDefault="001C4AF4" w:rsidP="00596920"/>
        </w:tc>
        <w:tc>
          <w:tcPr>
            <w:tcW w:w="1385" w:type="dxa"/>
          </w:tcPr>
          <w:p w14:paraId="261ECC37" w14:textId="77777777" w:rsidR="001C4AF4" w:rsidRDefault="001C4AF4" w:rsidP="00596920">
            <w:r>
              <w:t>P</w:t>
            </w:r>
            <w:r>
              <w:rPr>
                <w:rFonts w:hint="eastAsia"/>
              </w:rPr>
              <w:t>agePath</w:t>
            </w:r>
          </w:p>
        </w:tc>
        <w:tc>
          <w:tcPr>
            <w:tcW w:w="1538" w:type="dxa"/>
          </w:tcPr>
          <w:p w14:paraId="068D164D" w14:textId="77777777" w:rsidR="001C4AF4" w:rsidRDefault="001C4AF4" w:rsidP="00596920">
            <w:r>
              <w:rPr>
                <w:rFonts w:hint="eastAsia"/>
              </w:rPr>
              <w:t>varchar(</w:t>
            </w:r>
            <w:r>
              <w:t>500)</w:t>
            </w:r>
          </w:p>
        </w:tc>
        <w:tc>
          <w:tcPr>
            <w:tcW w:w="974" w:type="dxa"/>
          </w:tcPr>
          <w:p w14:paraId="6D9D43EA" w14:textId="77777777" w:rsidR="001C4AF4" w:rsidRDefault="001C4AF4" w:rsidP="00596920"/>
        </w:tc>
        <w:tc>
          <w:tcPr>
            <w:tcW w:w="1318" w:type="dxa"/>
          </w:tcPr>
          <w:p w14:paraId="45434DD6" w14:textId="77777777" w:rsidR="001C4AF4" w:rsidRDefault="001C4AF4" w:rsidP="00596920"/>
        </w:tc>
        <w:tc>
          <w:tcPr>
            <w:tcW w:w="1134" w:type="dxa"/>
          </w:tcPr>
          <w:p w14:paraId="420DDEE3" w14:textId="77777777" w:rsidR="001C4AF4" w:rsidRDefault="001C4AF4" w:rsidP="00596920">
            <w:r>
              <w:rPr>
                <w:rFonts w:hint="eastAsia"/>
              </w:rPr>
              <w:t>页面地址</w:t>
            </w:r>
          </w:p>
        </w:tc>
        <w:tc>
          <w:tcPr>
            <w:tcW w:w="1326" w:type="dxa"/>
          </w:tcPr>
          <w:p w14:paraId="292C83A2" w14:textId="77777777" w:rsidR="001C4AF4" w:rsidRDefault="001C4AF4" w:rsidP="00596920">
            <w:r>
              <w:rPr>
                <w:rFonts w:hint="eastAsia"/>
              </w:rPr>
              <w:t>该权限包含的所有页面地址，用逗号分隔</w:t>
            </w:r>
          </w:p>
        </w:tc>
      </w:tr>
      <w:tr w:rsidR="001C4AF4" w14:paraId="3112FC8D" w14:textId="77777777" w:rsidTr="00596920">
        <w:tc>
          <w:tcPr>
            <w:tcW w:w="847" w:type="dxa"/>
          </w:tcPr>
          <w:p w14:paraId="632E4B19" w14:textId="77777777" w:rsidR="001C4AF4" w:rsidRDefault="001C4AF4" w:rsidP="00596920"/>
        </w:tc>
        <w:tc>
          <w:tcPr>
            <w:tcW w:w="1385" w:type="dxa"/>
          </w:tcPr>
          <w:p w14:paraId="0203EF4E" w14:textId="77777777" w:rsidR="001C4AF4" w:rsidRDefault="001C4AF4" w:rsidP="00596920">
            <w:pPr>
              <w:ind w:right="210"/>
            </w:pPr>
            <w:r>
              <w:rPr>
                <w:rFonts w:hint="eastAsia"/>
              </w:rPr>
              <w:t>sort</w:t>
            </w:r>
          </w:p>
        </w:tc>
        <w:tc>
          <w:tcPr>
            <w:tcW w:w="1538" w:type="dxa"/>
          </w:tcPr>
          <w:p w14:paraId="6C00220E" w14:textId="77777777" w:rsidR="001C4AF4" w:rsidRDefault="001C4AF4" w:rsidP="00596920">
            <w:pPr>
              <w:ind w:right="210"/>
            </w:pPr>
            <w:r>
              <w:rPr>
                <w:rFonts w:hint="eastAsia"/>
              </w:rPr>
              <w:t>int</w:t>
            </w:r>
          </w:p>
        </w:tc>
        <w:tc>
          <w:tcPr>
            <w:tcW w:w="974" w:type="dxa"/>
          </w:tcPr>
          <w:p w14:paraId="5C275F0F" w14:textId="77777777" w:rsidR="001C4AF4" w:rsidRDefault="001C4AF4" w:rsidP="00596920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14:paraId="6D76A979" w14:textId="77777777" w:rsidR="001C4AF4" w:rsidRDefault="001C4AF4" w:rsidP="00596920">
            <w:pPr>
              <w:ind w:right="210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7C507DCA" w14:textId="77777777" w:rsidR="001C4AF4" w:rsidRDefault="001C4AF4" w:rsidP="00596920">
            <w:r>
              <w:rPr>
                <w:rFonts w:hint="eastAsia"/>
              </w:rPr>
              <w:t>排序因子</w:t>
            </w:r>
          </w:p>
        </w:tc>
        <w:tc>
          <w:tcPr>
            <w:tcW w:w="1326" w:type="dxa"/>
          </w:tcPr>
          <w:p w14:paraId="36F6B1E2" w14:textId="77777777" w:rsidR="001C4AF4" w:rsidRDefault="001C4AF4" w:rsidP="00596920"/>
        </w:tc>
      </w:tr>
      <w:tr w:rsidR="001C4AF4" w14:paraId="1550AEA3" w14:textId="77777777" w:rsidTr="00596920">
        <w:tc>
          <w:tcPr>
            <w:tcW w:w="847" w:type="dxa"/>
          </w:tcPr>
          <w:p w14:paraId="406F71B5" w14:textId="77777777" w:rsidR="001C4AF4" w:rsidRDefault="001C4AF4" w:rsidP="00596920"/>
        </w:tc>
        <w:tc>
          <w:tcPr>
            <w:tcW w:w="1385" w:type="dxa"/>
          </w:tcPr>
          <w:p w14:paraId="0E6A0758" w14:textId="77777777" w:rsidR="001C4AF4" w:rsidRDefault="001C4AF4" w:rsidP="00596920">
            <w:r w:rsidRPr="004B1FA5">
              <w:t>MenuText</w:t>
            </w:r>
          </w:p>
        </w:tc>
        <w:tc>
          <w:tcPr>
            <w:tcW w:w="1538" w:type="dxa"/>
          </w:tcPr>
          <w:p w14:paraId="14A8859A" w14:textId="77777777" w:rsidR="001C4AF4" w:rsidRDefault="001C4AF4" w:rsidP="00596920"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974" w:type="dxa"/>
          </w:tcPr>
          <w:p w14:paraId="201A1520" w14:textId="77777777" w:rsidR="001C4AF4" w:rsidRDefault="001C4AF4" w:rsidP="00596920"/>
        </w:tc>
        <w:tc>
          <w:tcPr>
            <w:tcW w:w="1318" w:type="dxa"/>
          </w:tcPr>
          <w:p w14:paraId="23A93E99" w14:textId="77777777" w:rsidR="001C4AF4" w:rsidRDefault="001C4AF4" w:rsidP="00596920"/>
        </w:tc>
        <w:tc>
          <w:tcPr>
            <w:tcW w:w="1134" w:type="dxa"/>
          </w:tcPr>
          <w:p w14:paraId="2ED3427C" w14:textId="77777777" w:rsidR="001C4AF4" w:rsidRDefault="001C4AF4" w:rsidP="00596920">
            <w:r>
              <w:rPr>
                <w:rFonts w:hint="eastAsia"/>
              </w:rPr>
              <w:t>菜单显示文字</w:t>
            </w:r>
          </w:p>
        </w:tc>
        <w:tc>
          <w:tcPr>
            <w:tcW w:w="1326" w:type="dxa"/>
          </w:tcPr>
          <w:p w14:paraId="79AA4CC9" w14:textId="77777777" w:rsidR="001C4AF4" w:rsidRDefault="001C4AF4" w:rsidP="00596920">
            <w:r>
              <w:rPr>
                <w:rFonts w:hint="eastAsia"/>
              </w:rPr>
              <w:t>为空表示不显示菜单</w:t>
            </w:r>
          </w:p>
        </w:tc>
      </w:tr>
      <w:tr w:rsidR="001C4AF4" w14:paraId="3FB27A29" w14:textId="77777777" w:rsidTr="00596920">
        <w:tc>
          <w:tcPr>
            <w:tcW w:w="847" w:type="dxa"/>
          </w:tcPr>
          <w:p w14:paraId="5348612E" w14:textId="77777777" w:rsidR="001C4AF4" w:rsidRDefault="001C4AF4" w:rsidP="00596920"/>
        </w:tc>
        <w:tc>
          <w:tcPr>
            <w:tcW w:w="1385" w:type="dxa"/>
          </w:tcPr>
          <w:p w14:paraId="1AC503DF" w14:textId="77777777" w:rsidR="001C4AF4" w:rsidRDefault="001C4AF4" w:rsidP="00596920">
            <w:r w:rsidRPr="004B1FA5">
              <w:t>MenuPath</w:t>
            </w:r>
          </w:p>
        </w:tc>
        <w:tc>
          <w:tcPr>
            <w:tcW w:w="1538" w:type="dxa"/>
          </w:tcPr>
          <w:p w14:paraId="1332338B" w14:textId="77777777" w:rsidR="001C4AF4" w:rsidRDefault="001C4AF4" w:rsidP="00596920">
            <w:r>
              <w:rPr>
                <w:rFonts w:hint="eastAsia"/>
              </w:rPr>
              <w:t>varchar(</w:t>
            </w:r>
            <w:r>
              <w:t>300)</w:t>
            </w:r>
          </w:p>
        </w:tc>
        <w:tc>
          <w:tcPr>
            <w:tcW w:w="974" w:type="dxa"/>
          </w:tcPr>
          <w:p w14:paraId="07F01173" w14:textId="77777777" w:rsidR="001C4AF4" w:rsidRDefault="001C4AF4" w:rsidP="00596920"/>
        </w:tc>
        <w:tc>
          <w:tcPr>
            <w:tcW w:w="1318" w:type="dxa"/>
          </w:tcPr>
          <w:p w14:paraId="1FDA13DD" w14:textId="77777777" w:rsidR="001C4AF4" w:rsidRDefault="001C4AF4" w:rsidP="00596920"/>
        </w:tc>
        <w:tc>
          <w:tcPr>
            <w:tcW w:w="1134" w:type="dxa"/>
          </w:tcPr>
          <w:p w14:paraId="0C38C9C6" w14:textId="77777777" w:rsidR="001C4AF4" w:rsidRDefault="001C4AF4" w:rsidP="00596920">
            <w:r>
              <w:rPr>
                <w:rFonts w:hint="eastAsia"/>
              </w:rPr>
              <w:t>菜单目标地址</w:t>
            </w:r>
          </w:p>
        </w:tc>
        <w:tc>
          <w:tcPr>
            <w:tcW w:w="1326" w:type="dxa"/>
          </w:tcPr>
          <w:p w14:paraId="79A16527" w14:textId="77777777" w:rsidR="001C4AF4" w:rsidRDefault="001C4AF4" w:rsidP="00596920"/>
        </w:tc>
      </w:tr>
      <w:tr w:rsidR="00314321" w14:paraId="00DE8242" w14:textId="77777777" w:rsidTr="00596920">
        <w:tc>
          <w:tcPr>
            <w:tcW w:w="847" w:type="dxa"/>
          </w:tcPr>
          <w:p w14:paraId="3D054D70" w14:textId="77777777" w:rsidR="00314321" w:rsidRDefault="00314321" w:rsidP="00596920"/>
        </w:tc>
        <w:tc>
          <w:tcPr>
            <w:tcW w:w="1385" w:type="dxa"/>
          </w:tcPr>
          <w:p w14:paraId="0F7893AA" w14:textId="77777777" w:rsidR="00314321" w:rsidRPr="004B1FA5" w:rsidRDefault="00314321" w:rsidP="00596920">
            <w:r>
              <w:rPr>
                <w:rFonts w:hint="eastAsia"/>
              </w:rPr>
              <w:t>Is</w:t>
            </w:r>
            <w:r>
              <w:t>Folder</w:t>
            </w:r>
          </w:p>
        </w:tc>
        <w:tc>
          <w:tcPr>
            <w:tcW w:w="1538" w:type="dxa"/>
          </w:tcPr>
          <w:p w14:paraId="1FC5894C" w14:textId="77777777" w:rsidR="00314321" w:rsidRDefault="00314321" w:rsidP="00596920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74" w:type="dxa"/>
          </w:tcPr>
          <w:p w14:paraId="7830E659" w14:textId="77777777" w:rsidR="00314321" w:rsidRDefault="00314321" w:rsidP="00596920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14:paraId="0701D7F3" w14:textId="77777777" w:rsidR="00314321" w:rsidRDefault="00314321" w:rsidP="0059692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CC6433E" w14:textId="77777777" w:rsidR="00314321" w:rsidRDefault="00314321" w:rsidP="00596920">
            <w:r>
              <w:rPr>
                <w:rFonts w:hint="eastAsia"/>
              </w:rPr>
              <w:t>表示</w:t>
            </w:r>
            <w:r>
              <w:t>是目录还是内容</w:t>
            </w:r>
          </w:p>
        </w:tc>
        <w:tc>
          <w:tcPr>
            <w:tcW w:w="1326" w:type="dxa"/>
          </w:tcPr>
          <w:p w14:paraId="0D0E83AF" w14:textId="77777777" w:rsidR="00314321" w:rsidRDefault="00314321" w:rsidP="00596920">
            <w:r>
              <w:rPr>
                <w:rFonts w:hint="eastAsia"/>
              </w:rPr>
              <w:t>1</w:t>
            </w:r>
            <w:r>
              <w:t>为目录</w:t>
            </w:r>
            <w:r>
              <w:t>0</w:t>
            </w:r>
            <w:r>
              <w:t>为内容</w:t>
            </w:r>
          </w:p>
        </w:tc>
      </w:tr>
      <w:tr w:rsidR="00C13B8E" w14:paraId="306729D8" w14:textId="77777777" w:rsidTr="00596920">
        <w:tc>
          <w:tcPr>
            <w:tcW w:w="847" w:type="dxa"/>
          </w:tcPr>
          <w:p w14:paraId="7337BB7F" w14:textId="77777777" w:rsidR="00C13B8E" w:rsidRDefault="00C13B8E" w:rsidP="00596920"/>
        </w:tc>
        <w:tc>
          <w:tcPr>
            <w:tcW w:w="1385" w:type="dxa"/>
          </w:tcPr>
          <w:p w14:paraId="3C20E6B5" w14:textId="77777777" w:rsidR="00C13B8E" w:rsidRDefault="00411B9C" w:rsidP="00596920">
            <w:r>
              <w:t>Is</w:t>
            </w:r>
            <w:r w:rsidR="00C13B8E">
              <w:rPr>
                <w:rFonts w:hint="eastAsia"/>
              </w:rPr>
              <w:t>Default</w:t>
            </w:r>
          </w:p>
        </w:tc>
        <w:tc>
          <w:tcPr>
            <w:tcW w:w="1538" w:type="dxa"/>
          </w:tcPr>
          <w:p w14:paraId="553F7E9A" w14:textId="77777777" w:rsidR="00C13B8E" w:rsidRDefault="00C13B8E" w:rsidP="00596920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74" w:type="dxa"/>
          </w:tcPr>
          <w:p w14:paraId="7FE8B368" w14:textId="77777777" w:rsidR="00C13B8E" w:rsidRDefault="00C13B8E" w:rsidP="00596920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14:paraId="1D379857" w14:textId="77777777" w:rsidR="00C13B8E" w:rsidRDefault="00C13B8E" w:rsidP="0059692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78DC094F" w14:textId="77777777" w:rsidR="00C13B8E" w:rsidRDefault="00C13B8E" w:rsidP="00596920">
            <w:r>
              <w:rPr>
                <w:rFonts w:hint="eastAsia"/>
              </w:rPr>
              <w:t>是否</w:t>
            </w:r>
            <w:r>
              <w:t>默认页</w:t>
            </w:r>
          </w:p>
        </w:tc>
        <w:tc>
          <w:tcPr>
            <w:tcW w:w="1326" w:type="dxa"/>
          </w:tcPr>
          <w:p w14:paraId="2C5E1562" w14:textId="77777777" w:rsidR="00C13B8E" w:rsidRDefault="00F74444" w:rsidP="00596920">
            <w:r>
              <w:t>1</w:t>
            </w:r>
            <w:r>
              <w:t>是，</w:t>
            </w:r>
            <w:r>
              <w:t>0</w:t>
            </w:r>
            <w:r>
              <w:t>否</w:t>
            </w:r>
          </w:p>
        </w:tc>
      </w:tr>
      <w:tr w:rsidR="001C4AF4" w14:paraId="14DF2DF0" w14:textId="77777777" w:rsidTr="00596920">
        <w:tc>
          <w:tcPr>
            <w:tcW w:w="847" w:type="dxa"/>
          </w:tcPr>
          <w:p w14:paraId="00BD03C3" w14:textId="77777777" w:rsidR="001C4AF4" w:rsidRDefault="001C4AF4" w:rsidP="00596920"/>
        </w:tc>
        <w:tc>
          <w:tcPr>
            <w:tcW w:w="1385" w:type="dxa"/>
          </w:tcPr>
          <w:p w14:paraId="6E45FD78" w14:textId="77777777" w:rsidR="001C4AF4" w:rsidRPr="004B1FA5" w:rsidRDefault="001C4AF4" w:rsidP="00596920">
            <w:r>
              <w:rPr>
                <w:rFonts w:hint="eastAsia"/>
              </w:rPr>
              <w:t>ParentId</w:t>
            </w:r>
          </w:p>
        </w:tc>
        <w:tc>
          <w:tcPr>
            <w:tcW w:w="1538" w:type="dxa"/>
          </w:tcPr>
          <w:p w14:paraId="0E19D631" w14:textId="77777777" w:rsidR="001C4AF4" w:rsidRDefault="001C4AF4" w:rsidP="00596920">
            <w:r>
              <w:rPr>
                <w:rFonts w:hint="eastAsia"/>
              </w:rPr>
              <w:t>int</w:t>
            </w:r>
          </w:p>
        </w:tc>
        <w:tc>
          <w:tcPr>
            <w:tcW w:w="974" w:type="dxa"/>
          </w:tcPr>
          <w:p w14:paraId="103ABC8B" w14:textId="77777777" w:rsidR="001C4AF4" w:rsidRDefault="001C4AF4" w:rsidP="00596920"/>
        </w:tc>
        <w:tc>
          <w:tcPr>
            <w:tcW w:w="1318" w:type="dxa"/>
          </w:tcPr>
          <w:p w14:paraId="385FD073" w14:textId="77777777" w:rsidR="001C4AF4" w:rsidRDefault="001C4AF4" w:rsidP="00596920"/>
        </w:tc>
        <w:tc>
          <w:tcPr>
            <w:tcW w:w="1134" w:type="dxa"/>
          </w:tcPr>
          <w:p w14:paraId="4ECCAF35" w14:textId="77777777" w:rsidR="001C4AF4" w:rsidRDefault="001C4AF4" w:rsidP="00596920">
            <w:r>
              <w:rPr>
                <w:rFonts w:hint="eastAsia"/>
              </w:rPr>
              <w:t>父级</w:t>
            </w:r>
            <w:r>
              <w:t>菜单</w:t>
            </w:r>
          </w:p>
        </w:tc>
        <w:tc>
          <w:tcPr>
            <w:tcW w:w="1326" w:type="dxa"/>
          </w:tcPr>
          <w:p w14:paraId="1D6A5F85" w14:textId="77777777" w:rsidR="001C4AF4" w:rsidRDefault="001C4AF4" w:rsidP="00596920"/>
        </w:tc>
      </w:tr>
      <w:tr w:rsidR="008E6CA6" w14:paraId="61D2B25E" w14:textId="77777777" w:rsidTr="00596920">
        <w:tc>
          <w:tcPr>
            <w:tcW w:w="847" w:type="dxa"/>
          </w:tcPr>
          <w:p w14:paraId="50F201A4" w14:textId="77777777" w:rsidR="008E6CA6" w:rsidRDefault="008E6CA6" w:rsidP="00596920"/>
        </w:tc>
        <w:tc>
          <w:tcPr>
            <w:tcW w:w="1385" w:type="dxa"/>
          </w:tcPr>
          <w:p w14:paraId="6F35C5EB" w14:textId="77777777" w:rsidR="008E6CA6" w:rsidRDefault="008E6CA6" w:rsidP="00596920">
            <w:r>
              <w:rPr>
                <w:rFonts w:hint="eastAsia"/>
              </w:rPr>
              <w:t>IsMenu</w:t>
            </w:r>
          </w:p>
        </w:tc>
        <w:tc>
          <w:tcPr>
            <w:tcW w:w="1538" w:type="dxa"/>
          </w:tcPr>
          <w:p w14:paraId="7CF6C44D" w14:textId="77777777" w:rsidR="008E6CA6" w:rsidRDefault="008E6CA6" w:rsidP="00596920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74" w:type="dxa"/>
          </w:tcPr>
          <w:p w14:paraId="21D5A899" w14:textId="77777777" w:rsidR="008E6CA6" w:rsidRDefault="008E6CA6" w:rsidP="00596920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14:paraId="1CB1BB58" w14:textId="77777777" w:rsidR="008E6CA6" w:rsidRDefault="008E6CA6" w:rsidP="0059692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96CD690" w14:textId="77777777" w:rsidR="008E6CA6" w:rsidRDefault="008E6CA6" w:rsidP="00596920">
            <w:r>
              <w:rPr>
                <w:rFonts w:hint="eastAsia"/>
              </w:rPr>
              <w:t>是否在</w:t>
            </w:r>
            <w:r>
              <w:t>菜单显示</w:t>
            </w:r>
          </w:p>
        </w:tc>
        <w:tc>
          <w:tcPr>
            <w:tcW w:w="1326" w:type="dxa"/>
          </w:tcPr>
          <w:p w14:paraId="0F7049FA" w14:textId="77777777" w:rsidR="008E6CA6" w:rsidRDefault="008E6CA6" w:rsidP="00596920"/>
        </w:tc>
      </w:tr>
      <w:tr w:rsidR="001C4AF4" w14:paraId="5CDE5356" w14:textId="77777777" w:rsidTr="00596920">
        <w:tc>
          <w:tcPr>
            <w:tcW w:w="847" w:type="dxa"/>
          </w:tcPr>
          <w:p w14:paraId="6B11A2FA" w14:textId="77777777" w:rsidR="001C4AF4" w:rsidRDefault="001C4AF4" w:rsidP="00596920">
            <w:pPr>
              <w:ind w:left="210" w:right="210"/>
            </w:pPr>
          </w:p>
        </w:tc>
        <w:tc>
          <w:tcPr>
            <w:tcW w:w="1385" w:type="dxa"/>
          </w:tcPr>
          <w:p w14:paraId="1EA64111" w14:textId="77777777" w:rsidR="001C4AF4" w:rsidRDefault="001C4AF4" w:rsidP="0059692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538" w:type="dxa"/>
          </w:tcPr>
          <w:p w14:paraId="6B1AE08C" w14:textId="77777777" w:rsidR="001C4AF4" w:rsidRDefault="001C4AF4" w:rsidP="0059692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74" w:type="dxa"/>
          </w:tcPr>
          <w:p w14:paraId="01253D9E" w14:textId="77777777" w:rsidR="001C4AF4" w:rsidRDefault="001C4AF4" w:rsidP="00596920">
            <w:pPr>
              <w:ind w:right="210"/>
            </w:pPr>
            <w:r>
              <w:t>Y</w:t>
            </w:r>
          </w:p>
        </w:tc>
        <w:tc>
          <w:tcPr>
            <w:tcW w:w="1318" w:type="dxa"/>
          </w:tcPr>
          <w:p w14:paraId="0CB99976" w14:textId="77777777" w:rsidR="001C4AF4" w:rsidRDefault="001C4AF4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47410D26" w14:textId="77777777" w:rsidR="001C4AF4" w:rsidRDefault="001C4AF4" w:rsidP="00596920">
            <w:pPr>
              <w:ind w:right="210"/>
            </w:pPr>
          </w:p>
        </w:tc>
        <w:tc>
          <w:tcPr>
            <w:tcW w:w="1326" w:type="dxa"/>
          </w:tcPr>
          <w:p w14:paraId="25A24283" w14:textId="77777777" w:rsidR="001C4AF4" w:rsidRDefault="001C4AF4" w:rsidP="00596920">
            <w:pPr>
              <w:ind w:left="210" w:right="210"/>
            </w:pPr>
          </w:p>
        </w:tc>
      </w:tr>
      <w:tr w:rsidR="001C4AF4" w14:paraId="61290097" w14:textId="77777777" w:rsidTr="00596920">
        <w:tc>
          <w:tcPr>
            <w:tcW w:w="847" w:type="dxa"/>
          </w:tcPr>
          <w:p w14:paraId="582FE97A" w14:textId="77777777" w:rsidR="001C4AF4" w:rsidRDefault="001C4AF4" w:rsidP="00596920">
            <w:pPr>
              <w:ind w:left="210" w:right="210"/>
            </w:pPr>
          </w:p>
        </w:tc>
        <w:tc>
          <w:tcPr>
            <w:tcW w:w="1385" w:type="dxa"/>
          </w:tcPr>
          <w:p w14:paraId="411CC1FD" w14:textId="77777777" w:rsidR="001C4AF4" w:rsidRDefault="001C4AF4" w:rsidP="0059692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538" w:type="dxa"/>
          </w:tcPr>
          <w:p w14:paraId="074AEA7E" w14:textId="77777777" w:rsidR="001C4AF4" w:rsidRDefault="001C4AF4" w:rsidP="0059692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74" w:type="dxa"/>
          </w:tcPr>
          <w:p w14:paraId="6012A69C" w14:textId="77777777" w:rsidR="001C4AF4" w:rsidRDefault="001C4AF4" w:rsidP="00596920">
            <w:pPr>
              <w:ind w:right="210"/>
            </w:pPr>
            <w:r>
              <w:t>Y</w:t>
            </w:r>
          </w:p>
        </w:tc>
        <w:tc>
          <w:tcPr>
            <w:tcW w:w="1318" w:type="dxa"/>
          </w:tcPr>
          <w:p w14:paraId="468E8969" w14:textId="77777777" w:rsidR="001C4AF4" w:rsidRDefault="001C4AF4" w:rsidP="0059692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653A59B5" w14:textId="77777777" w:rsidR="001C4AF4" w:rsidRDefault="001C4AF4" w:rsidP="00596920">
            <w:pPr>
              <w:ind w:right="210"/>
            </w:pPr>
          </w:p>
        </w:tc>
        <w:tc>
          <w:tcPr>
            <w:tcW w:w="1326" w:type="dxa"/>
          </w:tcPr>
          <w:p w14:paraId="0A90696C" w14:textId="77777777" w:rsidR="001C4AF4" w:rsidRDefault="001C4AF4" w:rsidP="00596920">
            <w:pPr>
              <w:ind w:left="210" w:right="210"/>
            </w:pPr>
          </w:p>
        </w:tc>
      </w:tr>
    </w:tbl>
    <w:p w14:paraId="7D088F12" w14:textId="77777777" w:rsidR="001C4AF4" w:rsidRDefault="001C4AF4" w:rsidP="001C4AF4">
      <w:r>
        <w:rPr>
          <w:rFonts w:hint="eastAsia"/>
        </w:rPr>
        <w:t>|</w:t>
      </w:r>
    </w:p>
    <w:p w14:paraId="4C65AD29" w14:textId="77777777" w:rsidR="001C4AF4" w:rsidRDefault="001C4AF4" w:rsidP="001C4AF4"/>
    <w:p w14:paraId="73B0CF0A" w14:textId="77777777" w:rsidR="001C4AF4" w:rsidRDefault="008A41A0" w:rsidP="008A41A0">
      <w:pPr>
        <w:pStyle w:val="a"/>
      </w:pPr>
      <w:bookmarkStart w:id="175" w:name="_Toc427236736"/>
      <w:bookmarkStart w:id="176" w:name="_Toc430249307"/>
      <w:r>
        <w:rPr>
          <w:rFonts w:hint="eastAsia"/>
        </w:rPr>
        <w:t>系统</w:t>
      </w:r>
      <w:r>
        <w:t>管理</w:t>
      </w:r>
      <w:bookmarkEnd w:id="175"/>
      <w:bookmarkEnd w:id="176"/>
    </w:p>
    <w:p w14:paraId="6103A7F8" w14:textId="77777777" w:rsidR="008A41A0" w:rsidRDefault="008A41A0" w:rsidP="008A41A0">
      <w:pPr>
        <w:pStyle w:val="a0"/>
      </w:pPr>
      <w:bookmarkStart w:id="177" w:name="_Toc427236737"/>
      <w:bookmarkStart w:id="178" w:name="_Toc430249308"/>
      <w:r>
        <w:rPr>
          <w:rFonts w:hint="eastAsia"/>
        </w:rPr>
        <w:t>系统管理员表</w:t>
      </w:r>
      <w:bookmarkEnd w:id="177"/>
      <w:bookmarkEnd w:id="178"/>
    </w:p>
    <w:p w14:paraId="644FC050" w14:textId="77777777" w:rsidR="008A41A0" w:rsidRPr="00494752" w:rsidRDefault="008A41A0" w:rsidP="008A41A0">
      <w:r>
        <w:rPr>
          <w:rFonts w:hint="eastAsia"/>
        </w:rPr>
        <w:t>*</w:t>
      </w:r>
      <w:r>
        <w:t>System</w:t>
      </w:r>
      <w:r>
        <w:rPr>
          <w:rFonts w:hint="eastAsia"/>
        </w:rPr>
        <w:t>Manager_Detail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7"/>
        <w:gridCol w:w="1613"/>
        <w:gridCol w:w="1328"/>
        <w:gridCol w:w="965"/>
        <w:gridCol w:w="1167"/>
        <w:gridCol w:w="1134"/>
        <w:gridCol w:w="1468"/>
      </w:tblGrid>
      <w:tr w:rsidR="008A41A0" w14:paraId="195AC1C7" w14:textId="77777777" w:rsidTr="00596920">
        <w:tc>
          <w:tcPr>
            <w:tcW w:w="847" w:type="dxa"/>
          </w:tcPr>
          <w:p w14:paraId="6291BA7E" w14:textId="77777777" w:rsidR="008A41A0" w:rsidRPr="002177A0" w:rsidRDefault="008A41A0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613" w:type="dxa"/>
          </w:tcPr>
          <w:p w14:paraId="0BAC502A" w14:textId="77777777" w:rsidR="008A41A0" w:rsidRPr="002177A0" w:rsidRDefault="008A41A0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328" w:type="dxa"/>
          </w:tcPr>
          <w:p w14:paraId="6C8C0D4F" w14:textId="77777777" w:rsidR="008A41A0" w:rsidRPr="002177A0" w:rsidRDefault="008A41A0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65" w:type="dxa"/>
          </w:tcPr>
          <w:p w14:paraId="53E7766D" w14:textId="77777777" w:rsidR="008A41A0" w:rsidRPr="002177A0" w:rsidRDefault="008A41A0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167" w:type="dxa"/>
          </w:tcPr>
          <w:p w14:paraId="71B70EA2" w14:textId="77777777" w:rsidR="008A41A0" w:rsidRPr="002177A0" w:rsidRDefault="008A41A0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16B9514B" w14:textId="77777777" w:rsidR="008A41A0" w:rsidRPr="002177A0" w:rsidRDefault="008A41A0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468" w:type="dxa"/>
          </w:tcPr>
          <w:p w14:paraId="5E706836" w14:textId="77777777" w:rsidR="008A41A0" w:rsidRPr="002177A0" w:rsidRDefault="008A41A0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8A41A0" w14:paraId="282162F9" w14:textId="77777777" w:rsidTr="00596920">
        <w:tc>
          <w:tcPr>
            <w:tcW w:w="847" w:type="dxa"/>
          </w:tcPr>
          <w:p w14:paraId="49C8A0D2" w14:textId="77777777" w:rsidR="008A41A0" w:rsidRDefault="008A41A0" w:rsidP="00596920">
            <w:r>
              <w:rPr>
                <w:rFonts w:hint="eastAsia"/>
              </w:rPr>
              <w:t>y</w:t>
            </w:r>
          </w:p>
        </w:tc>
        <w:tc>
          <w:tcPr>
            <w:tcW w:w="1613" w:type="dxa"/>
          </w:tcPr>
          <w:p w14:paraId="30CE749A" w14:textId="77777777" w:rsidR="008A41A0" w:rsidRDefault="008A41A0" w:rsidP="00596920">
            <w:r>
              <w:rPr>
                <w:rFonts w:hint="eastAsia"/>
              </w:rPr>
              <w:t>Id</w:t>
            </w:r>
          </w:p>
        </w:tc>
        <w:tc>
          <w:tcPr>
            <w:tcW w:w="1328" w:type="dxa"/>
          </w:tcPr>
          <w:p w14:paraId="7B5C0964" w14:textId="77777777" w:rsidR="008A41A0" w:rsidRDefault="008A41A0" w:rsidP="00596920"/>
        </w:tc>
        <w:tc>
          <w:tcPr>
            <w:tcW w:w="965" w:type="dxa"/>
          </w:tcPr>
          <w:p w14:paraId="14E12C2E" w14:textId="77777777" w:rsidR="008A41A0" w:rsidRDefault="008A41A0" w:rsidP="00596920"/>
        </w:tc>
        <w:tc>
          <w:tcPr>
            <w:tcW w:w="1167" w:type="dxa"/>
          </w:tcPr>
          <w:p w14:paraId="1D689517" w14:textId="77777777" w:rsidR="008A41A0" w:rsidRDefault="008A41A0" w:rsidP="00596920"/>
        </w:tc>
        <w:tc>
          <w:tcPr>
            <w:tcW w:w="1134" w:type="dxa"/>
          </w:tcPr>
          <w:p w14:paraId="502C458F" w14:textId="77777777" w:rsidR="008A41A0" w:rsidRDefault="008A41A0" w:rsidP="00596920">
            <w:r>
              <w:rPr>
                <w:rFonts w:hint="eastAsia"/>
              </w:rPr>
              <w:t>编号</w:t>
            </w:r>
          </w:p>
        </w:tc>
        <w:tc>
          <w:tcPr>
            <w:tcW w:w="1468" w:type="dxa"/>
          </w:tcPr>
          <w:p w14:paraId="4D754D40" w14:textId="77777777" w:rsidR="008A41A0" w:rsidRDefault="008A41A0" w:rsidP="00596920"/>
        </w:tc>
      </w:tr>
      <w:tr w:rsidR="008A41A0" w14:paraId="7D179E18" w14:textId="77777777" w:rsidTr="00596920">
        <w:tc>
          <w:tcPr>
            <w:tcW w:w="847" w:type="dxa"/>
          </w:tcPr>
          <w:p w14:paraId="23DEB251" w14:textId="77777777" w:rsidR="008A41A0" w:rsidRDefault="008A41A0" w:rsidP="00596920"/>
        </w:tc>
        <w:tc>
          <w:tcPr>
            <w:tcW w:w="1613" w:type="dxa"/>
          </w:tcPr>
          <w:p w14:paraId="316B8852" w14:textId="77777777" w:rsidR="008A41A0" w:rsidRDefault="008A41A0" w:rsidP="00596920">
            <w:r w:rsidRPr="00397A0D">
              <w:t>UserName</w:t>
            </w:r>
          </w:p>
        </w:tc>
        <w:tc>
          <w:tcPr>
            <w:tcW w:w="1328" w:type="dxa"/>
          </w:tcPr>
          <w:p w14:paraId="055982CA" w14:textId="77777777" w:rsidR="008A41A0" w:rsidRDefault="008A41A0" w:rsidP="0059692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965" w:type="dxa"/>
          </w:tcPr>
          <w:p w14:paraId="55FB406B" w14:textId="77777777" w:rsidR="008A41A0" w:rsidRDefault="008A41A0" w:rsidP="00596920">
            <w:r>
              <w:t>Y</w:t>
            </w:r>
          </w:p>
        </w:tc>
        <w:tc>
          <w:tcPr>
            <w:tcW w:w="1167" w:type="dxa"/>
          </w:tcPr>
          <w:p w14:paraId="22E33C30" w14:textId="77777777" w:rsidR="008A41A0" w:rsidRDefault="008A41A0" w:rsidP="00596920"/>
        </w:tc>
        <w:tc>
          <w:tcPr>
            <w:tcW w:w="1134" w:type="dxa"/>
          </w:tcPr>
          <w:p w14:paraId="0288C5D3" w14:textId="77777777" w:rsidR="008A41A0" w:rsidRDefault="008A41A0" w:rsidP="00596920">
            <w:r>
              <w:rPr>
                <w:rFonts w:hint="eastAsia"/>
              </w:rPr>
              <w:t>用户名</w:t>
            </w:r>
          </w:p>
        </w:tc>
        <w:tc>
          <w:tcPr>
            <w:tcW w:w="1468" w:type="dxa"/>
          </w:tcPr>
          <w:p w14:paraId="5419CE99" w14:textId="77777777" w:rsidR="008A41A0" w:rsidRDefault="008A41A0" w:rsidP="00596920"/>
        </w:tc>
      </w:tr>
      <w:tr w:rsidR="008A41A0" w14:paraId="37C267EA" w14:textId="77777777" w:rsidTr="00596920">
        <w:tc>
          <w:tcPr>
            <w:tcW w:w="847" w:type="dxa"/>
          </w:tcPr>
          <w:p w14:paraId="0E18FFC0" w14:textId="77777777" w:rsidR="008A41A0" w:rsidRDefault="008A41A0" w:rsidP="00596920"/>
        </w:tc>
        <w:tc>
          <w:tcPr>
            <w:tcW w:w="1613" w:type="dxa"/>
          </w:tcPr>
          <w:p w14:paraId="70181422" w14:textId="77777777" w:rsidR="008A41A0" w:rsidRDefault="008A41A0" w:rsidP="00596920">
            <w:r>
              <w:rPr>
                <w:rFonts w:hint="eastAsia"/>
              </w:rPr>
              <w:t>Password</w:t>
            </w:r>
          </w:p>
        </w:tc>
        <w:tc>
          <w:tcPr>
            <w:tcW w:w="1328" w:type="dxa"/>
          </w:tcPr>
          <w:p w14:paraId="66C93CB5" w14:textId="77777777" w:rsidR="008A41A0" w:rsidRDefault="008A41A0" w:rsidP="0059692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965" w:type="dxa"/>
          </w:tcPr>
          <w:p w14:paraId="512ADC5F" w14:textId="77777777" w:rsidR="008A41A0" w:rsidRDefault="008A41A0" w:rsidP="00596920">
            <w:r>
              <w:t>Y</w:t>
            </w:r>
          </w:p>
        </w:tc>
        <w:tc>
          <w:tcPr>
            <w:tcW w:w="1167" w:type="dxa"/>
          </w:tcPr>
          <w:p w14:paraId="74550293" w14:textId="77777777" w:rsidR="008A41A0" w:rsidRDefault="008A41A0" w:rsidP="00596920"/>
        </w:tc>
        <w:tc>
          <w:tcPr>
            <w:tcW w:w="1134" w:type="dxa"/>
          </w:tcPr>
          <w:p w14:paraId="7C50A7FA" w14:textId="77777777" w:rsidR="008A41A0" w:rsidRDefault="008A41A0" w:rsidP="00596920">
            <w:r>
              <w:rPr>
                <w:rFonts w:hint="eastAsia"/>
              </w:rPr>
              <w:t>密码</w:t>
            </w:r>
          </w:p>
        </w:tc>
        <w:tc>
          <w:tcPr>
            <w:tcW w:w="1468" w:type="dxa"/>
          </w:tcPr>
          <w:p w14:paraId="3D491549" w14:textId="77777777" w:rsidR="008A41A0" w:rsidRDefault="008A41A0" w:rsidP="00596920"/>
        </w:tc>
      </w:tr>
      <w:tr w:rsidR="008A41A0" w14:paraId="20309E96" w14:textId="77777777" w:rsidTr="00596920">
        <w:tc>
          <w:tcPr>
            <w:tcW w:w="847" w:type="dxa"/>
          </w:tcPr>
          <w:p w14:paraId="3819400B" w14:textId="77777777" w:rsidR="008A41A0" w:rsidRDefault="008A41A0" w:rsidP="00596920"/>
        </w:tc>
        <w:tc>
          <w:tcPr>
            <w:tcW w:w="1613" w:type="dxa"/>
          </w:tcPr>
          <w:p w14:paraId="3BBABD23" w14:textId="77777777" w:rsidR="008A41A0" w:rsidRDefault="008A41A0" w:rsidP="00596920">
            <w:r>
              <w:rPr>
                <w:rFonts w:hint="eastAsia"/>
              </w:rPr>
              <w:t>Email</w:t>
            </w:r>
          </w:p>
        </w:tc>
        <w:tc>
          <w:tcPr>
            <w:tcW w:w="1328" w:type="dxa"/>
          </w:tcPr>
          <w:p w14:paraId="05F6CB13" w14:textId="77777777" w:rsidR="008A41A0" w:rsidRDefault="008A41A0" w:rsidP="00596920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965" w:type="dxa"/>
          </w:tcPr>
          <w:p w14:paraId="67D945D5" w14:textId="77777777" w:rsidR="008A41A0" w:rsidRDefault="008A41A0" w:rsidP="00596920"/>
        </w:tc>
        <w:tc>
          <w:tcPr>
            <w:tcW w:w="1167" w:type="dxa"/>
          </w:tcPr>
          <w:p w14:paraId="1558E37C" w14:textId="77777777" w:rsidR="008A41A0" w:rsidRDefault="008A41A0" w:rsidP="00596920"/>
        </w:tc>
        <w:tc>
          <w:tcPr>
            <w:tcW w:w="1134" w:type="dxa"/>
          </w:tcPr>
          <w:p w14:paraId="0E1BBD21" w14:textId="77777777" w:rsidR="008A41A0" w:rsidRDefault="008A41A0" w:rsidP="00596920">
            <w:r>
              <w:rPr>
                <w:rFonts w:hint="eastAsia"/>
              </w:rPr>
              <w:t>邮箱</w:t>
            </w:r>
          </w:p>
        </w:tc>
        <w:tc>
          <w:tcPr>
            <w:tcW w:w="1468" w:type="dxa"/>
          </w:tcPr>
          <w:p w14:paraId="59334D7D" w14:textId="77777777" w:rsidR="008A41A0" w:rsidRDefault="008A41A0" w:rsidP="00596920"/>
        </w:tc>
      </w:tr>
      <w:tr w:rsidR="008A41A0" w14:paraId="0988A4B3" w14:textId="77777777" w:rsidTr="00596920">
        <w:tc>
          <w:tcPr>
            <w:tcW w:w="847" w:type="dxa"/>
          </w:tcPr>
          <w:p w14:paraId="0440A2BC" w14:textId="77777777" w:rsidR="008A41A0" w:rsidRDefault="008A41A0" w:rsidP="00596920"/>
        </w:tc>
        <w:tc>
          <w:tcPr>
            <w:tcW w:w="1613" w:type="dxa"/>
          </w:tcPr>
          <w:p w14:paraId="3EAFA94A" w14:textId="77777777" w:rsidR="008A41A0" w:rsidRDefault="008A41A0" w:rsidP="00596920">
            <w:r>
              <w:t>RealN</w:t>
            </w:r>
            <w:r w:rsidRPr="00397A0D">
              <w:t>ame</w:t>
            </w:r>
          </w:p>
        </w:tc>
        <w:tc>
          <w:tcPr>
            <w:tcW w:w="1328" w:type="dxa"/>
          </w:tcPr>
          <w:p w14:paraId="73FE4F0D" w14:textId="77777777" w:rsidR="008A41A0" w:rsidRDefault="008A41A0" w:rsidP="00596920">
            <w:r>
              <w:t>N</w:t>
            </w:r>
            <w:r>
              <w:rPr>
                <w:rFonts w:hint="eastAsia"/>
              </w:rPr>
              <w:t>varchar(</w:t>
            </w:r>
            <w:r>
              <w:t>10)</w:t>
            </w:r>
          </w:p>
        </w:tc>
        <w:tc>
          <w:tcPr>
            <w:tcW w:w="965" w:type="dxa"/>
          </w:tcPr>
          <w:p w14:paraId="7E2B9763" w14:textId="77777777" w:rsidR="008A41A0" w:rsidRDefault="008A41A0" w:rsidP="00596920"/>
        </w:tc>
        <w:tc>
          <w:tcPr>
            <w:tcW w:w="1167" w:type="dxa"/>
          </w:tcPr>
          <w:p w14:paraId="695B9FEE" w14:textId="77777777" w:rsidR="008A41A0" w:rsidRDefault="008A41A0" w:rsidP="00596920"/>
        </w:tc>
        <w:tc>
          <w:tcPr>
            <w:tcW w:w="1134" w:type="dxa"/>
          </w:tcPr>
          <w:p w14:paraId="7B136E1C" w14:textId="77777777" w:rsidR="008A41A0" w:rsidRDefault="008A41A0" w:rsidP="00596920">
            <w:r>
              <w:rPr>
                <w:rFonts w:hint="eastAsia"/>
              </w:rPr>
              <w:t>真实姓名</w:t>
            </w:r>
          </w:p>
        </w:tc>
        <w:tc>
          <w:tcPr>
            <w:tcW w:w="1468" w:type="dxa"/>
          </w:tcPr>
          <w:p w14:paraId="337423A8" w14:textId="77777777" w:rsidR="008A41A0" w:rsidRDefault="008A41A0" w:rsidP="00596920"/>
        </w:tc>
      </w:tr>
      <w:tr w:rsidR="008A41A0" w14:paraId="5A2409CE" w14:textId="77777777" w:rsidTr="00596920">
        <w:tc>
          <w:tcPr>
            <w:tcW w:w="847" w:type="dxa"/>
          </w:tcPr>
          <w:p w14:paraId="5A231123" w14:textId="77777777" w:rsidR="008A41A0" w:rsidRDefault="008A41A0" w:rsidP="00596920"/>
        </w:tc>
        <w:tc>
          <w:tcPr>
            <w:tcW w:w="1613" w:type="dxa"/>
          </w:tcPr>
          <w:p w14:paraId="0E5548B4" w14:textId="77777777" w:rsidR="008A41A0" w:rsidRDefault="008A41A0" w:rsidP="00596920">
            <w:r w:rsidRPr="00B465E8">
              <w:t>Mobile</w:t>
            </w:r>
          </w:p>
        </w:tc>
        <w:tc>
          <w:tcPr>
            <w:tcW w:w="1328" w:type="dxa"/>
          </w:tcPr>
          <w:p w14:paraId="78D2E4D3" w14:textId="77777777" w:rsidR="008A41A0" w:rsidRDefault="008A41A0" w:rsidP="0059692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965" w:type="dxa"/>
          </w:tcPr>
          <w:p w14:paraId="4DA15EC6" w14:textId="77777777" w:rsidR="008A41A0" w:rsidRDefault="008A41A0" w:rsidP="00596920"/>
        </w:tc>
        <w:tc>
          <w:tcPr>
            <w:tcW w:w="1167" w:type="dxa"/>
          </w:tcPr>
          <w:p w14:paraId="42BDAFF7" w14:textId="77777777" w:rsidR="008A41A0" w:rsidRDefault="008A41A0" w:rsidP="00596920"/>
        </w:tc>
        <w:tc>
          <w:tcPr>
            <w:tcW w:w="1134" w:type="dxa"/>
          </w:tcPr>
          <w:p w14:paraId="02146F00" w14:textId="77777777" w:rsidR="008A41A0" w:rsidRDefault="008A41A0" w:rsidP="00596920">
            <w:r>
              <w:rPr>
                <w:rFonts w:hint="eastAsia"/>
              </w:rPr>
              <w:t>手机</w:t>
            </w:r>
          </w:p>
        </w:tc>
        <w:tc>
          <w:tcPr>
            <w:tcW w:w="1468" w:type="dxa"/>
          </w:tcPr>
          <w:p w14:paraId="64F3056D" w14:textId="77777777" w:rsidR="008A41A0" w:rsidRDefault="008A41A0" w:rsidP="00596920"/>
        </w:tc>
      </w:tr>
      <w:tr w:rsidR="008A41A0" w14:paraId="1F261EFC" w14:textId="77777777" w:rsidTr="00596920">
        <w:tc>
          <w:tcPr>
            <w:tcW w:w="847" w:type="dxa"/>
          </w:tcPr>
          <w:p w14:paraId="33990133" w14:textId="77777777" w:rsidR="008A41A0" w:rsidRDefault="008A41A0" w:rsidP="00596920"/>
        </w:tc>
        <w:tc>
          <w:tcPr>
            <w:tcW w:w="1613" w:type="dxa"/>
          </w:tcPr>
          <w:p w14:paraId="0FCFC172" w14:textId="77777777" w:rsidR="008A41A0" w:rsidRDefault="008A41A0" w:rsidP="00596920">
            <w:r w:rsidRPr="00B465E8">
              <w:t>Address</w:t>
            </w:r>
          </w:p>
        </w:tc>
        <w:tc>
          <w:tcPr>
            <w:tcW w:w="1328" w:type="dxa"/>
          </w:tcPr>
          <w:p w14:paraId="303CE391" w14:textId="77777777" w:rsidR="008A41A0" w:rsidRDefault="008A41A0" w:rsidP="0059692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965" w:type="dxa"/>
          </w:tcPr>
          <w:p w14:paraId="2AF31183" w14:textId="77777777" w:rsidR="008A41A0" w:rsidRDefault="008A41A0" w:rsidP="00596920"/>
        </w:tc>
        <w:tc>
          <w:tcPr>
            <w:tcW w:w="1167" w:type="dxa"/>
          </w:tcPr>
          <w:p w14:paraId="49F38E47" w14:textId="77777777" w:rsidR="008A41A0" w:rsidRDefault="008A41A0" w:rsidP="00596920"/>
        </w:tc>
        <w:tc>
          <w:tcPr>
            <w:tcW w:w="1134" w:type="dxa"/>
          </w:tcPr>
          <w:p w14:paraId="1FA622C5" w14:textId="77777777" w:rsidR="008A41A0" w:rsidRDefault="008A41A0" w:rsidP="00596920">
            <w:r>
              <w:rPr>
                <w:rFonts w:hint="eastAsia"/>
              </w:rPr>
              <w:t>地址</w:t>
            </w:r>
          </w:p>
        </w:tc>
        <w:tc>
          <w:tcPr>
            <w:tcW w:w="1468" w:type="dxa"/>
          </w:tcPr>
          <w:p w14:paraId="4390A566" w14:textId="77777777" w:rsidR="008A41A0" w:rsidRDefault="008A41A0" w:rsidP="00596920"/>
        </w:tc>
      </w:tr>
      <w:tr w:rsidR="008A41A0" w14:paraId="61185985" w14:textId="77777777" w:rsidTr="00596920">
        <w:tc>
          <w:tcPr>
            <w:tcW w:w="847" w:type="dxa"/>
          </w:tcPr>
          <w:p w14:paraId="147F76BA" w14:textId="77777777" w:rsidR="008A41A0" w:rsidRDefault="008A41A0" w:rsidP="00596920"/>
        </w:tc>
        <w:tc>
          <w:tcPr>
            <w:tcW w:w="1613" w:type="dxa"/>
          </w:tcPr>
          <w:p w14:paraId="78FA747D" w14:textId="77777777" w:rsidR="008A41A0" w:rsidRPr="00680C17" w:rsidRDefault="008A41A0" w:rsidP="00596920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28" w:type="dxa"/>
          </w:tcPr>
          <w:p w14:paraId="3B53E515" w14:textId="77777777" w:rsidR="008A41A0" w:rsidRDefault="008A41A0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</w:tcPr>
          <w:p w14:paraId="1C883245" w14:textId="77777777" w:rsidR="008A41A0" w:rsidRDefault="008A41A0" w:rsidP="00596920">
            <w:r>
              <w:t>Y</w:t>
            </w:r>
          </w:p>
        </w:tc>
        <w:tc>
          <w:tcPr>
            <w:tcW w:w="1167" w:type="dxa"/>
          </w:tcPr>
          <w:p w14:paraId="2FFD3A2A" w14:textId="77777777" w:rsidR="008A41A0" w:rsidRDefault="008A41A0" w:rsidP="0059692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0AD2079" w14:textId="77777777" w:rsidR="008A41A0" w:rsidRDefault="008A41A0" w:rsidP="00596920">
            <w:r>
              <w:rPr>
                <w:rFonts w:hint="eastAsia"/>
              </w:rPr>
              <w:t>状态</w:t>
            </w:r>
          </w:p>
        </w:tc>
        <w:tc>
          <w:tcPr>
            <w:tcW w:w="1468" w:type="dxa"/>
          </w:tcPr>
          <w:p w14:paraId="2CC372D0" w14:textId="77777777" w:rsidR="008A41A0" w:rsidRDefault="008A41A0" w:rsidP="00596920"/>
        </w:tc>
      </w:tr>
      <w:tr w:rsidR="008A41A0" w14:paraId="554A9961" w14:textId="77777777" w:rsidTr="00596920">
        <w:tc>
          <w:tcPr>
            <w:tcW w:w="847" w:type="dxa"/>
          </w:tcPr>
          <w:p w14:paraId="7E2F39D9" w14:textId="77777777" w:rsidR="008A41A0" w:rsidRDefault="008A41A0" w:rsidP="00596920"/>
        </w:tc>
        <w:tc>
          <w:tcPr>
            <w:tcW w:w="1613" w:type="dxa"/>
          </w:tcPr>
          <w:p w14:paraId="74CB47AB" w14:textId="77777777" w:rsidR="008A41A0" w:rsidRDefault="008A41A0" w:rsidP="00596920">
            <w:r>
              <w:t>OrganId</w:t>
            </w:r>
          </w:p>
        </w:tc>
        <w:tc>
          <w:tcPr>
            <w:tcW w:w="1328" w:type="dxa"/>
          </w:tcPr>
          <w:p w14:paraId="3589657B" w14:textId="77777777" w:rsidR="008A41A0" w:rsidRDefault="008A41A0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</w:tcPr>
          <w:p w14:paraId="7306EAFC" w14:textId="77777777" w:rsidR="008A41A0" w:rsidRDefault="008A41A0" w:rsidP="00596920">
            <w:r>
              <w:rPr>
                <w:rFonts w:hint="eastAsia"/>
              </w:rPr>
              <w:t>Y</w:t>
            </w:r>
          </w:p>
        </w:tc>
        <w:tc>
          <w:tcPr>
            <w:tcW w:w="1167" w:type="dxa"/>
          </w:tcPr>
          <w:p w14:paraId="6B71B470" w14:textId="77777777" w:rsidR="008A41A0" w:rsidRDefault="008A41A0" w:rsidP="00596920"/>
        </w:tc>
        <w:tc>
          <w:tcPr>
            <w:tcW w:w="1134" w:type="dxa"/>
          </w:tcPr>
          <w:p w14:paraId="0424264D" w14:textId="77777777" w:rsidR="008A41A0" w:rsidRDefault="008A41A0" w:rsidP="00596920">
            <w:r>
              <w:rPr>
                <w:rFonts w:hint="eastAsia"/>
              </w:rPr>
              <w:t>所属</w:t>
            </w:r>
            <w:r>
              <w:t>组织</w:t>
            </w:r>
          </w:p>
        </w:tc>
        <w:tc>
          <w:tcPr>
            <w:tcW w:w="1468" w:type="dxa"/>
          </w:tcPr>
          <w:p w14:paraId="79DE03F4" w14:textId="77777777" w:rsidR="008A41A0" w:rsidRDefault="008A41A0" w:rsidP="00596920"/>
        </w:tc>
      </w:tr>
      <w:tr w:rsidR="008A41A0" w14:paraId="38111806" w14:textId="77777777" w:rsidTr="00596920">
        <w:tc>
          <w:tcPr>
            <w:tcW w:w="847" w:type="dxa"/>
          </w:tcPr>
          <w:p w14:paraId="29EB1441" w14:textId="77777777" w:rsidR="008A41A0" w:rsidRDefault="008A41A0" w:rsidP="00596920"/>
        </w:tc>
        <w:tc>
          <w:tcPr>
            <w:tcW w:w="1613" w:type="dxa"/>
          </w:tcPr>
          <w:p w14:paraId="3A74B850" w14:textId="77777777" w:rsidR="008A41A0" w:rsidRDefault="008A41A0" w:rsidP="00596920">
            <w:r>
              <w:t>Level</w:t>
            </w:r>
          </w:p>
        </w:tc>
        <w:tc>
          <w:tcPr>
            <w:tcW w:w="1328" w:type="dxa"/>
          </w:tcPr>
          <w:p w14:paraId="2ACF9F78" w14:textId="77777777" w:rsidR="008A41A0" w:rsidRDefault="008A41A0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</w:tcPr>
          <w:p w14:paraId="7A25803A" w14:textId="77777777" w:rsidR="008A41A0" w:rsidRDefault="008A41A0" w:rsidP="00596920">
            <w:r>
              <w:t>Y</w:t>
            </w:r>
          </w:p>
        </w:tc>
        <w:tc>
          <w:tcPr>
            <w:tcW w:w="1167" w:type="dxa"/>
          </w:tcPr>
          <w:p w14:paraId="0BB535C6" w14:textId="77777777" w:rsidR="008A41A0" w:rsidRDefault="008A41A0" w:rsidP="0059692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41DC946B" w14:textId="77777777" w:rsidR="008A41A0" w:rsidRDefault="008A41A0" w:rsidP="00596920">
            <w:r>
              <w:rPr>
                <w:rFonts w:hint="eastAsia"/>
              </w:rPr>
              <w:t>角色</w:t>
            </w:r>
          </w:p>
        </w:tc>
        <w:tc>
          <w:tcPr>
            <w:tcW w:w="1468" w:type="dxa"/>
          </w:tcPr>
          <w:p w14:paraId="46369C25" w14:textId="77777777" w:rsidR="008A41A0" w:rsidRDefault="008A41A0" w:rsidP="00596920">
            <w:r>
              <w:rPr>
                <w:rFonts w:hint="eastAsia"/>
              </w:rPr>
              <w:t>级别</w:t>
            </w:r>
            <w:r>
              <w:t>，按照权限组不同</w:t>
            </w:r>
            <w:r>
              <w:rPr>
                <w:rFonts w:hint="eastAsia"/>
              </w:rPr>
              <w:t>所处</w:t>
            </w:r>
            <w:r>
              <w:t>的权限也不同</w:t>
            </w:r>
          </w:p>
        </w:tc>
      </w:tr>
      <w:tr w:rsidR="008A41A0" w14:paraId="01E3251C" w14:textId="77777777" w:rsidTr="00596920">
        <w:tc>
          <w:tcPr>
            <w:tcW w:w="847" w:type="dxa"/>
          </w:tcPr>
          <w:p w14:paraId="02D37D31" w14:textId="77777777" w:rsidR="008A41A0" w:rsidRDefault="008A41A0" w:rsidP="00596920"/>
        </w:tc>
        <w:tc>
          <w:tcPr>
            <w:tcW w:w="1613" w:type="dxa"/>
          </w:tcPr>
          <w:p w14:paraId="06768092" w14:textId="77777777" w:rsidR="008A41A0" w:rsidRDefault="008A41A0" w:rsidP="00596920">
            <w:r>
              <w:rPr>
                <w:rFonts w:hint="eastAsia"/>
              </w:rPr>
              <w:t>Group</w:t>
            </w:r>
            <w:r>
              <w:t>Id</w:t>
            </w:r>
          </w:p>
        </w:tc>
        <w:tc>
          <w:tcPr>
            <w:tcW w:w="1328" w:type="dxa"/>
          </w:tcPr>
          <w:p w14:paraId="0B2F0443" w14:textId="77777777" w:rsidR="008A41A0" w:rsidRDefault="008A41A0" w:rsidP="005969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5" w:type="dxa"/>
          </w:tcPr>
          <w:p w14:paraId="25C330AF" w14:textId="77777777" w:rsidR="008A41A0" w:rsidRDefault="008A41A0" w:rsidP="00596920">
            <w:r>
              <w:rPr>
                <w:rFonts w:hint="eastAsia"/>
              </w:rPr>
              <w:t>Y</w:t>
            </w:r>
          </w:p>
        </w:tc>
        <w:tc>
          <w:tcPr>
            <w:tcW w:w="1167" w:type="dxa"/>
          </w:tcPr>
          <w:p w14:paraId="4C2F768E" w14:textId="77777777" w:rsidR="008A41A0" w:rsidRDefault="008A41A0" w:rsidP="00596920"/>
        </w:tc>
        <w:tc>
          <w:tcPr>
            <w:tcW w:w="1134" w:type="dxa"/>
          </w:tcPr>
          <w:p w14:paraId="53E3F562" w14:textId="77777777" w:rsidR="008A41A0" w:rsidRDefault="008A41A0" w:rsidP="00596920">
            <w:r>
              <w:rPr>
                <w:rFonts w:hint="eastAsia"/>
              </w:rPr>
              <w:t>所属</w:t>
            </w:r>
            <w:r>
              <w:t>权限组</w:t>
            </w:r>
          </w:p>
        </w:tc>
        <w:tc>
          <w:tcPr>
            <w:tcW w:w="1468" w:type="dxa"/>
          </w:tcPr>
          <w:p w14:paraId="6B499B99" w14:textId="77777777" w:rsidR="008A41A0" w:rsidRDefault="008A41A0" w:rsidP="00596920"/>
        </w:tc>
      </w:tr>
      <w:tr w:rsidR="008A41A0" w14:paraId="77604B5B" w14:textId="77777777" w:rsidTr="00596920">
        <w:tc>
          <w:tcPr>
            <w:tcW w:w="847" w:type="dxa"/>
          </w:tcPr>
          <w:p w14:paraId="021365A3" w14:textId="77777777" w:rsidR="008A41A0" w:rsidRDefault="008A41A0" w:rsidP="00596920">
            <w:pPr>
              <w:ind w:left="210" w:right="210"/>
            </w:pPr>
          </w:p>
        </w:tc>
        <w:tc>
          <w:tcPr>
            <w:tcW w:w="1613" w:type="dxa"/>
          </w:tcPr>
          <w:p w14:paraId="3D2ED61D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328" w:type="dxa"/>
          </w:tcPr>
          <w:p w14:paraId="48D8F457" w14:textId="77777777" w:rsidR="008A41A0" w:rsidRDefault="008A41A0" w:rsidP="0059692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65" w:type="dxa"/>
          </w:tcPr>
          <w:p w14:paraId="46228FB0" w14:textId="77777777" w:rsidR="008A41A0" w:rsidRDefault="008A41A0" w:rsidP="00596920">
            <w:pPr>
              <w:ind w:right="210"/>
            </w:pPr>
            <w:r>
              <w:t>Y</w:t>
            </w:r>
          </w:p>
        </w:tc>
        <w:tc>
          <w:tcPr>
            <w:tcW w:w="1167" w:type="dxa"/>
          </w:tcPr>
          <w:p w14:paraId="36EF23DC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0F3F8F5C" w14:textId="77777777" w:rsidR="008A41A0" w:rsidRDefault="008A41A0" w:rsidP="00596920">
            <w:pPr>
              <w:ind w:right="210"/>
            </w:pPr>
          </w:p>
        </w:tc>
        <w:tc>
          <w:tcPr>
            <w:tcW w:w="1468" w:type="dxa"/>
          </w:tcPr>
          <w:p w14:paraId="146B6722" w14:textId="77777777" w:rsidR="008A41A0" w:rsidRDefault="008A41A0" w:rsidP="00596920">
            <w:pPr>
              <w:ind w:left="210" w:right="210"/>
            </w:pPr>
          </w:p>
        </w:tc>
      </w:tr>
      <w:tr w:rsidR="008A41A0" w14:paraId="023E6490" w14:textId="77777777" w:rsidTr="00596920">
        <w:tc>
          <w:tcPr>
            <w:tcW w:w="847" w:type="dxa"/>
          </w:tcPr>
          <w:p w14:paraId="4437D141" w14:textId="77777777" w:rsidR="008A41A0" w:rsidRDefault="008A41A0" w:rsidP="00596920">
            <w:pPr>
              <w:ind w:left="210" w:right="210"/>
            </w:pPr>
          </w:p>
        </w:tc>
        <w:tc>
          <w:tcPr>
            <w:tcW w:w="1613" w:type="dxa"/>
          </w:tcPr>
          <w:p w14:paraId="2C63735F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328" w:type="dxa"/>
          </w:tcPr>
          <w:p w14:paraId="7E4DC54C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65" w:type="dxa"/>
          </w:tcPr>
          <w:p w14:paraId="0896E0E2" w14:textId="77777777" w:rsidR="008A41A0" w:rsidRDefault="008A41A0" w:rsidP="00596920">
            <w:pPr>
              <w:ind w:right="210"/>
            </w:pPr>
            <w:r>
              <w:t>Y</w:t>
            </w:r>
          </w:p>
        </w:tc>
        <w:tc>
          <w:tcPr>
            <w:tcW w:w="1167" w:type="dxa"/>
          </w:tcPr>
          <w:p w14:paraId="1F3E03B6" w14:textId="77777777" w:rsidR="008A41A0" w:rsidRDefault="008A41A0" w:rsidP="0059692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29212D24" w14:textId="77777777" w:rsidR="008A41A0" w:rsidRDefault="008A41A0" w:rsidP="00596920">
            <w:pPr>
              <w:ind w:right="210"/>
            </w:pPr>
          </w:p>
        </w:tc>
        <w:tc>
          <w:tcPr>
            <w:tcW w:w="1468" w:type="dxa"/>
          </w:tcPr>
          <w:p w14:paraId="78CD979D" w14:textId="77777777" w:rsidR="008A41A0" w:rsidRDefault="008A41A0" w:rsidP="00596920">
            <w:pPr>
              <w:ind w:left="210" w:right="210"/>
            </w:pPr>
          </w:p>
        </w:tc>
      </w:tr>
    </w:tbl>
    <w:p w14:paraId="2EA4ABF9" w14:textId="77777777" w:rsidR="008A41A0" w:rsidRDefault="008A41A0" w:rsidP="008A41A0">
      <w:r>
        <w:rPr>
          <w:rFonts w:hint="eastAsia"/>
        </w:rPr>
        <w:t>|</w:t>
      </w:r>
    </w:p>
    <w:p w14:paraId="7E664A1E" w14:textId="77777777" w:rsidR="008A41A0" w:rsidRDefault="008A41A0" w:rsidP="008A41A0"/>
    <w:p w14:paraId="35366FDD" w14:textId="77777777" w:rsidR="008A41A0" w:rsidRDefault="008A41A0" w:rsidP="008A41A0"/>
    <w:p w14:paraId="046E3AA5" w14:textId="77777777" w:rsidR="008A41A0" w:rsidRDefault="008A41A0" w:rsidP="008A41A0">
      <w:pPr>
        <w:pStyle w:val="a0"/>
      </w:pPr>
      <w:bookmarkStart w:id="179" w:name="_Toc427236738"/>
      <w:bookmarkStart w:id="180" w:name="_Toc430249309"/>
      <w:r>
        <w:rPr>
          <w:rFonts w:hint="eastAsia"/>
        </w:rPr>
        <w:t>系统管理员组</w:t>
      </w:r>
      <w:r>
        <w:t>表</w:t>
      </w:r>
      <w:bookmarkEnd w:id="179"/>
      <w:bookmarkEnd w:id="180"/>
    </w:p>
    <w:p w14:paraId="13CC78C0" w14:textId="77777777" w:rsidR="008A41A0" w:rsidRDefault="008A41A0" w:rsidP="008A41A0">
      <w:r>
        <w:rPr>
          <w:rFonts w:hint="eastAsia"/>
        </w:rPr>
        <w:t>*</w:t>
      </w:r>
      <w:r>
        <w:t>System</w:t>
      </w:r>
      <w:r>
        <w:rPr>
          <w:rFonts w:hint="eastAsia"/>
        </w:rPr>
        <w:t>Manager</w:t>
      </w:r>
      <w:r>
        <w:t>_</w:t>
      </w:r>
      <w:r w:rsidRPr="00BD721B">
        <w:t>Groups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7"/>
        <w:gridCol w:w="1385"/>
        <w:gridCol w:w="1538"/>
        <w:gridCol w:w="974"/>
        <w:gridCol w:w="1318"/>
        <w:gridCol w:w="992"/>
        <w:gridCol w:w="1468"/>
      </w:tblGrid>
      <w:tr w:rsidR="008A41A0" w14:paraId="2459948C" w14:textId="77777777" w:rsidTr="00596920">
        <w:tc>
          <w:tcPr>
            <w:tcW w:w="847" w:type="dxa"/>
          </w:tcPr>
          <w:p w14:paraId="2641290E" w14:textId="77777777" w:rsidR="008A41A0" w:rsidRPr="002177A0" w:rsidRDefault="008A41A0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385" w:type="dxa"/>
          </w:tcPr>
          <w:p w14:paraId="2CD0C69E" w14:textId="77777777" w:rsidR="008A41A0" w:rsidRPr="002177A0" w:rsidRDefault="008A41A0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538" w:type="dxa"/>
          </w:tcPr>
          <w:p w14:paraId="60606EA4" w14:textId="77777777" w:rsidR="008A41A0" w:rsidRPr="002177A0" w:rsidRDefault="008A41A0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74" w:type="dxa"/>
          </w:tcPr>
          <w:p w14:paraId="6E818236" w14:textId="77777777" w:rsidR="008A41A0" w:rsidRPr="002177A0" w:rsidRDefault="008A41A0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318" w:type="dxa"/>
          </w:tcPr>
          <w:p w14:paraId="796D3C63" w14:textId="77777777" w:rsidR="008A41A0" w:rsidRPr="002177A0" w:rsidRDefault="008A41A0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992" w:type="dxa"/>
          </w:tcPr>
          <w:p w14:paraId="6EB29C05" w14:textId="77777777" w:rsidR="008A41A0" w:rsidRPr="002177A0" w:rsidRDefault="008A41A0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468" w:type="dxa"/>
          </w:tcPr>
          <w:p w14:paraId="551867F9" w14:textId="77777777" w:rsidR="008A41A0" w:rsidRPr="002177A0" w:rsidRDefault="008A41A0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8A41A0" w14:paraId="0824CF3F" w14:textId="77777777" w:rsidTr="00596920">
        <w:tc>
          <w:tcPr>
            <w:tcW w:w="847" w:type="dxa"/>
          </w:tcPr>
          <w:p w14:paraId="1BA49794" w14:textId="77777777" w:rsidR="008A41A0" w:rsidRDefault="008A41A0" w:rsidP="00596920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</w:tcPr>
          <w:p w14:paraId="1457BEA4" w14:textId="77777777" w:rsidR="008A41A0" w:rsidRDefault="008A41A0" w:rsidP="00596920">
            <w:r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14:paraId="05396410" w14:textId="77777777" w:rsidR="008A41A0" w:rsidRDefault="008A41A0" w:rsidP="00596920"/>
        </w:tc>
        <w:tc>
          <w:tcPr>
            <w:tcW w:w="974" w:type="dxa"/>
          </w:tcPr>
          <w:p w14:paraId="05C05C0F" w14:textId="77777777" w:rsidR="008A41A0" w:rsidRDefault="008A41A0" w:rsidP="00596920"/>
        </w:tc>
        <w:tc>
          <w:tcPr>
            <w:tcW w:w="1318" w:type="dxa"/>
          </w:tcPr>
          <w:p w14:paraId="3F985F4D" w14:textId="77777777" w:rsidR="008A41A0" w:rsidRDefault="008A41A0" w:rsidP="00596920"/>
        </w:tc>
        <w:tc>
          <w:tcPr>
            <w:tcW w:w="992" w:type="dxa"/>
          </w:tcPr>
          <w:p w14:paraId="538CDB1F" w14:textId="77777777" w:rsidR="008A41A0" w:rsidRDefault="008A41A0" w:rsidP="00596920">
            <w:r>
              <w:rPr>
                <w:rFonts w:hint="eastAsia"/>
              </w:rPr>
              <w:t>编号</w:t>
            </w:r>
          </w:p>
        </w:tc>
        <w:tc>
          <w:tcPr>
            <w:tcW w:w="1468" w:type="dxa"/>
          </w:tcPr>
          <w:p w14:paraId="5DBF1F68" w14:textId="77777777" w:rsidR="008A41A0" w:rsidRDefault="008A41A0" w:rsidP="00596920"/>
        </w:tc>
      </w:tr>
      <w:tr w:rsidR="008A41A0" w14:paraId="38BB2957" w14:textId="77777777" w:rsidTr="00596920">
        <w:tc>
          <w:tcPr>
            <w:tcW w:w="847" w:type="dxa"/>
          </w:tcPr>
          <w:p w14:paraId="072F5E09" w14:textId="77777777" w:rsidR="008A41A0" w:rsidRDefault="008A41A0" w:rsidP="00596920"/>
        </w:tc>
        <w:tc>
          <w:tcPr>
            <w:tcW w:w="1385" w:type="dxa"/>
          </w:tcPr>
          <w:p w14:paraId="3F3730F3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Title</w:t>
            </w:r>
          </w:p>
        </w:tc>
        <w:tc>
          <w:tcPr>
            <w:tcW w:w="1538" w:type="dxa"/>
          </w:tcPr>
          <w:p w14:paraId="435D9E2A" w14:textId="77777777" w:rsidR="008A41A0" w:rsidRDefault="008A41A0" w:rsidP="00596920">
            <w:pPr>
              <w:ind w:right="21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10)</w:t>
            </w:r>
          </w:p>
        </w:tc>
        <w:tc>
          <w:tcPr>
            <w:tcW w:w="974" w:type="dxa"/>
          </w:tcPr>
          <w:p w14:paraId="79897A76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14:paraId="2A2BEC77" w14:textId="77777777" w:rsidR="008A41A0" w:rsidRDefault="008A41A0" w:rsidP="00596920">
            <w:pPr>
              <w:ind w:right="210"/>
            </w:pPr>
          </w:p>
        </w:tc>
        <w:tc>
          <w:tcPr>
            <w:tcW w:w="992" w:type="dxa"/>
          </w:tcPr>
          <w:p w14:paraId="721B64C6" w14:textId="77777777" w:rsidR="008A41A0" w:rsidRDefault="008A41A0" w:rsidP="00596920">
            <w:r>
              <w:rPr>
                <w:rFonts w:hint="eastAsia"/>
              </w:rPr>
              <w:t>名称</w:t>
            </w:r>
          </w:p>
        </w:tc>
        <w:tc>
          <w:tcPr>
            <w:tcW w:w="1468" w:type="dxa"/>
          </w:tcPr>
          <w:p w14:paraId="1FF5EE14" w14:textId="77777777" w:rsidR="008A41A0" w:rsidRDefault="008A41A0" w:rsidP="00596920"/>
        </w:tc>
      </w:tr>
      <w:tr w:rsidR="008A41A0" w14:paraId="3D80E4F3" w14:textId="77777777" w:rsidTr="00596920">
        <w:tc>
          <w:tcPr>
            <w:tcW w:w="847" w:type="dxa"/>
          </w:tcPr>
          <w:p w14:paraId="7F2DD1A8" w14:textId="77777777" w:rsidR="008A41A0" w:rsidRDefault="008A41A0" w:rsidP="00596920"/>
        </w:tc>
        <w:tc>
          <w:tcPr>
            <w:tcW w:w="1385" w:type="dxa"/>
          </w:tcPr>
          <w:p w14:paraId="1BD11F2E" w14:textId="77777777" w:rsidR="008A41A0" w:rsidRDefault="008A41A0" w:rsidP="00596920">
            <w:r>
              <w:rPr>
                <w:rFonts w:hint="eastAsia"/>
              </w:rPr>
              <w:t>Remark</w:t>
            </w:r>
          </w:p>
        </w:tc>
        <w:tc>
          <w:tcPr>
            <w:tcW w:w="1538" w:type="dxa"/>
          </w:tcPr>
          <w:p w14:paraId="40A5F902" w14:textId="77777777" w:rsidR="008A41A0" w:rsidRDefault="008A41A0" w:rsidP="0059692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974" w:type="dxa"/>
          </w:tcPr>
          <w:p w14:paraId="3A4E9EA3" w14:textId="77777777" w:rsidR="008A41A0" w:rsidRDefault="008A41A0" w:rsidP="00596920"/>
        </w:tc>
        <w:tc>
          <w:tcPr>
            <w:tcW w:w="1318" w:type="dxa"/>
          </w:tcPr>
          <w:p w14:paraId="7528B60B" w14:textId="77777777" w:rsidR="008A41A0" w:rsidRDefault="008A41A0" w:rsidP="00596920"/>
        </w:tc>
        <w:tc>
          <w:tcPr>
            <w:tcW w:w="992" w:type="dxa"/>
          </w:tcPr>
          <w:p w14:paraId="35DCB43D" w14:textId="77777777" w:rsidR="008A41A0" w:rsidRDefault="008A41A0" w:rsidP="00596920">
            <w:r>
              <w:rPr>
                <w:rFonts w:hint="eastAsia"/>
              </w:rPr>
              <w:t>备注</w:t>
            </w:r>
          </w:p>
        </w:tc>
        <w:tc>
          <w:tcPr>
            <w:tcW w:w="1468" w:type="dxa"/>
          </w:tcPr>
          <w:p w14:paraId="6EFB65E5" w14:textId="77777777" w:rsidR="008A41A0" w:rsidRDefault="008A41A0" w:rsidP="00596920"/>
        </w:tc>
      </w:tr>
      <w:tr w:rsidR="008A41A0" w14:paraId="35D2113F" w14:textId="77777777" w:rsidTr="00596920">
        <w:tc>
          <w:tcPr>
            <w:tcW w:w="847" w:type="dxa"/>
          </w:tcPr>
          <w:p w14:paraId="14DC0157" w14:textId="77777777" w:rsidR="008A41A0" w:rsidRDefault="008A41A0" w:rsidP="00596920"/>
        </w:tc>
        <w:tc>
          <w:tcPr>
            <w:tcW w:w="1385" w:type="dxa"/>
          </w:tcPr>
          <w:p w14:paraId="572C2FE2" w14:textId="77777777" w:rsidR="008A41A0" w:rsidRDefault="008A41A0" w:rsidP="00596920">
            <w:r w:rsidRPr="00C133C4">
              <w:t>Role</w:t>
            </w:r>
          </w:p>
        </w:tc>
        <w:tc>
          <w:tcPr>
            <w:tcW w:w="1538" w:type="dxa"/>
          </w:tcPr>
          <w:p w14:paraId="5535E3AA" w14:textId="77777777" w:rsidR="008A41A0" w:rsidRDefault="008A41A0" w:rsidP="00596920"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974" w:type="dxa"/>
          </w:tcPr>
          <w:p w14:paraId="0F6BE68C" w14:textId="77777777" w:rsidR="008A41A0" w:rsidRDefault="008A41A0" w:rsidP="00596920"/>
        </w:tc>
        <w:tc>
          <w:tcPr>
            <w:tcW w:w="1318" w:type="dxa"/>
          </w:tcPr>
          <w:p w14:paraId="39785104" w14:textId="77777777" w:rsidR="008A41A0" w:rsidRDefault="008A41A0" w:rsidP="00596920"/>
        </w:tc>
        <w:tc>
          <w:tcPr>
            <w:tcW w:w="992" w:type="dxa"/>
          </w:tcPr>
          <w:p w14:paraId="57C8DD38" w14:textId="77777777" w:rsidR="008A41A0" w:rsidRDefault="008A41A0" w:rsidP="00596920">
            <w:r>
              <w:rPr>
                <w:rFonts w:hint="eastAsia"/>
              </w:rPr>
              <w:t>权限列表</w:t>
            </w:r>
          </w:p>
        </w:tc>
        <w:tc>
          <w:tcPr>
            <w:tcW w:w="1468" w:type="dxa"/>
          </w:tcPr>
          <w:p w14:paraId="4FDB9438" w14:textId="77777777" w:rsidR="008A41A0" w:rsidRDefault="008A41A0" w:rsidP="00596920">
            <w:r>
              <w:rPr>
                <w:rFonts w:hint="eastAsia"/>
              </w:rPr>
              <w:t>逗号分隔</w:t>
            </w:r>
          </w:p>
        </w:tc>
      </w:tr>
      <w:tr w:rsidR="008A41A0" w14:paraId="0D3D395A" w14:textId="77777777" w:rsidTr="00596920">
        <w:tc>
          <w:tcPr>
            <w:tcW w:w="847" w:type="dxa"/>
          </w:tcPr>
          <w:p w14:paraId="56EC5CC0" w14:textId="77777777" w:rsidR="008A41A0" w:rsidRDefault="008A41A0" w:rsidP="00596920">
            <w:pPr>
              <w:ind w:left="210" w:right="210"/>
            </w:pPr>
          </w:p>
        </w:tc>
        <w:tc>
          <w:tcPr>
            <w:tcW w:w="1385" w:type="dxa"/>
          </w:tcPr>
          <w:p w14:paraId="44AF1ACD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538" w:type="dxa"/>
          </w:tcPr>
          <w:p w14:paraId="0CA3F747" w14:textId="77777777" w:rsidR="008A41A0" w:rsidRDefault="008A41A0" w:rsidP="0059692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74" w:type="dxa"/>
          </w:tcPr>
          <w:p w14:paraId="0952193E" w14:textId="77777777" w:rsidR="008A41A0" w:rsidRDefault="008A41A0" w:rsidP="00596920">
            <w:pPr>
              <w:ind w:right="210"/>
            </w:pPr>
            <w:r>
              <w:t>Y</w:t>
            </w:r>
          </w:p>
        </w:tc>
        <w:tc>
          <w:tcPr>
            <w:tcW w:w="1318" w:type="dxa"/>
          </w:tcPr>
          <w:p w14:paraId="2D9F06B6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48D14DE2" w14:textId="77777777" w:rsidR="008A41A0" w:rsidRDefault="008A41A0" w:rsidP="00596920">
            <w:pPr>
              <w:ind w:right="210"/>
            </w:pPr>
          </w:p>
        </w:tc>
        <w:tc>
          <w:tcPr>
            <w:tcW w:w="1468" w:type="dxa"/>
          </w:tcPr>
          <w:p w14:paraId="20A5A1CF" w14:textId="77777777" w:rsidR="008A41A0" w:rsidRDefault="008A41A0" w:rsidP="00596920">
            <w:pPr>
              <w:ind w:left="210" w:right="210"/>
            </w:pPr>
          </w:p>
        </w:tc>
      </w:tr>
      <w:tr w:rsidR="008A41A0" w14:paraId="3022E084" w14:textId="77777777" w:rsidTr="00596920">
        <w:tc>
          <w:tcPr>
            <w:tcW w:w="847" w:type="dxa"/>
          </w:tcPr>
          <w:p w14:paraId="00CDD930" w14:textId="77777777" w:rsidR="008A41A0" w:rsidRDefault="008A41A0" w:rsidP="00596920">
            <w:pPr>
              <w:ind w:left="210" w:right="210"/>
            </w:pPr>
          </w:p>
        </w:tc>
        <w:tc>
          <w:tcPr>
            <w:tcW w:w="1385" w:type="dxa"/>
          </w:tcPr>
          <w:p w14:paraId="7411AF58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538" w:type="dxa"/>
          </w:tcPr>
          <w:p w14:paraId="6580C9EA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74" w:type="dxa"/>
          </w:tcPr>
          <w:p w14:paraId="18CF00A2" w14:textId="77777777" w:rsidR="008A41A0" w:rsidRDefault="008A41A0" w:rsidP="00596920">
            <w:pPr>
              <w:ind w:right="210"/>
            </w:pPr>
            <w:r>
              <w:t>Y</w:t>
            </w:r>
          </w:p>
        </w:tc>
        <w:tc>
          <w:tcPr>
            <w:tcW w:w="1318" w:type="dxa"/>
          </w:tcPr>
          <w:p w14:paraId="58580C89" w14:textId="77777777" w:rsidR="008A41A0" w:rsidRDefault="008A41A0" w:rsidP="0059692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992" w:type="dxa"/>
          </w:tcPr>
          <w:p w14:paraId="44E5BAC3" w14:textId="77777777" w:rsidR="008A41A0" w:rsidRDefault="008A41A0" w:rsidP="00596920">
            <w:pPr>
              <w:ind w:right="210"/>
            </w:pPr>
          </w:p>
        </w:tc>
        <w:tc>
          <w:tcPr>
            <w:tcW w:w="1468" w:type="dxa"/>
          </w:tcPr>
          <w:p w14:paraId="3C3AA042" w14:textId="77777777" w:rsidR="008A41A0" w:rsidRDefault="008A41A0" w:rsidP="00596920">
            <w:pPr>
              <w:ind w:left="210" w:right="210"/>
            </w:pPr>
          </w:p>
        </w:tc>
      </w:tr>
    </w:tbl>
    <w:p w14:paraId="450BE7F1" w14:textId="77777777" w:rsidR="008A41A0" w:rsidRDefault="008A41A0" w:rsidP="008A41A0">
      <w:r>
        <w:rPr>
          <w:rFonts w:hint="eastAsia"/>
        </w:rPr>
        <w:t>|</w:t>
      </w:r>
    </w:p>
    <w:p w14:paraId="74CDE708" w14:textId="77777777" w:rsidR="008A41A0" w:rsidRDefault="008A41A0" w:rsidP="008A41A0"/>
    <w:p w14:paraId="1A251FFC" w14:textId="77777777" w:rsidR="008A41A0" w:rsidRPr="00F732E3" w:rsidRDefault="008A41A0" w:rsidP="008A41A0">
      <w:pPr>
        <w:pStyle w:val="a0"/>
      </w:pPr>
      <w:bookmarkStart w:id="181" w:name="_Toc427236739"/>
      <w:bookmarkStart w:id="182" w:name="_Toc430249310"/>
      <w:r>
        <w:rPr>
          <w:rFonts w:hint="eastAsia"/>
        </w:rPr>
        <w:t>系统管理员权限</w:t>
      </w:r>
      <w:bookmarkEnd w:id="181"/>
      <w:bookmarkEnd w:id="182"/>
    </w:p>
    <w:p w14:paraId="1D48C69D" w14:textId="77777777" w:rsidR="008A41A0" w:rsidRDefault="008A41A0" w:rsidP="008A41A0">
      <w:r>
        <w:rPr>
          <w:rFonts w:hint="eastAsia"/>
        </w:rPr>
        <w:t>*</w:t>
      </w:r>
      <w:r>
        <w:t>System</w:t>
      </w:r>
      <w:r>
        <w:rPr>
          <w:rFonts w:hint="eastAsia"/>
        </w:rPr>
        <w:t>Manager_</w:t>
      </w:r>
      <w:r>
        <w:t>Role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7"/>
        <w:gridCol w:w="1385"/>
        <w:gridCol w:w="1538"/>
        <w:gridCol w:w="974"/>
        <w:gridCol w:w="1318"/>
        <w:gridCol w:w="1134"/>
        <w:gridCol w:w="1326"/>
      </w:tblGrid>
      <w:tr w:rsidR="008A41A0" w14:paraId="0A5C5A54" w14:textId="77777777" w:rsidTr="00596920">
        <w:tc>
          <w:tcPr>
            <w:tcW w:w="847" w:type="dxa"/>
          </w:tcPr>
          <w:p w14:paraId="0BF83421" w14:textId="77777777" w:rsidR="008A41A0" w:rsidRPr="002177A0" w:rsidRDefault="008A41A0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385" w:type="dxa"/>
          </w:tcPr>
          <w:p w14:paraId="4BF48737" w14:textId="77777777" w:rsidR="008A41A0" w:rsidRPr="002177A0" w:rsidRDefault="008A41A0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538" w:type="dxa"/>
          </w:tcPr>
          <w:p w14:paraId="7EF42FC7" w14:textId="77777777" w:rsidR="008A41A0" w:rsidRPr="002177A0" w:rsidRDefault="008A41A0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74" w:type="dxa"/>
          </w:tcPr>
          <w:p w14:paraId="78D9ED96" w14:textId="77777777" w:rsidR="008A41A0" w:rsidRPr="002177A0" w:rsidRDefault="008A41A0" w:rsidP="005969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318" w:type="dxa"/>
          </w:tcPr>
          <w:p w14:paraId="5B7C7CEA" w14:textId="77777777" w:rsidR="008A41A0" w:rsidRPr="002177A0" w:rsidRDefault="008A41A0" w:rsidP="00596920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</w:tcPr>
          <w:p w14:paraId="51D10CBA" w14:textId="77777777" w:rsidR="008A41A0" w:rsidRPr="002177A0" w:rsidRDefault="008A41A0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326" w:type="dxa"/>
          </w:tcPr>
          <w:p w14:paraId="5BE20EBD" w14:textId="77777777" w:rsidR="008A41A0" w:rsidRPr="002177A0" w:rsidRDefault="008A41A0" w:rsidP="00596920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8A41A0" w14:paraId="2E39F1CE" w14:textId="77777777" w:rsidTr="00596920">
        <w:tc>
          <w:tcPr>
            <w:tcW w:w="847" w:type="dxa"/>
          </w:tcPr>
          <w:p w14:paraId="1402110D" w14:textId="77777777" w:rsidR="008A41A0" w:rsidRDefault="008A41A0" w:rsidP="00596920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</w:tcPr>
          <w:p w14:paraId="2E54CC9B" w14:textId="77777777" w:rsidR="008A41A0" w:rsidRDefault="008A41A0" w:rsidP="00596920">
            <w:r>
              <w:rPr>
                <w:rFonts w:hint="eastAsia"/>
              </w:rPr>
              <w:t>Id</w:t>
            </w:r>
          </w:p>
        </w:tc>
        <w:tc>
          <w:tcPr>
            <w:tcW w:w="1538" w:type="dxa"/>
          </w:tcPr>
          <w:p w14:paraId="063A2895" w14:textId="77777777" w:rsidR="008A41A0" w:rsidRDefault="008A41A0" w:rsidP="00596920"/>
        </w:tc>
        <w:tc>
          <w:tcPr>
            <w:tcW w:w="974" w:type="dxa"/>
          </w:tcPr>
          <w:p w14:paraId="0033A08B" w14:textId="77777777" w:rsidR="008A41A0" w:rsidRDefault="008A41A0" w:rsidP="00596920"/>
        </w:tc>
        <w:tc>
          <w:tcPr>
            <w:tcW w:w="1318" w:type="dxa"/>
          </w:tcPr>
          <w:p w14:paraId="57A2A1C0" w14:textId="77777777" w:rsidR="008A41A0" w:rsidRDefault="008A41A0" w:rsidP="00596920"/>
        </w:tc>
        <w:tc>
          <w:tcPr>
            <w:tcW w:w="1134" w:type="dxa"/>
          </w:tcPr>
          <w:p w14:paraId="152437DE" w14:textId="77777777" w:rsidR="008A41A0" w:rsidRDefault="008A41A0" w:rsidP="00596920">
            <w:r>
              <w:rPr>
                <w:rFonts w:hint="eastAsia"/>
              </w:rPr>
              <w:t>编号</w:t>
            </w:r>
          </w:p>
        </w:tc>
        <w:tc>
          <w:tcPr>
            <w:tcW w:w="1326" w:type="dxa"/>
          </w:tcPr>
          <w:p w14:paraId="297FFDD7" w14:textId="77777777" w:rsidR="008A41A0" w:rsidRDefault="008A41A0" w:rsidP="00596920"/>
        </w:tc>
      </w:tr>
      <w:tr w:rsidR="008A41A0" w14:paraId="24808631" w14:textId="77777777" w:rsidTr="00596920">
        <w:tc>
          <w:tcPr>
            <w:tcW w:w="847" w:type="dxa"/>
          </w:tcPr>
          <w:p w14:paraId="7FFE375C" w14:textId="77777777" w:rsidR="008A41A0" w:rsidRDefault="008A41A0" w:rsidP="00596920"/>
        </w:tc>
        <w:tc>
          <w:tcPr>
            <w:tcW w:w="1385" w:type="dxa"/>
          </w:tcPr>
          <w:p w14:paraId="569EC838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Title</w:t>
            </w:r>
          </w:p>
        </w:tc>
        <w:tc>
          <w:tcPr>
            <w:tcW w:w="1538" w:type="dxa"/>
          </w:tcPr>
          <w:p w14:paraId="2473F9AB" w14:textId="77777777" w:rsidR="008A41A0" w:rsidRDefault="008A41A0" w:rsidP="00596920">
            <w:pPr>
              <w:ind w:right="21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974" w:type="dxa"/>
          </w:tcPr>
          <w:p w14:paraId="103DC920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14:paraId="2D59865A" w14:textId="77777777" w:rsidR="008A41A0" w:rsidRDefault="008A41A0" w:rsidP="00596920">
            <w:pPr>
              <w:ind w:right="210"/>
            </w:pPr>
          </w:p>
        </w:tc>
        <w:tc>
          <w:tcPr>
            <w:tcW w:w="1134" w:type="dxa"/>
          </w:tcPr>
          <w:p w14:paraId="5E83E73C" w14:textId="77777777" w:rsidR="008A41A0" w:rsidRDefault="008A41A0" w:rsidP="00596920">
            <w:r>
              <w:rPr>
                <w:rFonts w:hint="eastAsia"/>
              </w:rPr>
              <w:t>名称</w:t>
            </w:r>
          </w:p>
        </w:tc>
        <w:tc>
          <w:tcPr>
            <w:tcW w:w="1326" w:type="dxa"/>
          </w:tcPr>
          <w:p w14:paraId="054AE003" w14:textId="77777777" w:rsidR="008A41A0" w:rsidRDefault="008A41A0" w:rsidP="00596920"/>
        </w:tc>
      </w:tr>
      <w:tr w:rsidR="008A41A0" w14:paraId="38A317FF" w14:textId="77777777" w:rsidTr="00596920">
        <w:tc>
          <w:tcPr>
            <w:tcW w:w="847" w:type="dxa"/>
          </w:tcPr>
          <w:p w14:paraId="71A8DAFE" w14:textId="77777777" w:rsidR="008A41A0" w:rsidRDefault="008A41A0" w:rsidP="00596920"/>
        </w:tc>
        <w:tc>
          <w:tcPr>
            <w:tcW w:w="1385" w:type="dxa"/>
          </w:tcPr>
          <w:p w14:paraId="75E63044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538" w:type="dxa"/>
          </w:tcPr>
          <w:p w14:paraId="1AD6936C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varchar(</w:t>
            </w:r>
            <w:r>
              <w:t>300)</w:t>
            </w:r>
          </w:p>
        </w:tc>
        <w:tc>
          <w:tcPr>
            <w:tcW w:w="974" w:type="dxa"/>
          </w:tcPr>
          <w:p w14:paraId="34E24D4F" w14:textId="77777777" w:rsidR="008A41A0" w:rsidRDefault="008A41A0" w:rsidP="00596920"/>
        </w:tc>
        <w:tc>
          <w:tcPr>
            <w:tcW w:w="1318" w:type="dxa"/>
          </w:tcPr>
          <w:p w14:paraId="68BC9694" w14:textId="77777777" w:rsidR="008A41A0" w:rsidRDefault="008A41A0" w:rsidP="00596920"/>
        </w:tc>
        <w:tc>
          <w:tcPr>
            <w:tcW w:w="1134" w:type="dxa"/>
          </w:tcPr>
          <w:p w14:paraId="25E9A587" w14:textId="77777777" w:rsidR="008A41A0" w:rsidRDefault="008A41A0" w:rsidP="00596920">
            <w:r>
              <w:rPr>
                <w:rFonts w:hint="eastAsia"/>
              </w:rPr>
              <w:t>备注</w:t>
            </w:r>
          </w:p>
        </w:tc>
        <w:tc>
          <w:tcPr>
            <w:tcW w:w="1326" w:type="dxa"/>
          </w:tcPr>
          <w:p w14:paraId="0F7FE5E4" w14:textId="77777777" w:rsidR="008A41A0" w:rsidRDefault="008A41A0" w:rsidP="00596920"/>
        </w:tc>
      </w:tr>
      <w:tr w:rsidR="008A41A0" w14:paraId="6FB75506" w14:textId="77777777" w:rsidTr="00596920">
        <w:tc>
          <w:tcPr>
            <w:tcW w:w="847" w:type="dxa"/>
          </w:tcPr>
          <w:p w14:paraId="63DC6601" w14:textId="77777777" w:rsidR="008A41A0" w:rsidRDefault="008A41A0" w:rsidP="00596920"/>
        </w:tc>
        <w:tc>
          <w:tcPr>
            <w:tcW w:w="1385" w:type="dxa"/>
          </w:tcPr>
          <w:p w14:paraId="19422270" w14:textId="77777777" w:rsidR="008A41A0" w:rsidRDefault="008A41A0" w:rsidP="00596920">
            <w:r>
              <w:t>P</w:t>
            </w:r>
            <w:r>
              <w:rPr>
                <w:rFonts w:hint="eastAsia"/>
              </w:rPr>
              <w:t>agePath</w:t>
            </w:r>
          </w:p>
        </w:tc>
        <w:tc>
          <w:tcPr>
            <w:tcW w:w="1538" w:type="dxa"/>
          </w:tcPr>
          <w:p w14:paraId="192FCFA6" w14:textId="77777777" w:rsidR="008A41A0" w:rsidRDefault="008A41A0" w:rsidP="00596920">
            <w:r>
              <w:rPr>
                <w:rFonts w:hint="eastAsia"/>
              </w:rPr>
              <w:t>varchar(</w:t>
            </w:r>
            <w:r>
              <w:t>500)</w:t>
            </w:r>
          </w:p>
        </w:tc>
        <w:tc>
          <w:tcPr>
            <w:tcW w:w="974" w:type="dxa"/>
          </w:tcPr>
          <w:p w14:paraId="5A3DC62E" w14:textId="77777777" w:rsidR="008A41A0" w:rsidRDefault="008A41A0" w:rsidP="00596920"/>
        </w:tc>
        <w:tc>
          <w:tcPr>
            <w:tcW w:w="1318" w:type="dxa"/>
          </w:tcPr>
          <w:p w14:paraId="0EE8B95E" w14:textId="77777777" w:rsidR="008A41A0" w:rsidRDefault="008A41A0" w:rsidP="00596920"/>
        </w:tc>
        <w:tc>
          <w:tcPr>
            <w:tcW w:w="1134" w:type="dxa"/>
          </w:tcPr>
          <w:p w14:paraId="111BF8C8" w14:textId="77777777" w:rsidR="008A41A0" w:rsidRDefault="008A41A0" w:rsidP="00596920">
            <w:r>
              <w:rPr>
                <w:rFonts w:hint="eastAsia"/>
              </w:rPr>
              <w:t>页面地址</w:t>
            </w:r>
          </w:p>
        </w:tc>
        <w:tc>
          <w:tcPr>
            <w:tcW w:w="1326" w:type="dxa"/>
          </w:tcPr>
          <w:p w14:paraId="7923DBE2" w14:textId="77777777" w:rsidR="008A41A0" w:rsidRDefault="008A41A0" w:rsidP="00596920">
            <w:r>
              <w:rPr>
                <w:rFonts w:hint="eastAsia"/>
              </w:rPr>
              <w:t>该权限包含的所有页面</w:t>
            </w:r>
            <w:r>
              <w:rPr>
                <w:rFonts w:hint="eastAsia"/>
              </w:rPr>
              <w:lastRenderedPageBreak/>
              <w:t>地址，用逗号分隔</w:t>
            </w:r>
          </w:p>
        </w:tc>
      </w:tr>
      <w:tr w:rsidR="008A41A0" w14:paraId="649477BE" w14:textId="77777777" w:rsidTr="00596920">
        <w:tc>
          <w:tcPr>
            <w:tcW w:w="847" w:type="dxa"/>
          </w:tcPr>
          <w:p w14:paraId="6745C4FB" w14:textId="77777777" w:rsidR="008A41A0" w:rsidRDefault="008A41A0" w:rsidP="00596920"/>
        </w:tc>
        <w:tc>
          <w:tcPr>
            <w:tcW w:w="1385" w:type="dxa"/>
          </w:tcPr>
          <w:p w14:paraId="7AA2D07C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sort</w:t>
            </w:r>
          </w:p>
        </w:tc>
        <w:tc>
          <w:tcPr>
            <w:tcW w:w="1538" w:type="dxa"/>
          </w:tcPr>
          <w:p w14:paraId="53251630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int</w:t>
            </w:r>
          </w:p>
        </w:tc>
        <w:tc>
          <w:tcPr>
            <w:tcW w:w="974" w:type="dxa"/>
          </w:tcPr>
          <w:p w14:paraId="50D11411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14:paraId="7FFBA7D7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7462D0DF" w14:textId="77777777" w:rsidR="008A41A0" w:rsidRDefault="008A41A0" w:rsidP="00596920">
            <w:r>
              <w:rPr>
                <w:rFonts w:hint="eastAsia"/>
              </w:rPr>
              <w:t>排序因子</w:t>
            </w:r>
          </w:p>
        </w:tc>
        <w:tc>
          <w:tcPr>
            <w:tcW w:w="1326" w:type="dxa"/>
          </w:tcPr>
          <w:p w14:paraId="0DF3FF43" w14:textId="77777777" w:rsidR="008A41A0" w:rsidRDefault="008A41A0" w:rsidP="00596920"/>
        </w:tc>
      </w:tr>
      <w:tr w:rsidR="008A41A0" w14:paraId="618E3085" w14:textId="77777777" w:rsidTr="00596920">
        <w:tc>
          <w:tcPr>
            <w:tcW w:w="847" w:type="dxa"/>
          </w:tcPr>
          <w:p w14:paraId="2EC29C06" w14:textId="77777777" w:rsidR="008A41A0" w:rsidRDefault="008A41A0" w:rsidP="00596920"/>
        </w:tc>
        <w:tc>
          <w:tcPr>
            <w:tcW w:w="1385" w:type="dxa"/>
          </w:tcPr>
          <w:p w14:paraId="7AE87083" w14:textId="77777777" w:rsidR="008A41A0" w:rsidRDefault="008A41A0" w:rsidP="00596920">
            <w:r w:rsidRPr="004B1FA5">
              <w:t>MenuText</w:t>
            </w:r>
          </w:p>
        </w:tc>
        <w:tc>
          <w:tcPr>
            <w:tcW w:w="1538" w:type="dxa"/>
          </w:tcPr>
          <w:p w14:paraId="423145BB" w14:textId="77777777" w:rsidR="008A41A0" w:rsidRDefault="008A41A0" w:rsidP="00596920"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974" w:type="dxa"/>
          </w:tcPr>
          <w:p w14:paraId="774CDF63" w14:textId="77777777" w:rsidR="008A41A0" w:rsidRDefault="008A41A0" w:rsidP="00596920"/>
        </w:tc>
        <w:tc>
          <w:tcPr>
            <w:tcW w:w="1318" w:type="dxa"/>
          </w:tcPr>
          <w:p w14:paraId="5B22CB9B" w14:textId="77777777" w:rsidR="008A41A0" w:rsidRDefault="008A41A0" w:rsidP="00596920"/>
        </w:tc>
        <w:tc>
          <w:tcPr>
            <w:tcW w:w="1134" w:type="dxa"/>
          </w:tcPr>
          <w:p w14:paraId="60E9CFD9" w14:textId="77777777" w:rsidR="008A41A0" w:rsidRDefault="008A41A0" w:rsidP="00596920">
            <w:r>
              <w:rPr>
                <w:rFonts w:hint="eastAsia"/>
              </w:rPr>
              <w:t>菜单显示文字</w:t>
            </w:r>
          </w:p>
        </w:tc>
        <w:tc>
          <w:tcPr>
            <w:tcW w:w="1326" w:type="dxa"/>
          </w:tcPr>
          <w:p w14:paraId="04D7B02C" w14:textId="77777777" w:rsidR="008A41A0" w:rsidRDefault="008A41A0" w:rsidP="00596920">
            <w:r>
              <w:rPr>
                <w:rFonts w:hint="eastAsia"/>
              </w:rPr>
              <w:t>为空表示不显示菜单</w:t>
            </w:r>
          </w:p>
        </w:tc>
      </w:tr>
      <w:tr w:rsidR="008A41A0" w14:paraId="5BB4AB4D" w14:textId="77777777" w:rsidTr="00596920">
        <w:tc>
          <w:tcPr>
            <w:tcW w:w="847" w:type="dxa"/>
          </w:tcPr>
          <w:p w14:paraId="26E8426C" w14:textId="77777777" w:rsidR="008A41A0" w:rsidRDefault="008A41A0" w:rsidP="00596920"/>
        </w:tc>
        <w:tc>
          <w:tcPr>
            <w:tcW w:w="1385" w:type="dxa"/>
          </w:tcPr>
          <w:p w14:paraId="3748F67C" w14:textId="77777777" w:rsidR="008A41A0" w:rsidRDefault="008A41A0" w:rsidP="00596920">
            <w:r w:rsidRPr="004B1FA5">
              <w:t>MenuPath</w:t>
            </w:r>
          </w:p>
        </w:tc>
        <w:tc>
          <w:tcPr>
            <w:tcW w:w="1538" w:type="dxa"/>
          </w:tcPr>
          <w:p w14:paraId="0524D74E" w14:textId="77777777" w:rsidR="008A41A0" w:rsidRDefault="008A41A0" w:rsidP="00596920">
            <w:r>
              <w:rPr>
                <w:rFonts w:hint="eastAsia"/>
              </w:rPr>
              <w:t>varchar(</w:t>
            </w:r>
            <w:r>
              <w:t>300)</w:t>
            </w:r>
          </w:p>
        </w:tc>
        <w:tc>
          <w:tcPr>
            <w:tcW w:w="974" w:type="dxa"/>
          </w:tcPr>
          <w:p w14:paraId="71648028" w14:textId="77777777" w:rsidR="008A41A0" w:rsidRDefault="008A41A0" w:rsidP="00596920"/>
        </w:tc>
        <w:tc>
          <w:tcPr>
            <w:tcW w:w="1318" w:type="dxa"/>
          </w:tcPr>
          <w:p w14:paraId="379580E8" w14:textId="77777777" w:rsidR="008A41A0" w:rsidRDefault="008A41A0" w:rsidP="00596920"/>
        </w:tc>
        <w:tc>
          <w:tcPr>
            <w:tcW w:w="1134" w:type="dxa"/>
          </w:tcPr>
          <w:p w14:paraId="7D7F2037" w14:textId="77777777" w:rsidR="008A41A0" w:rsidRDefault="008A41A0" w:rsidP="00596920">
            <w:r>
              <w:rPr>
                <w:rFonts w:hint="eastAsia"/>
              </w:rPr>
              <w:t>菜单目标地址</w:t>
            </w:r>
          </w:p>
        </w:tc>
        <w:tc>
          <w:tcPr>
            <w:tcW w:w="1326" w:type="dxa"/>
          </w:tcPr>
          <w:p w14:paraId="1103D951" w14:textId="77777777" w:rsidR="008A41A0" w:rsidRDefault="008A41A0" w:rsidP="00596920"/>
        </w:tc>
      </w:tr>
      <w:tr w:rsidR="008A41A0" w14:paraId="051D9A53" w14:textId="77777777" w:rsidTr="00596920">
        <w:tc>
          <w:tcPr>
            <w:tcW w:w="847" w:type="dxa"/>
          </w:tcPr>
          <w:p w14:paraId="3D1C8FA0" w14:textId="77777777" w:rsidR="008A41A0" w:rsidRDefault="008A41A0" w:rsidP="00596920"/>
        </w:tc>
        <w:tc>
          <w:tcPr>
            <w:tcW w:w="1385" w:type="dxa"/>
          </w:tcPr>
          <w:p w14:paraId="0BBEC120" w14:textId="77777777" w:rsidR="008A41A0" w:rsidRPr="004B1FA5" w:rsidRDefault="008A41A0" w:rsidP="00596920">
            <w:r>
              <w:rPr>
                <w:rFonts w:hint="eastAsia"/>
              </w:rPr>
              <w:t>ParentId</w:t>
            </w:r>
          </w:p>
        </w:tc>
        <w:tc>
          <w:tcPr>
            <w:tcW w:w="1538" w:type="dxa"/>
          </w:tcPr>
          <w:p w14:paraId="30038D7E" w14:textId="77777777" w:rsidR="008A41A0" w:rsidRDefault="008A41A0" w:rsidP="00596920">
            <w:r>
              <w:rPr>
                <w:rFonts w:hint="eastAsia"/>
              </w:rPr>
              <w:t>int</w:t>
            </w:r>
          </w:p>
        </w:tc>
        <w:tc>
          <w:tcPr>
            <w:tcW w:w="974" w:type="dxa"/>
          </w:tcPr>
          <w:p w14:paraId="1357DC57" w14:textId="77777777" w:rsidR="008A41A0" w:rsidRDefault="008A41A0" w:rsidP="00596920"/>
        </w:tc>
        <w:tc>
          <w:tcPr>
            <w:tcW w:w="1318" w:type="dxa"/>
          </w:tcPr>
          <w:p w14:paraId="2CACA69C" w14:textId="77777777" w:rsidR="008A41A0" w:rsidRDefault="008A41A0" w:rsidP="00596920"/>
        </w:tc>
        <w:tc>
          <w:tcPr>
            <w:tcW w:w="1134" w:type="dxa"/>
          </w:tcPr>
          <w:p w14:paraId="76808091" w14:textId="77777777" w:rsidR="008A41A0" w:rsidRDefault="008A41A0" w:rsidP="00596920">
            <w:r>
              <w:rPr>
                <w:rFonts w:hint="eastAsia"/>
              </w:rPr>
              <w:t>父级</w:t>
            </w:r>
            <w:r>
              <w:t>菜单</w:t>
            </w:r>
          </w:p>
        </w:tc>
        <w:tc>
          <w:tcPr>
            <w:tcW w:w="1326" w:type="dxa"/>
          </w:tcPr>
          <w:p w14:paraId="3AD128F9" w14:textId="77777777" w:rsidR="008A41A0" w:rsidRDefault="008A41A0" w:rsidP="00596920"/>
        </w:tc>
      </w:tr>
      <w:tr w:rsidR="008A41A0" w14:paraId="7074C6EA" w14:textId="77777777" w:rsidTr="00596920">
        <w:tc>
          <w:tcPr>
            <w:tcW w:w="847" w:type="dxa"/>
          </w:tcPr>
          <w:p w14:paraId="5BB608AA" w14:textId="77777777" w:rsidR="008A41A0" w:rsidRDefault="008A41A0" w:rsidP="00596920">
            <w:pPr>
              <w:ind w:left="210" w:right="210"/>
            </w:pPr>
          </w:p>
        </w:tc>
        <w:tc>
          <w:tcPr>
            <w:tcW w:w="1385" w:type="dxa"/>
          </w:tcPr>
          <w:p w14:paraId="71774988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538" w:type="dxa"/>
          </w:tcPr>
          <w:p w14:paraId="084CD634" w14:textId="77777777" w:rsidR="008A41A0" w:rsidRDefault="008A41A0" w:rsidP="00596920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74" w:type="dxa"/>
          </w:tcPr>
          <w:p w14:paraId="06C23CAB" w14:textId="77777777" w:rsidR="008A41A0" w:rsidRDefault="008A41A0" w:rsidP="00596920">
            <w:pPr>
              <w:ind w:right="210"/>
            </w:pPr>
            <w:r>
              <w:t>Y</w:t>
            </w:r>
          </w:p>
        </w:tc>
        <w:tc>
          <w:tcPr>
            <w:tcW w:w="1318" w:type="dxa"/>
          </w:tcPr>
          <w:p w14:paraId="649E334D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423003E" w14:textId="77777777" w:rsidR="008A41A0" w:rsidRDefault="008A41A0" w:rsidP="00596920">
            <w:pPr>
              <w:ind w:right="210"/>
            </w:pPr>
          </w:p>
        </w:tc>
        <w:tc>
          <w:tcPr>
            <w:tcW w:w="1326" w:type="dxa"/>
          </w:tcPr>
          <w:p w14:paraId="6DCD1A3F" w14:textId="77777777" w:rsidR="008A41A0" w:rsidRDefault="008A41A0" w:rsidP="00596920">
            <w:pPr>
              <w:ind w:left="210" w:right="210"/>
            </w:pPr>
          </w:p>
        </w:tc>
      </w:tr>
      <w:tr w:rsidR="008A41A0" w14:paraId="00DAE723" w14:textId="77777777" w:rsidTr="00596920">
        <w:tc>
          <w:tcPr>
            <w:tcW w:w="847" w:type="dxa"/>
          </w:tcPr>
          <w:p w14:paraId="4AFFEBBA" w14:textId="77777777" w:rsidR="008A41A0" w:rsidRDefault="008A41A0" w:rsidP="00596920">
            <w:pPr>
              <w:ind w:left="210" w:right="210"/>
            </w:pPr>
          </w:p>
        </w:tc>
        <w:tc>
          <w:tcPr>
            <w:tcW w:w="1385" w:type="dxa"/>
          </w:tcPr>
          <w:p w14:paraId="57032DFD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538" w:type="dxa"/>
          </w:tcPr>
          <w:p w14:paraId="30082092" w14:textId="77777777" w:rsidR="008A41A0" w:rsidRDefault="008A41A0" w:rsidP="00596920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74" w:type="dxa"/>
          </w:tcPr>
          <w:p w14:paraId="42D65CD4" w14:textId="77777777" w:rsidR="008A41A0" w:rsidRDefault="008A41A0" w:rsidP="00596920">
            <w:pPr>
              <w:ind w:right="210"/>
            </w:pPr>
            <w:r>
              <w:t>Y</w:t>
            </w:r>
          </w:p>
        </w:tc>
        <w:tc>
          <w:tcPr>
            <w:tcW w:w="1318" w:type="dxa"/>
          </w:tcPr>
          <w:p w14:paraId="34B3F80C" w14:textId="77777777" w:rsidR="008A41A0" w:rsidRDefault="008A41A0" w:rsidP="00596920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34" w:type="dxa"/>
          </w:tcPr>
          <w:p w14:paraId="773FC5B0" w14:textId="77777777" w:rsidR="008A41A0" w:rsidRDefault="008A41A0" w:rsidP="00596920">
            <w:pPr>
              <w:ind w:right="210"/>
            </w:pPr>
          </w:p>
        </w:tc>
        <w:tc>
          <w:tcPr>
            <w:tcW w:w="1326" w:type="dxa"/>
          </w:tcPr>
          <w:p w14:paraId="648FEF44" w14:textId="77777777" w:rsidR="008A41A0" w:rsidRDefault="008A41A0" w:rsidP="00596920">
            <w:pPr>
              <w:ind w:left="210" w:right="210"/>
            </w:pPr>
          </w:p>
        </w:tc>
      </w:tr>
    </w:tbl>
    <w:p w14:paraId="68E1DE9D" w14:textId="77777777" w:rsidR="008A41A0" w:rsidRDefault="008A41A0" w:rsidP="008A41A0">
      <w:r>
        <w:rPr>
          <w:rFonts w:hint="eastAsia"/>
        </w:rPr>
        <w:t>|</w:t>
      </w:r>
    </w:p>
    <w:p w14:paraId="3C261004" w14:textId="77777777" w:rsidR="00B121A9" w:rsidRDefault="00B121A9" w:rsidP="00D86DC6"/>
    <w:p w14:paraId="1B414CBC" w14:textId="77777777" w:rsidR="00147409" w:rsidRDefault="00147409" w:rsidP="00147409">
      <w:pPr>
        <w:pStyle w:val="a"/>
      </w:pPr>
      <w:bookmarkStart w:id="183" w:name="_Toc427236740"/>
      <w:bookmarkStart w:id="184" w:name="_Toc430249311"/>
      <w:r>
        <w:rPr>
          <w:rFonts w:hint="eastAsia"/>
        </w:rPr>
        <w:t>公告</w:t>
      </w:r>
      <w:bookmarkEnd w:id="183"/>
      <w:bookmarkEnd w:id="184"/>
    </w:p>
    <w:p w14:paraId="332995A0" w14:textId="77777777" w:rsidR="00147409" w:rsidRDefault="00147409" w:rsidP="00147409">
      <w:pPr>
        <w:pStyle w:val="a0"/>
      </w:pPr>
      <w:bookmarkStart w:id="185" w:name="_Toc427236741"/>
      <w:bookmarkStart w:id="186" w:name="_Toc430249312"/>
      <w:r>
        <w:rPr>
          <w:rFonts w:hint="eastAsia"/>
        </w:rPr>
        <w:t>公告信息表</w:t>
      </w:r>
      <w:bookmarkEnd w:id="185"/>
      <w:bookmarkEnd w:id="186"/>
    </w:p>
    <w:p w14:paraId="5D5DDFFC" w14:textId="77777777" w:rsidR="00147409" w:rsidRDefault="00147409" w:rsidP="00147409">
      <w:r>
        <w:rPr>
          <w:rFonts w:hint="eastAsia"/>
        </w:rPr>
        <w:t>*</w:t>
      </w:r>
      <w:r>
        <w:t>News</w:t>
      </w:r>
      <w:r>
        <w:rPr>
          <w:rFonts w:hint="eastAsia"/>
        </w:rPr>
        <w:t>_Detail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8"/>
        <w:gridCol w:w="1445"/>
        <w:gridCol w:w="1615"/>
        <w:gridCol w:w="926"/>
        <w:gridCol w:w="1309"/>
        <w:gridCol w:w="1104"/>
        <w:gridCol w:w="1275"/>
      </w:tblGrid>
      <w:tr w:rsidR="00147409" w14:paraId="2C694EDA" w14:textId="77777777" w:rsidTr="00E40229">
        <w:tc>
          <w:tcPr>
            <w:tcW w:w="848" w:type="dxa"/>
          </w:tcPr>
          <w:p w14:paraId="75669D9C" w14:textId="77777777" w:rsidR="00147409" w:rsidRPr="002177A0" w:rsidRDefault="00147409" w:rsidP="007855E6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385" w:type="dxa"/>
          </w:tcPr>
          <w:p w14:paraId="7CB96C6B" w14:textId="77777777" w:rsidR="00147409" w:rsidRPr="002177A0" w:rsidRDefault="00147409" w:rsidP="007855E6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615" w:type="dxa"/>
          </w:tcPr>
          <w:p w14:paraId="708143B9" w14:textId="77777777" w:rsidR="00147409" w:rsidRPr="002177A0" w:rsidRDefault="00147409" w:rsidP="007855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47" w:type="dxa"/>
          </w:tcPr>
          <w:p w14:paraId="2A0FFDFB" w14:textId="77777777" w:rsidR="00147409" w:rsidRPr="002177A0" w:rsidRDefault="00147409" w:rsidP="007855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313" w:type="dxa"/>
          </w:tcPr>
          <w:p w14:paraId="428F3DB5" w14:textId="77777777" w:rsidR="00147409" w:rsidRPr="002177A0" w:rsidRDefault="00147409" w:rsidP="007855E6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17" w:type="dxa"/>
          </w:tcPr>
          <w:p w14:paraId="0C3F1316" w14:textId="77777777" w:rsidR="00147409" w:rsidRPr="002177A0" w:rsidRDefault="00147409" w:rsidP="007855E6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297" w:type="dxa"/>
          </w:tcPr>
          <w:p w14:paraId="6ACBEDA9" w14:textId="77777777" w:rsidR="00147409" w:rsidRPr="002177A0" w:rsidRDefault="00147409" w:rsidP="007855E6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147409" w14:paraId="663924C1" w14:textId="77777777" w:rsidTr="00E40229">
        <w:tc>
          <w:tcPr>
            <w:tcW w:w="848" w:type="dxa"/>
          </w:tcPr>
          <w:p w14:paraId="5F02CEBF" w14:textId="77777777" w:rsidR="00147409" w:rsidRDefault="00147409" w:rsidP="007855E6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</w:tcPr>
          <w:p w14:paraId="09C24F28" w14:textId="77777777" w:rsidR="00147409" w:rsidRDefault="00147409" w:rsidP="007855E6">
            <w:r>
              <w:rPr>
                <w:rFonts w:hint="eastAsia"/>
              </w:rPr>
              <w:t>Id</w:t>
            </w:r>
          </w:p>
        </w:tc>
        <w:tc>
          <w:tcPr>
            <w:tcW w:w="1615" w:type="dxa"/>
          </w:tcPr>
          <w:p w14:paraId="7E6355DE" w14:textId="77777777" w:rsidR="00147409" w:rsidRDefault="00147409" w:rsidP="007855E6"/>
        </w:tc>
        <w:tc>
          <w:tcPr>
            <w:tcW w:w="947" w:type="dxa"/>
          </w:tcPr>
          <w:p w14:paraId="43E22986" w14:textId="77777777" w:rsidR="00147409" w:rsidRDefault="00147409" w:rsidP="007855E6"/>
        </w:tc>
        <w:tc>
          <w:tcPr>
            <w:tcW w:w="1313" w:type="dxa"/>
          </w:tcPr>
          <w:p w14:paraId="565FC787" w14:textId="77777777" w:rsidR="00147409" w:rsidRDefault="00147409" w:rsidP="007855E6"/>
        </w:tc>
        <w:tc>
          <w:tcPr>
            <w:tcW w:w="1117" w:type="dxa"/>
          </w:tcPr>
          <w:p w14:paraId="33767BAE" w14:textId="77777777" w:rsidR="00147409" w:rsidRDefault="00147409" w:rsidP="007855E6">
            <w:r>
              <w:rPr>
                <w:rFonts w:hint="eastAsia"/>
              </w:rPr>
              <w:t>编号</w:t>
            </w:r>
          </w:p>
        </w:tc>
        <w:tc>
          <w:tcPr>
            <w:tcW w:w="1297" w:type="dxa"/>
          </w:tcPr>
          <w:p w14:paraId="6373A2CB" w14:textId="77777777" w:rsidR="00147409" w:rsidRDefault="00147409" w:rsidP="007855E6"/>
        </w:tc>
      </w:tr>
      <w:tr w:rsidR="00147409" w14:paraId="276EF92E" w14:textId="77777777" w:rsidTr="00E40229">
        <w:tc>
          <w:tcPr>
            <w:tcW w:w="848" w:type="dxa"/>
          </w:tcPr>
          <w:p w14:paraId="3943E63E" w14:textId="77777777" w:rsidR="00147409" w:rsidRDefault="00147409" w:rsidP="007855E6"/>
        </w:tc>
        <w:tc>
          <w:tcPr>
            <w:tcW w:w="1385" w:type="dxa"/>
          </w:tcPr>
          <w:p w14:paraId="7CE4A21A" w14:textId="77777777" w:rsidR="00147409" w:rsidRDefault="00147409" w:rsidP="007855E6">
            <w:pPr>
              <w:ind w:right="210"/>
            </w:pPr>
            <w:r>
              <w:rPr>
                <w:rFonts w:hint="eastAsia"/>
              </w:rPr>
              <w:t>Title</w:t>
            </w:r>
          </w:p>
        </w:tc>
        <w:tc>
          <w:tcPr>
            <w:tcW w:w="1615" w:type="dxa"/>
          </w:tcPr>
          <w:p w14:paraId="6A2BA785" w14:textId="77777777" w:rsidR="00147409" w:rsidRDefault="00147409" w:rsidP="007855E6">
            <w:pPr>
              <w:ind w:right="21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947" w:type="dxa"/>
          </w:tcPr>
          <w:p w14:paraId="27C67EB2" w14:textId="77777777" w:rsidR="00147409" w:rsidRDefault="00147409" w:rsidP="007855E6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313" w:type="dxa"/>
          </w:tcPr>
          <w:p w14:paraId="04F7434A" w14:textId="77777777" w:rsidR="00147409" w:rsidRDefault="00147409" w:rsidP="007855E6">
            <w:pPr>
              <w:ind w:right="210"/>
            </w:pPr>
          </w:p>
        </w:tc>
        <w:tc>
          <w:tcPr>
            <w:tcW w:w="1117" w:type="dxa"/>
          </w:tcPr>
          <w:p w14:paraId="1CDD3272" w14:textId="77777777" w:rsidR="00147409" w:rsidRDefault="00147409" w:rsidP="007855E6">
            <w:r>
              <w:rPr>
                <w:rFonts w:hint="eastAsia"/>
              </w:rPr>
              <w:t>名称</w:t>
            </w:r>
          </w:p>
        </w:tc>
        <w:tc>
          <w:tcPr>
            <w:tcW w:w="1297" w:type="dxa"/>
          </w:tcPr>
          <w:p w14:paraId="6CE4FA9B" w14:textId="77777777" w:rsidR="00147409" w:rsidRDefault="00147409" w:rsidP="007855E6"/>
        </w:tc>
      </w:tr>
      <w:tr w:rsidR="00147409" w14:paraId="564A4A31" w14:textId="77777777" w:rsidTr="00E40229">
        <w:tc>
          <w:tcPr>
            <w:tcW w:w="848" w:type="dxa"/>
          </w:tcPr>
          <w:p w14:paraId="675A30B3" w14:textId="77777777" w:rsidR="00147409" w:rsidRDefault="00147409" w:rsidP="007855E6"/>
        </w:tc>
        <w:tc>
          <w:tcPr>
            <w:tcW w:w="1385" w:type="dxa"/>
          </w:tcPr>
          <w:p w14:paraId="0A0B3ED0" w14:textId="77777777" w:rsidR="00147409" w:rsidRDefault="00147409" w:rsidP="007855E6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615" w:type="dxa"/>
          </w:tcPr>
          <w:p w14:paraId="6C7567BC" w14:textId="77777777" w:rsidR="00147409" w:rsidRDefault="00147409" w:rsidP="008A0D29">
            <w:pPr>
              <w:ind w:right="210"/>
            </w:pPr>
            <w:r>
              <w:rPr>
                <w:rFonts w:hint="eastAsia"/>
              </w:rPr>
              <w:t>varchar(</w:t>
            </w:r>
            <w:r w:rsidR="008A0D29">
              <w:t>4000</w:t>
            </w:r>
            <w:r>
              <w:t>)</w:t>
            </w:r>
          </w:p>
        </w:tc>
        <w:tc>
          <w:tcPr>
            <w:tcW w:w="947" w:type="dxa"/>
          </w:tcPr>
          <w:p w14:paraId="6F197DA5" w14:textId="77777777" w:rsidR="00147409" w:rsidRDefault="00147409" w:rsidP="007855E6"/>
        </w:tc>
        <w:tc>
          <w:tcPr>
            <w:tcW w:w="1313" w:type="dxa"/>
          </w:tcPr>
          <w:p w14:paraId="3FF627F1" w14:textId="77777777" w:rsidR="00147409" w:rsidRDefault="00147409" w:rsidP="007855E6"/>
        </w:tc>
        <w:tc>
          <w:tcPr>
            <w:tcW w:w="1117" w:type="dxa"/>
          </w:tcPr>
          <w:p w14:paraId="61670BE9" w14:textId="77777777" w:rsidR="00147409" w:rsidRDefault="008A0D29" w:rsidP="007855E6">
            <w:r>
              <w:rPr>
                <w:rFonts w:hint="eastAsia"/>
              </w:rPr>
              <w:t>内容</w:t>
            </w:r>
          </w:p>
        </w:tc>
        <w:tc>
          <w:tcPr>
            <w:tcW w:w="1297" w:type="dxa"/>
          </w:tcPr>
          <w:p w14:paraId="4940CECC" w14:textId="77777777" w:rsidR="00147409" w:rsidRDefault="00147409" w:rsidP="007855E6"/>
        </w:tc>
      </w:tr>
      <w:tr w:rsidR="00147409" w14:paraId="752F46EA" w14:textId="77777777" w:rsidTr="00E40229">
        <w:tc>
          <w:tcPr>
            <w:tcW w:w="848" w:type="dxa"/>
          </w:tcPr>
          <w:p w14:paraId="7B0D0AB8" w14:textId="77777777" w:rsidR="00147409" w:rsidRDefault="00147409" w:rsidP="007855E6"/>
        </w:tc>
        <w:tc>
          <w:tcPr>
            <w:tcW w:w="1385" w:type="dxa"/>
          </w:tcPr>
          <w:p w14:paraId="3E613BA4" w14:textId="77777777" w:rsidR="00147409" w:rsidRDefault="00CF0D3A" w:rsidP="007855E6">
            <w:r>
              <w:t>Level</w:t>
            </w:r>
          </w:p>
        </w:tc>
        <w:tc>
          <w:tcPr>
            <w:tcW w:w="1615" w:type="dxa"/>
          </w:tcPr>
          <w:p w14:paraId="3339D3BA" w14:textId="77777777" w:rsidR="00147409" w:rsidRDefault="00CF0D3A" w:rsidP="007855E6">
            <w:r>
              <w:t>Int</w:t>
            </w:r>
          </w:p>
        </w:tc>
        <w:tc>
          <w:tcPr>
            <w:tcW w:w="947" w:type="dxa"/>
          </w:tcPr>
          <w:p w14:paraId="4C7C558B" w14:textId="77777777" w:rsidR="00147409" w:rsidRDefault="00147409" w:rsidP="007855E6"/>
        </w:tc>
        <w:tc>
          <w:tcPr>
            <w:tcW w:w="1313" w:type="dxa"/>
          </w:tcPr>
          <w:p w14:paraId="58EAA091" w14:textId="77777777" w:rsidR="00147409" w:rsidRDefault="00147409" w:rsidP="007855E6"/>
        </w:tc>
        <w:tc>
          <w:tcPr>
            <w:tcW w:w="1117" w:type="dxa"/>
          </w:tcPr>
          <w:p w14:paraId="3C1ECA2B" w14:textId="77777777" w:rsidR="00147409" w:rsidRDefault="00CF0D3A" w:rsidP="007855E6">
            <w:r>
              <w:rPr>
                <w:rFonts w:hint="eastAsia"/>
              </w:rPr>
              <w:t>级别</w:t>
            </w:r>
          </w:p>
        </w:tc>
        <w:tc>
          <w:tcPr>
            <w:tcW w:w="1297" w:type="dxa"/>
          </w:tcPr>
          <w:p w14:paraId="043EB841" w14:textId="77777777" w:rsidR="00147409" w:rsidRDefault="00CF0D3A" w:rsidP="00CF40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市级</w:t>
            </w:r>
            <w:r>
              <w:t>2</w:t>
            </w:r>
            <w:r>
              <w:t>区级</w:t>
            </w:r>
            <w:r>
              <w:t>3</w:t>
            </w:r>
            <w:r w:rsidR="00D32E40">
              <w:rPr>
                <w:rFonts w:hint="eastAsia"/>
              </w:rPr>
              <w:t>培训</w:t>
            </w:r>
            <w:r>
              <w:rPr>
                <w:rFonts w:hint="eastAsia"/>
              </w:rPr>
              <w:t>机构</w:t>
            </w:r>
            <w:r>
              <w:t>4</w:t>
            </w:r>
            <w:r w:rsidR="00CF4017">
              <w:t>进修学校</w:t>
            </w:r>
            <w:r w:rsidR="00CF4017">
              <w:t xml:space="preserve"> </w:t>
            </w:r>
            <w:r w:rsidR="00D32E40">
              <w:t>5</w:t>
            </w:r>
            <w:r w:rsidR="00CF4017">
              <w:rPr>
                <w:rFonts w:hint="eastAsia"/>
              </w:rPr>
              <w:t>校级</w:t>
            </w:r>
          </w:p>
        </w:tc>
      </w:tr>
      <w:tr w:rsidR="00147409" w14:paraId="7100DBE7" w14:textId="77777777" w:rsidTr="00E40229">
        <w:tc>
          <w:tcPr>
            <w:tcW w:w="848" w:type="dxa"/>
          </w:tcPr>
          <w:p w14:paraId="31C06CC7" w14:textId="77777777" w:rsidR="00147409" w:rsidRDefault="00147409" w:rsidP="007855E6"/>
        </w:tc>
        <w:tc>
          <w:tcPr>
            <w:tcW w:w="1385" w:type="dxa"/>
          </w:tcPr>
          <w:p w14:paraId="3E19EC2E" w14:textId="77777777" w:rsidR="00147409" w:rsidRDefault="00147409" w:rsidP="007855E6">
            <w:pPr>
              <w:ind w:right="210"/>
            </w:pPr>
            <w:r>
              <w:rPr>
                <w:rFonts w:hint="eastAsia"/>
              </w:rPr>
              <w:t>sort</w:t>
            </w:r>
          </w:p>
        </w:tc>
        <w:tc>
          <w:tcPr>
            <w:tcW w:w="1615" w:type="dxa"/>
          </w:tcPr>
          <w:p w14:paraId="03866B0B" w14:textId="77777777" w:rsidR="00147409" w:rsidRDefault="00147409" w:rsidP="007855E6">
            <w:pPr>
              <w:ind w:right="210"/>
            </w:pPr>
            <w:r>
              <w:rPr>
                <w:rFonts w:hint="eastAsia"/>
              </w:rPr>
              <w:t>int</w:t>
            </w:r>
          </w:p>
        </w:tc>
        <w:tc>
          <w:tcPr>
            <w:tcW w:w="947" w:type="dxa"/>
          </w:tcPr>
          <w:p w14:paraId="56C53FAA" w14:textId="77777777" w:rsidR="00147409" w:rsidRDefault="00147409" w:rsidP="007855E6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313" w:type="dxa"/>
          </w:tcPr>
          <w:p w14:paraId="68283F36" w14:textId="77777777" w:rsidR="00147409" w:rsidRDefault="00147409" w:rsidP="007855E6">
            <w:pPr>
              <w:ind w:right="210"/>
            </w:pPr>
            <w:r>
              <w:rPr>
                <w:rFonts w:hint="eastAsia"/>
              </w:rPr>
              <w:t>50</w:t>
            </w:r>
          </w:p>
        </w:tc>
        <w:tc>
          <w:tcPr>
            <w:tcW w:w="1117" w:type="dxa"/>
          </w:tcPr>
          <w:p w14:paraId="6B0DEE61" w14:textId="77777777" w:rsidR="00147409" w:rsidRDefault="00147409" w:rsidP="007855E6">
            <w:r>
              <w:rPr>
                <w:rFonts w:hint="eastAsia"/>
              </w:rPr>
              <w:t>排序因子</w:t>
            </w:r>
          </w:p>
        </w:tc>
        <w:tc>
          <w:tcPr>
            <w:tcW w:w="1297" w:type="dxa"/>
          </w:tcPr>
          <w:p w14:paraId="107EF16F" w14:textId="77777777" w:rsidR="00147409" w:rsidRDefault="00147409" w:rsidP="007855E6"/>
        </w:tc>
      </w:tr>
      <w:tr w:rsidR="00B00A1F" w14:paraId="20024A69" w14:textId="77777777" w:rsidTr="00E40229">
        <w:tc>
          <w:tcPr>
            <w:tcW w:w="848" w:type="dxa"/>
          </w:tcPr>
          <w:p w14:paraId="4901300B" w14:textId="77777777" w:rsidR="00B00A1F" w:rsidRDefault="00B00A1F" w:rsidP="007855E6"/>
        </w:tc>
        <w:tc>
          <w:tcPr>
            <w:tcW w:w="1385" w:type="dxa"/>
          </w:tcPr>
          <w:p w14:paraId="4D9CEB0A" w14:textId="77777777" w:rsidR="00B00A1F" w:rsidRDefault="00B00A1F" w:rsidP="007855E6">
            <w:pPr>
              <w:ind w:right="210"/>
            </w:pPr>
            <w:r>
              <w:rPr>
                <w:rFonts w:hint="eastAsia"/>
              </w:rPr>
              <w:t>Organ</w:t>
            </w:r>
            <w:r>
              <w:t>Id</w:t>
            </w:r>
          </w:p>
        </w:tc>
        <w:tc>
          <w:tcPr>
            <w:tcW w:w="1615" w:type="dxa"/>
          </w:tcPr>
          <w:p w14:paraId="17F1BEB2" w14:textId="77777777" w:rsidR="00B00A1F" w:rsidRDefault="00B00A1F" w:rsidP="007855E6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47" w:type="dxa"/>
          </w:tcPr>
          <w:p w14:paraId="302D60E5" w14:textId="77777777" w:rsidR="00B00A1F" w:rsidRDefault="00B00A1F" w:rsidP="007855E6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313" w:type="dxa"/>
          </w:tcPr>
          <w:p w14:paraId="57EB0DCD" w14:textId="77777777" w:rsidR="00B00A1F" w:rsidRDefault="00B00A1F" w:rsidP="007855E6">
            <w:pPr>
              <w:ind w:right="210"/>
            </w:pPr>
          </w:p>
        </w:tc>
        <w:tc>
          <w:tcPr>
            <w:tcW w:w="1117" w:type="dxa"/>
          </w:tcPr>
          <w:p w14:paraId="6F7D5ECA" w14:textId="77777777" w:rsidR="00B00A1F" w:rsidRDefault="00B00A1F" w:rsidP="007855E6">
            <w:r>
              <w:rPr>
                <w:rFonts w:hint="eastAsia"/>
              </w:rPr>
              <w:t>发布</w:t>
            </w:r>
            <w:r>
              <w:t>组织</w:t>
            </w:r>
          </w:p>
        </w:tc>
        <w:tc>
          <w:tcPr>
            <w:tcW w:w="1297" w:type="dxa"/>
          </w:tcPr>
          <w:p w14:paraId="37AA6C1C" w14:textId="77777777" w:rsidR="00B00A1F" w:rsidRDefault="00B00A1F" w:rsidP="007855E6"/>
        </w:tc>
      </w:tr>
      <w:tr w:rsidR="00B00A1F" w14:paraId="6DE72FB6" w14:textId="77777777" w:rsidTr="00E40229">
        <w:tc>
          <w:tcPr>
            <w:tcW w:w="848" w:type="dxa"/>
          </w:tcPr>
          <w:p w14:paraId="12ED68A0" w14:textId="77777777" w:rsidR="00B00A1F" w:rsidRDefault="00B00A1F" w:rsidP="007855E6"/>
        </w:tc>
        <w:tc>
          <w:tcPr>
            <w:tcW w:w="1385" w:type="dxa"/>
          </w:tcPr>
          <w:p w14:paraId="38D38ABB" w14:textId="77777777" w:rsidR="00B00A1F" w:rsidRDefault="00B00A1F" w:rsidP="007855E6">
            <w:pPr>
              <w:ind w:right="210"/>
            </w:pPr>
            <w:r>
              <w:rPr>
                <w:rFonts w:hint="eastAsia"/>
              </w:rPr>
              <w:t>Creater</w:t>
            </w:r>
          </w:p>
        </w:tc>
        <w:tc>
          <w:tcPr>
            <w:tcW w:w="1615" w:type="dxa"/>
          </w:tcPr>
          <w:p w14:paraId="267E0226" w14:textId="77777777" w:rsidR="00B00A1F" w:rsidRDefault="00B00A1F" w:rsidP="007855E6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47" w:type="dxa"/>
          </w:tcPr>
          <w:p w14:paraId="4B2539F4" w14:textId="77777777" w:rsidR="00B00A1F" w:rsidRDefault="00B00A1F" w:rsidP="007855E6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313" w:type="dxa"/>
          </w:tcPr>
          <w:p w14:paraId="6E2D30C9" w14:textId="77777777" w:rsidR="00B00A1F" w:rsidRDefault="00B00A1F" w:rsidP="007855E6">
            <w:pPr>
              <w:ind w:right="210"/>
            </w:pPr>
          </w:p>
        </w:tc>
        <w:tc>
          <w:tcPr>
            <w:tcW w:w="1117" w:type="dxa"/>
          </w:tcPr>
          <w:p w14:paraId="56B5857B" w14:textId="77777777" w:rsidR="00B00A1F" w:rsidRDefault="00B00A1F" w:rsidP="007855E6">
            <w:r>
              <w:rPr>
                <w:rFonts w:hint="eastAsia"/>
              </w:rPr>
              <w:t>发布人</w:t>
            </w:r>
          </w:p>
        </w:tc>
        <w:tc>
          <w:tcPr>
            <w:tcW w:w="1297" w:type="dxa"/>
          </w:tcPr>
          <w:p w14:paraId="0CCEA045" w14:textId="77777777" w:rsidR="00B00A1F" w:rsidRDefault="00B00A1F" w:rsidP="007855E6"/>
        </w:tc>
      </w:tr>
      <w:tr w:rsidR="00864C12" w14:paraId="51052CC9" w14:textId="77777777" w:rsidTr="00E40229">
        <w:tc>
          <w:tcPr>
            <w:tcW w:w="848" w:type="dxa"/>
          </w:tcPr>
          <w:p w14:paraId="591E3F3E" w14:textId="77777777" w:rsidR="00864C12" w:rsidRDefault="00864C12" w:rsidP="007855E6"/>
        </w:tc>
        <w:tc>
          <w:tcPr>
            <w:tcW w:w="1385" w:type="dxa"/>
          </w:tcPr>
          <w:p w14:paraId="786D1D8A" w14:textId="77777777" w:rsidR="00864C12" w:rsidRDefault="00864C12" w:rsidP="007855E6">
            <w:pPr>
              <w:ind w:right="210"/>
            </w:pPr>
            <w:r>
              <w:rPr>
                <w:rFonts w:hint="eastAsia"/>
              </w:rPr>
              <w:t>Plan</w:t>
            </w:r>
            <w:r>
              <w:t>Id</w:t>
            </w:r>
          </w:p>
        </w:tc>
        <w:tc>
          <w:tcPr>
            <w:tcW w:w="1615" w:type="dxa"/>
          </w:tcPr>
          <w:p w14:paraId="0D13262E" w14:textId="77777777" w:rsidR="00864C12" w:rsidRDefault="00864C12" w:rsidP="007855E6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47" w:type="dxa"/>
          </w:tcPr>
          <w:p w14:paraId="32AC6DAE" w14:textId="77777777" w:rsidR="00864C12" w:rsidRDefault="006A738D" w:rsidP="007855E6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313" w:type="dxa"/>
          </w:tcPr>
          <w:p w14:paraId="1BF8842E" w14:textId="77777777" w:rsidR="00864C12" w:rsidRDefault="00864C12" w:rsidP="007855E6">
            <w:pPr>
              <w:ind w:right="210"/>
            </w:pPr>
          </w:p>
        </w:tc>
        <w:tc>
          <w:tcPr>
            <w:tcW w:w="1117" w:type="dxa"/>
          </w:tcPr>
          <w:p w14:paraId="27F395A1" w14:textId="77777777" w:rsidR="00864C12" w:rsidRDefault="00864C12" w:rsidP="007855E6">
            <w:r>
              <w:rPr>
                <w:rFonts w:hint="eastAsia"/>
              </w:rPr>
              <w:t>所属</w:t>
            </w:r>
            <w:r>
              <w:t>计划</w:t>
            </w:r>
          </w:p>
        </w:tc>
        <w:tc>
          <w:tcPr>
            <w:tcW w:w="1297" w:type="dxa"/>
          </w:tcPr>
          <w:p w14:paraId="46C00ED0" w14:textId="77777777" w:rsidR="00864C12" w:rsidRDefault="00864C12" w:rsidP="007855E6"/>
        </w:tc>
      </w:tr>
      <w:tr w:rsidR="00147409" w14:paraId="455F404D" w14:textId="77777777" w:rsidTr="00E40229">
        <w:tc>
          <w:tcPr>
            <w:tcW w:w="848" w:type="dxa"/>
          </w:tcPr>
          <w:p w14:paraId="4E93F216" w14:textId="77777777" w:rsidR="00147409" w:rsidRDefault="00147409" w:rsidP="007855E6"/>
        </w:tc>
        <w:tc>
          <w:tcPr>
            <w:tcW w:w="1385" w:type="dxa"/>
          </w:tcPr>
          <w:p w14:paraId="1CBB1262" w14:textId="77777777" w:rsidR="00147409" w:rsidRPr="004B1FA5" w:rsidRDefault="00E40229" w:rsidP="007855E6">
            <w:r>
              <w:t>Display</w:t>
            </w:r>
          </w:p>
        </w:tc>
        <w:tc>
          <w:tcPr>
            <w:tcW w:w="1615" w:type="dxa"/>
          </w:tcPr>
          <w:p w14:paraId="4FBCEBA7" w14:textId="77777777" w:rsidR="00147409" w:rsidRDefault="00E40229" w:rsidP="007855E6">
            <w:r>
              <w:t>Bit</w:t>
            </w:r>
          </w:p>
        </w:tc>
        <w:tc>
          <w:tcPr>
            <w:tcW w:w="947" w:type="dxa"/>
          </w:tcPr>
          <w:p w14:paraId="1DA94C66" w14:textId="77777777" w:rsidR="00147409" w:rsidRDefault="00E40229" w:rsidP="007855E6">
            <w:r>
              <w:rPr>
                <w:rFonts w:hint="eastAsia"/>
              </w:rPr>
              <w:t>Y</w:t>
            </w:r>
          </w:p>
        </w:tc>
        <w:tc>
          <w:tcPr>
            <w:tcW w:w="1313" w:type="dxa"/>
          </w:tcPr>
          <w:p w14:paraId="02E499A9" w14:textId="77777777" w:rsidR="00147409" w:rsidRDefault="00E40229" w:rsidP="007855E6"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14:paraId="16E78924" w14:textId="77777777" w:rsidR="00147409" w:rsidRDefault="00E40229" w:rsidP="007855E6">
            <w:r>
              <w:rPr>
                <w:rFonts w:hint="eastAsia"/>
              </w:rPr>
              <w:t>是否显示</w:t>
            </w:r>
          </w:p>
        </w:tc>
        <w:tc>
          <w:tcPr>
            <w:tcW w:w="1297" w:type="dxa"/>
          </w:tcPr>
          <w:p w14:paraId="4B84EC04" w14:textId="77777777" w:rsidR="00147409" w:rsidRDefault="00147409" w:rsidP="007855E6"/>
        </w:tc>
      </w:tr>
      <w:tr w:rsidR="00147409" w14:paraId="05DA2F1C" w14:textId="77777777" w:rsidTr="00E40229">
        <w:tc>
          <w:tcPr>
            <w:tcW w:w="848" w:type="dxa"/>
          </w:tcPr>
          <w:p w14:paraId="7232A48F" w14:textId="77777777" w:rsidR="00147409" w:rsidRDefault="00147409" w:rsidP="007855E6">
            <w:pPr>
              <w:ind w:left="210" w:right="210"/>
            </w:pPr>
          </w:p>
        </w:tc>
        <w:tc>
          <w:tcPr>
            <w:tcW w:w="1385" w:type="dxa"/>
          </w:tcPr>
          <w:p w14:paraId="1BDFF2F2" w14:textId="77777777" w:rsidR="00147409" w:rsidRDefault="00147409" w:rsidP="007855E6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615" w:type="dxa"/>
          </w:tcPr>
          <w:p w14:paraId="7977DE17" w14:textId="77777777" w:rsidR="00147409" w:rsidRDefault="00147409" w:rsidP="007855E6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47" w:type="dxa"/>
          </w:tcPr>
          <w:p w14:paraId="069010B2" w14:textId="77777777" w:rsidR="00147409" w:rsidRDefault="00147409" w:rsidP="007855E6">
            <w:pPr>
              <w:ind w:right="210"/>
            </w:pPr>
            <w:r>
              <w:t>Y</w:t>
            </w:r>
          </w:p>
        </w:tc>
        <w:tc>
          <w:tcPr>
            <w:tcW w:w="1313" w:type="dxa"/>
          </w:tcPr>
          <w:p w14:paraId="5FDD2559" w14:textId="77777777" w:rsidR="00147409" w:rsidRDefault="00147409" w:rsidP="007855E6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14:paraId="41EEB960" w14:textId="77777777" w:rsidR="00147409" w:rsidRDefault="00147409" w:rsidP="007855E6">
            <w:pPr>
              <w:ind w:right="210"/>
            </w:pPr>
          </w:p>
        </w:tc>
        <w:tc>
          <w:tcPr>
            <w:tcW w:w="1297" w:type="dxa"/>
          </w:tcPr>
          <w:p w14:paraId="7E4A5CE1" w14:textId="77777777" w:rsidR="00147409" w:rsidRDefault="00147409" w:rsidP="007855E6">
            <w:pPr>
              <w:ind w:left="210" w:right="210"/>
            </w:pPr>
          </w:p>
        </w:tc>
      </w:tr>
      <w:tr w:rsidR="00E40229" w14:paraId="066976DF" w14:textId="77777777" w:rsidTr="00E40229">
        <w:tc>
          <w:tcPr>
            <w:tcW w:w="848" w:type="dxa"/>
          </w:tcPr>
          <w:p w14:paraId="1E4DF2F5" w14:textId="77777777" w:rsidR="00E40229" w:rsidRDefault="00E40229" w:rsidP="007855E6">
            <w:pPr>
              <w:ind w:left="210" w:right="210"/>
            </w:pPr>
          </w:p>
        </w:tc>
        <w:tc>
          <w:tcPr>
            <w:tcW w:w="1385" w:type="dxa"/>
          </w:tcPr>
          <w:p w14:paraId="2F6E53CE" w14:textId="77777777" w:rsidR="00E40229" w:rsidRDefault="00E40229" w:rsidP="007855E6">
            <w:pPr>
              <w:ind w:right="210"/>
            </w:pPr>
            <w:r>
              <w:rPr>
                <w:rFonts w:hint="eastAsia"/>
              </w:rPr>
              <w:t>PublishDate</w:t>
            </w:r>
          </w:p>
        </w:tc>
        <w:tc>
          <w:tcPr>
            <w:tcW w:w="1615" w:type="dxa"/>
          </w:tcPr>
          <w:p w14:paraId="3691E585" w14:textId="77777777" w:rsidR="00E40229" w:rsidRDefault="00E40229" w:rsidP="007855E6">
            <w:pPr>
              <w:ind w:right="21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47" w:type="dxa"/>
          </w:tcPr>
          <w:p w14:paraId="161EF76F" w14:textId="77777777" w:rsidR="00E40229" w:rsidRDefault="00E40229" w:rsidP="007855E6">
            <w:pPr>
              <w:ind w:right="210"/>
            </w:pPr>
            <w:r>
              <w:t>Y</w:t>
            </w:r>
          </w:p>
        </w:tc>
        <w:tc>
          <w:tcPr>
            <w:tcW w:w="1313" w:type="dxa"/>
          </w:tcPr>
          <w:p w14:paraId="3D07282E" w14:textId="77777777" w:rsidR="00E40229" w:rsidRDefault="00E40229" w:rsidP="000515A5">
            <w:pPr>
              <w:ind w:right="210"/>
            </w:pPr>
          </w:p>
        </w:tc>
        <w:tc>
          <w:tcPr>
            <w:tcW w:w="1117" w:type="dxa"/>
          </w:tcPr>
          <w:p w14:paraId="569D31CB" w14:textId="77777777" w:rsidR="00E40229" w:rsidRDefault="00E40229" w:rsidP="007855E6">
            <w:pPr>
              <w:ind w:right="210"/>
            </w:pPr>
            <w:r>
              <w:rPr>
                <w:rFonts w:hint="eastAsia"/>
              </w:rPr>
              <w:t>发布</w:t>
            </w:r>
            <w:r>
              <w:t>日期</w:t>
            </w:r>
          </w:p>
        </w:tc>
        <w:tc>
          <w:tcPr>
            <w:tcW w:w="1297" w:type="dxa"/>
          </w:tcPr>
          <w:p w14:paraId="678C24B7" w14:textId="77777777" w:rsidR="00E40229" w:rsidRDefault="00E40229" w:rsidP="007855E6">
            <w:pPr>
              <w:ind w:left="210" w:right="210"/>
            </w:pPr>
            <w:r>
              <w:rPr>
                <w:rFonts w:hint="eastAsia"/>
              </w:rPr>
              <w:t>当前</w:t>
            </w:r>
            <w:r>
              <w:t>日期要</w:t>
            </w:r>
            <w:r>
              <w:rPr>
                <w:rFonts w:hint="eastAsia"/>
              </w:rPr>
              <w:t>小于</w:t>
            </w:r>
            <w:r>
              <w:t>该日期才能显示公告</w:t>
            </w:r>
          </w:p>
        </w:tc>
      </w:tr>
      <w:tr w:rsidR="00147409" w14:paraId="7145C2F7" w14:textId="77777777" w:rsidTr="00E40229">
        <w:tc>
          <w:tcPr>
            <w:tcW w:w="848" w:type="dxa"/>
          </w:tcPr>
          <w:p w14:paraId="1701FC31" w14:textId="77777777" w:rsidR="00147409" w:rsidRDefault="00147409" w:rsidP="007855E6">
            <w:pPr>
              <w:ind w:left="210" w:right="210"/>
            </w:pPr>
          </w:p>
        </w:tc>
        <w:tc>
          <w:tcPr>
            <w:tcW w:w="1385" w:type="dxa"/>
          </w:tcPr>
          <w:p w14:paraId="42349999" w14:textId="77777777" w:rsidR="00147409" w:rsidRDefault="00147409" w:rsidP="007855E6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615" w:type="dxa"/>
          </w:tcPr>
          <w:p w14:paraId="76F56C74" w14:textId="77777777" w:rsidR="00147409" w:rsidRDefault="00147409" w:rsidP="007855E6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47" w:type="dxa"/>
          </w:tcPr>
          <w:p w14:paraId="404E913B" w14:textId="77777777" w:rsidR="00147409" w:rsidRDefault="00147409" w:rsidP="007855E6">
            <w:pPr>
              <w:ind w:right="210"/>
            </w:pPr>
            <w:r>
              <w:t>Y</w:t>
            </w:r>
          </w:p>
        </w:tc>
        <w:tc>
          <w:tcPr>
            <w:tcW w:w="1313" w:type="dxa"/>
          </w:tcPr>
          <w:p w14:paraId="21265E46" w14:textId="77777777" w:rsidR="00147409" w:rsidRDefault="00147409" w:rsidP="007855E6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17" w:type="dxa"/>
          </w:tcPr>
          <w:p w14:paraId="57FB751A" w14:textId="77777777" w:rsidR="00147409" w:rsidRDefault="00147409" w:rsidP="007855E6">
            <w:pPr>
              <w:ind w:right="210"/>
            </w:pPr>
          </w:p>
        </w:tc>
        <w:tc>
          <w:tcPr>
            <w:tcW w:w="1297" w:type="dxa"/>
          </w:tcPr>
          <w:p w14:paraId="64C83FD5" w14:textId="77777777" w:rsidR="00147409" w:rsidRDefault="00147409" w:rsidP="007855E6">
            <w:pPr>
              <w:ind w:left="210" w:right="210"/>
            </w:pPr>
          </w:p>
        </w:tc>
      </w:tr>
    </w:tbl>
    <w:p w14:paraId="1C556FD9" w14:textId="77777777" w:rsidR="00147409" w:rsidRDefault="00147409" w:rsidP="00147409">
      <w:r>
        <w:rPr>
          <w:rFonts w:hint="eastAsia"/>
        </w:rPr>
        <w:t>|</w:t>
      </w:r>
    </w:p>
    <w:p w14:paraId="14B0A3E3" w14:textId="77777777" w:rsidR="00147409" w:rsidRDefault="00147409" w:rsidP="00147409"/>
    <w:p w14:paraId="578BFCF3" w14:textId="5294A801" w:rsidR="00147409" w:rsidRDefault="00171C39" w:rsidP="00171C39">
      <w:pPr>
        <w:pStyle w:val="a"/>
      </w:pPr>
      <w:bookmarkStart w:id="187" w:name="_Toc430249313"/>
      <w:r>
        <w:rPr>
          <w:rFonts w:hint="eastAsia"/>
        </w:rPr>
        <w:lastRenderedPageBreak/>
        <w:t>国家能力</w:t>
      </w:r>
      <w:r>
        <w:t>标准</w:t>
      </w:r>
      <w:bookmarkEnd w:id="187"/>
    </w:p>
    <w:p w14:paraId="5440624B" w14:textId="69D9BFFC" w:rsidR="00171C39" w:rsidRDefault="00AB4AA1" w:rsidP="00171C39">
      <w:pPr>
        <w:pStyle w:val="a0"/>
      </w:pPr>
      <w:bookmarkStart w:id="188" w:name="_Toc430249314"/>
      <w:r>
        <w:rPr>
          <w:rFonts w:hint="eastAsia"/>
        </w:rPr>
        <w:t>国家</w:t>
      </w:r>
      <w:r>
        <w:t>能力标准</w:t>
      </w:r>
      <w:r w:rsidR="00171C39">
        <w:rPr>
          <w:rFonts w:hint="eastAsia"/>
        </w:rPr>
        <w:t>大类表</w:t>
      </w:r>
      <w:bookmarkEnd w:id="188"/>
    </w:p>
    <w:p w14:paraId="3019E003" w14:textId="1880174C" w:rsidR="00171C39" w:rsidRDefault="00171C39" w:rsidP="00171C39">
      <w:r>
        <w:rPr>
          <w:rFonts w:hint="eastAsia"/>
        </w:rPr>
        <w:t>*</w:t>
      </w:r>
      <w:r>
        <w:t>NationalA</w:t>
      </w:r>
      <w:r w:rsidRPr="00171C39">
        <w:t>bility</w:t>
      </w:r>
      <w:r>
        <w:rPr>
          <w:rFonts w:hint="eastAsia"/>
        </w:rPr>
        <w:t>_</w:t>
      </w:r>
      <w:r>
        <w:t>Category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8"/>
        <w:gridCol w:w="1445"/>
        <w:gridCol w:w="1615"/>
        <w:gridCol w:w="926"/>
        <w:gridCol w:w="1309"/>
        <w:gridCol w:w="1104"/>
        <w:gridCol w:w="1275"/>
      </w:tblGrid>
      <w:tr w:rsidR="00171C39" w14:paraId="4097979E" w14:textId="77777777" w:rsidTr="00171C39">
        <w:tc>
          <w:tcPr>
            <w:tcW w:w="848" w:type="dxa"/>
          </w:tcPr>
          <w:p w14:paraId="6BB3A296" w14:textId="77777777" w:rsidR="00171C39" w:rsidRPr="002177A0" w:rsidRDefault="00171C39" w:rsidP="00E0634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45" w:type="dxa"/>
          </w:tcPr>
          <w:p w14:paraId="657149FA" w14:textId="77777777" w:rsidR="00171C39" w:rsidRPr="002177A0" w:rsidRDefault="00171C39" w:rsidP="00E0634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615" w:type="dxa"/>
          </w:tcPr>
          <w:p w14:paraId="462FF4D4" w14:textId="77777777" w:rsidR="00171C39" w:rsidRPr="002177A0" w:rsidRDefault="00171C39" w:rsidP="00E063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26" w:type="dxa"/>
          </w:tcPr>
          <w:p w14:paraId="38D05044" w14:textId="77777777" w:rsidR="00171C39" w:rsidRPr="002177A0" w:rsidRDefault="00171C39" w:rsidP="00E063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309" w:type="dxa"/>
          </w:tcPr>
          <w:p w14:paraId="2AA42615" w14:textId="77777777" w:rsidR="00171C39" w:rsidRPr="002177A0" w:rsidRDefault="00171C39" w:rsidP="00E0634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04" w:type="dxa"/>
          </w:tcPr>
          <w:p w14:paraId="7655C440" w14:textId="77777777" w:rsidR="00171C39" w:rsidRPr="002177A0" w:rsidRDefault="00171C39" w:rsidP="00E0634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275" w:type="dxa"/>
          </w:tcPr>
          <w:p w14:paraId="5356B62C" w14:textId="77777777" w:rsidR="00171C39" w:rsidRPr="002177A0" w:rsidRDefault="00171C39" w:rsidP="00E0634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171C39" w14:paraId="61CE9B19" w14:textId="77777777" w:rsidTr="00171C39">
        <w:tc>
          <w:tcPr>
            <w:tcW w:w="848" w:type="dxa"/>
          </w:tcPr>
          <w:p w14:paraId="12A055E1" w14:textId="77777777" w:rsidR="00171C39" w:rsidRDefault="00171C39" w:rsidP="00E0634F">
            <w:r>
              <w:rPr>
                <w:rFonts w:hint="eastAsia"/>
              </w:rPr>
              <w:t>y</w:t>
            </w:r>
          </w:p>
        </w:tc>
        <w:tc>
          <w:tcPr>
            <w:tcW w:w="1445" w:type="dxa"/>
          </w:tcPr>
          <w:p w14:paraId="2C0B452C" w14:textId="77777777" w:rsidR="00171C39" w:rsidRDefault="00171C39" w:rsidP="00E0634F">
            <w:r>
              <w:rPr>
                <w:rFonts w:hint="eastAsia"/>
              </w:rPr>
              <w:t>Id</w:t>
            </w:r>
          </w:p>
        </w:tc>
        <w:tc>
          <w:tcPr>
            <w:tcW w:w="1615" w:type="dxa"/>
          </w:tcPr>
          <w:p w14:paraId="476977CF" w14:textId="77777777" w:rsidR="00171C39" w:rsidRDefault="00171C39" w:rsidP="00E0634F"/>
        </w:tc>
        <w:tc>
          <w:tcPr>
            <w:tcW w:w="926" w:type="dxa"/>
          </w:tcPr>
          <w:p w14:paraId="34261D56" w14:textId="77777777" w:rsidR="00171C39" w:rsidRDefault="00171C39" w:rsidP="00E0634F"/>
        </w:tc>
        <w:tc>
          <w:tcPr>
            <w:tcW w:w="1309" w:type="dxa"/>
          </w:tcPr>
          <w:p w14:paraId="35403D9E" w14:textId="77777777" w:rsidR="00171C39" w:rsidRDefault="00171C39" w:rsidP="00E0634F"/>
        </w:tc>
        <w:tc>
          <w:tcPr>
            <w:tcW w:w="1104" w:type="dxa"/>
          </w:tcPr>
          <w:p w14:paraId="7C8893E9" w14:textId="77777777" w:rsidR="00171C39" w:rsidRDefault="00171C39" w:rsidP="00E0634F">
            <w:r>
              <w:rPr>
                <w:rFonts w:hint="eastAsia"/>
              </w:rPr>
              <w:t>编号</w:t>
            </w:r>
          </w:p>
        </w:tc>
        <w:tc>
          <w:tcPr>
            <w:tcW w:w="1275" w:type="dxa"/>
          </w:tcPr>
          <w:p w14:paraId="1E9F56B8" w14:textId="77777777" w:rsidR="00171C39" w:rsidRDefault="00171C39" w:rsidP="00E0634F"/>
        </w:tc>
      </w:tr>
      <w:tr w:rsidR="00171C39" w14:paraId="0D640E8A" w14:textId="77777777" w:rsidTr="00171C39">
        <w:tc>
          <w:tcPr>
            <w:tcW w:w="848" w:type="dxa"/>
          </w:tcPr>
          <w:p w14:paraId="4E20E825" w14:textId="77777777" w:rsidR="00171C39" w:rsidRDefault="00171C39" w:rsidP="00E0634F"/>
        </w:tc>
        <w:tc>
          <w:tcPr>
            <w:tcW w:w="1445" w:type="dxa"/>
          </w:tcPr>
          <w:p w14:paraId="5F76BA04" w14:textId="77777777" w:rsidR="00171C39" w:rsidRDefault="00171C39" w:rsidP="00E0634F">
            <w:pPr>
              <w:ind w:right="210"/>
            </w:pPr>
            <w:r>
              <w:rPr>
                <w:rFonts w:hint="eastAsia"/>
              </w:rPr>
              <w:t>Title</w:t>
            </w:r>
          </w:p>
        </w:tc>
        <w:tc>
          <w:tcPr>
            <w:tcW w:w="1615" w:type="dxa"/>
          </w:tcPr>
          <w:p w14:paraId="68CB1ED7" w14:textId="77777777" w:rsidR="00171C39" w:rsidRDefault="00171C39" w:rsidP="00E0634F">
            <w:pPr>
              <w:ind w:right="21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926" w:type="dxa"/>
          </w:tcPr>
          <w:p w14:paraId="536B13D1" w14:textId="77777777" w:rsidR="00171C39" w:rsidRDefault="00171C39" w:rsidP="00E0634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309" w:type="dxa"/>
          </w:tcPr>
          <w:p w14:paraId="4DE4207A" w14:textId="77777777" w:rsidR="00171C39" w:rsidRDefault="00171C39" w:rsidP="00E0634F">
            <w:pPr>
              <w:ind w:right="210"/>
            </w:pPr>
          </w:p>
        </w:tc>
        <w:tc>
          <w:tcPr>
            <w:tcW w:w="1104" w:type="dxa"/>
          </w:tcPr>
          <w:p w14:paraId="43BEC335" w14:textId="77777777" w:rsidR="00171C39" w:rsidRDefault="00171C39" w:rsidP="00E0634F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</w:tcPr>
          <w:p w14:paraId="0853AEC2" w14:textId="77777777" w:rsidR="00171C39" w:rsidRDefault="00171C39" w:rsidP="00E0634F"/>
        </w:tc>
      </w:tr>
      <w:tr w:rsidR="00171C39" w14:paraId="32C5B32C" w14:textId="77777777" w:rsidTr="00171C39">
        <w:tc>
          <w:tcPr>
            <w:tcW w:w="848" w:type="dxa"/>
          </w:tcPr>
          <w:p w14:paraId="528E713D" w14:textId="77777777" w:rsidR="00171C39" w:rsidRDefault="00171C39" w:rsidP="00E0634F"/>
        </w:tc>
        <w:tc>
          <w:tcPr>
            <w:tcW w:w="1445" w:type="dxa"/>
          </w:tcPr>
          <w:p w14:paraId="3D9B1856" w14:textId="77777777" w:rsidR="00171C39" w:rsidRDefault="00171C39" w:rsidP="00E0634F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615" w:type="dxa"/>
          </w:tcPr>
          <w:p w14:paraId="020179A8" w14:textId="0FD17C6E" w:rsidR="00171C39" w:rsidRDefault="00171C39" w:rsidP="00171C39">
            <w:pPr>
              <w:ind w:right="210"/>
            </w:pPr>
            <w:r>
              <w:rPr>
                <w:rFonts w:hint="eastAsia"/>
              </w:rPr>
              <w:t>varchar(</w:t>
            </w:r>
            <w:r>
              <w:t>500)</w:t>
            </w:r>
          </w:p>
        </w:tc>
        <w:tc>
          <w:tcPr>
            <w:tcW w:w="926" w:type="dxa"/>
          </w:tcPr>
          <w:p w14:paraId="0DA4D06A" w14:textId="77777777" w:rsidR="00171C39" w:rsidRDefault="00171C39" w:rsidP="00E0634F"/>
        </w:tc>
        <w:tc>
          <w:tcPr>
            <w:tcW w:w="1309" w:type="dxa"/>
          </w:tcPr>
          <w:p w14:paraId="06DC36B3" w14:textId="77777777" w:rsidR="00171C39" w:rsidRDefault="00171C39" w:rsidP="00E0634F"/>
        </w:tc>
        <w:tc>
          <w:tcPr>
            <w:tcW w:w="1104" w:type="dxa"/>
          </w:tcPr>
          <w:p w14:paraId="492B2062" w14:textId="77777777" w:rsidR="00171C39" w:rsidRDefault="00171C39" w:rsidP="00E0634F">
            <w:r>
              <w:rPr>
                <w:rFonts w:hint="eastAsia"/>
              </w:rPr>
              <w:t>内容</w:t>
            </w:r>
          </w:p>
        </w:tc>
        <w:tc>
          <w:tcPr>
            <w:tcW w:w="1275" w:type="dxa"/>
          </w:tcPr>
          <w:p w14:paraId="168621A7" w14:textId="77777777" w:rsidR="00171C39" w:rsidRDefault="00171C39" w:rsidP="00E0634F"/>
        </w:tc>
      </w:tr>
      <w:tr w:rsidR="00171C39" w14:paraId="43067D8D" w14:textId="77777777" w:rsidTr="00171C39">
        <w:tc>
          <w:tcPr>
            <w:tcW w:w="848" w:type="dxa"/>
          </w:tcPr>
          <w:p w14:paraId="03EDF86E" w14:textId="77777777" w:rsidR="00171C39" w:rsidRDefault="00171C39" w:rsidP="00E0634F"/>
        </w:tc>
        <w:tc>
          <w:tcPr>
            <w:tcW w:w="1445" w:type="dxa"/>
          </w:tcPr>
          <w:p w14:paraId="5B604530" w14:textId="77777777" w:rsidR="00171C39" w:rsidRPr="004B1FA5" w:rsidRDefault="00171C39" w:rsidP="00E0634F">
            <w:r>
              <w:t>Display</w:t>
            </w:r>
          </w:p>
        </w:tc>
        <w:tc>
          <w:tcPr>
            <w:tcW w:w="1615" w:type="dxa"/>
          </w:tcPr>
          <w:p w14:paraId="174B293E" w14:textId="77777777" w:rsidR="00171C39" w:rsidRDefault="00171C39" w:rsidP="00E0634F">
            <w:r>
              <w:t>Bit</w:t>
            </w:r>
          </w:p>
        </w:tc>
        <w:tc>
          <w:tcPr>
            <w:tcW w:w="926" w:type="dxa"/>
          </w:tcPr>
          <w:p w14:paraId="3979EB18" w14:textId="77777777" w:rsidR="00171C39" w:rsidRDefault="00171C39" w:rsidP="00E0634F">
            <w:r>
              <w:rPr>
                <w:rFonts w:hint="eastAsia"/>
              </w:rPr>
              <w:t>Y</w:t>
            </w:r>
          </w:p>
        </w:tc>
        <w:tc>
          <w:tcPr>
            <w:tcW w:w="1309" w:type="dxa"/>
          </w:tcPr>
          <w:p w14:paraId="153CBAB5" w14:textId="77777777" w:rsidR="00171C39" w:rsidRDefault="00171C39" w:rsidP="00E0634F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14:paraId="55D37410" w14:textId="77777777" w:rsidR="00171C39" w:rsidRDefault="00171C39" w:rsidP="00E0634F">
            <w:r>
              <w:rPr>
                <w:rFonts w:hint="eastAsia"/>
              </w:rPr>
              <w:t>是否显示</w:t>
            </w:r>
          </w:p>
        </w:tc>
        <w:tc>
          <w:tcPr>
            <w:tcW w:w="1275" w:type="dxa"/>
          </w:tcPr>
          <w:p w14:paraId="2C188080" w14:textId="77777777" w:rsidR="00171C39" w:rsidRDefault="00171C39" w:rsidP="00E0634F"/>
        </w:tc>
      </w:tr>
      <w:tr w:rsidR="00171C39" w14:paraId="1B93EB3C" w14:textId="77777777" w:rsidTr="00171C39">
        <w:tc>
          <w:tcPr>
            <w:tcW w:w="848" w:type="dxa"/>
          </w:tcPr>
          <w:p w14:paraId="6B0B55E6" w14:textId="77777777" w:rsidR="00171C39" w:rsidRDefault="00171C39" w:rsidP="00E0634F">
            <w:pPr>
              <w:ind w:left="210" w:right="210"/>
            </w:pPr>
          </w:p>
        </w:tc>
        <w:tc>
          <w:tcPr>
            <w:tcW w:w="1445" w:type="dxa"/>
          </w:tcPr>
          <w:p w14:paraId="2CEB43EE" w14:textId="77777777" w:rsidR="00171C39" w:rsidRDefault="00171C39" w:rsidP="00E0634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615" w:type="dxa"/>
          </w:tcPr>
          <w:p w14:paraId="5899C02D" w14:textId="77777777" w:rsidR="00171C39" w:rsidRDefault="00171C39" w:rsidP="00E0634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26" w:type="dxa"/>
          </w:tcPr>
          <w:p w14:paraId="1D6E5977" w14:textId="77777777" w:rsidR="00171C39" w:rsidRDefault="00171C39" w:rsidP="00E0634F">
            <w:pPr>
              <w:ind w:right="210"/>
            </w:pPr>
            <w:r>
              <w:t>Y</w:t>
            </w:r>
          </w:p>
        </w:tc>
        <w:tc>
          <w:tcPr>
            <w:tcW w:w="1309" w:type="dxa"/>
          </w:tcPr>
          <w:p w14:paraId="2D6AD8EA" w14:textId="77777777" w:rsidR="00171C39" w:rsidRDefault="00171C39" w:rsidP="00E0634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14:paraId="771042B3" w14:textId="77777777" w:rsidR="00171C39" w:rsidRDefault="00171C39" w:rsidP="00E0634F">
            <w:pPr>
              <w:ind w:right="210"/>
            </w:pPr>
          </w:p>
        </w:tc>
        <w:tc>
          <w:tcPr>
            <w:tcW w:w="1275" w:type="dxa"/>
          </w:tcPr>
          <w:p w14:paraId="45DBC7FC" w14:textId="77777777" w:rsidR="00171C39" w:rsidRDefault="00171C39" w:rsidP="00E0634F">
            <w:pPr>
              <w:ind w:left="210" w:right="210"/>
            </w:pPr>
          </w:p>
        </w:tc>
      </w:tr>
      <w:tr w:rsidR="00171C39" w14:paraId="68793D83" w14:textId="77777777" w:rsidTr="00171C39">
        <w:tc>
          <w:tcPr>
            <w:tcW w:w="848" w:type="dxa"/>
          </w:tcPr>
          <w:p w14:paraId="1B78AEE6" w14:textId="77777777" w:rsidR="00171C39" w:rsidRDefault="00171C39" w:rsidP="00E0634F">
            <w:pPr>
              <w:ind w:left="210" w:right="210"/>
            </w:pPr>
          </w:p>
        </w:tc>
        <w:tc>
          <w:tcPr>
            <w:tcW w:w="1445" w:type="dxa"/>
          </w:tcPr>
          <w:p w14:paraId="7FDA7E66" w14:textId="77777777" w:rsidR="00171C39" w:rsidRDefault="00171C39" w:rsidP="00E0634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615" w:type="dxa"/>
          </w:tcPr>
          <w:p w14:paraId="7C300EE1" w14:textId="77777777" w:rsidR="00171C39" w:rsidRDefault="00171C39" w:rsidP="00E0634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26" w:type="dxa"/>
          </w:tcPr>
          <w:p w14:paraId="5AB7C972" w14:textId="77777777" w:rsidR="00171C39" w:rsidRDefault="00171C39" w:rsidP="00E0634F">
            <w:pPr>
              <w:ind w:right="210"/>
            </w:pPr>
            <w:r>
              <w:t>Y</w:t>
            </w:r>
          </w:p>
        </w:tc>
        <w:tc>
          <w:tcPr>
            <w:tcW w:w="1309" w:type="dxa"/>
          </w:tcPr>
          <w:p w14:paraId="57B7F00E" w14:textId="77777777" w:rsidR="00171C39" w:rsidRDefault="00171C39" w:rsidP="00E0634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04" w:type="dxa"/>
          </w:tcPr>
          <w:p w14:paraId="46813A87" w14:textId="77777777" w:rsidR="00171C39" w:rsidRDefault="00171C39" w:rsidP="00E0634F">
            <w:pPr>
              <w:ind w:right="210"/>
            </w:pPr>
          </w:p>
        </w:tc>
        <w:tc>
          <w:tcPr>
            <w:tcW w:w="1275" w:type="dxa"/>
          </w:tcPr>
          <w:p w14:paraId="66AF2708" w14:textId="77777777" w:rsidR="00171C39" w:rsidRDefault="00171C39" w:rsidP="00E0634F">
            <w:pPr>
              <w:ind w:left="210" w:right="210"/>
            </w:pPr>
          </w:p>
        </w:tc>
      </w:tr>
    </w:tbl>
    <w:p w14:paraId="0E39C21B" w14:textId="77777777" w:rsidR="00171C39" w:rsidRDefault="00171C39" w:rsidP="00171C39">
      <w:r>
        <w:rPr>
          <w:rFonts w:hint="eastAsia"/>
        </w:rPr>
        <w:t>|</w:t>
      </w:r>
    </w:p>
    <w:p w14:paraId="75CA863C" w14:textId="77777777" w:rsidR="00171C39" w:rsidRDefault="00171C39" w:rsidP="00147409"/>
    <w:p w14:paraId="0D389E72" w14:textId="345AE4AC" w:rsidR="00A16CFC" w:rsidRDefault="00AB4AA1" w:rsidP="00A16CFC">
      <w:pPr>
        <w:pStyle w:val="a0"/>
      </w:pPr>
      <w:bookmarkStart w:id="189" w:name="_Toc430249315"/>
      <w:r>
        <w:rPr>
          <w:rFonts w:hint="eastAsia"/>
        </w:rPr>
        <w:t>国家</w:t>
      </w:r>
      <w:r>
        <w:t>能力标准</w:t>
      </w:r>
      <w:r w:rsidR="00A16CFC">
        <w:rPr>
          <w:rFonts w:hint="eastAsia"/>
        </w:rPr>
        <w:t>标准表</w:t>
      </w:r>
      <w:bookmarkEnd w:id="189"/>
    </w:p>
    <w:p w14:paraId="50233449" w14:textId="1378BB67" w:rsidR="00A16CFC" w:rsidRDefault="00A16CFC" w:rsidP="00A16CFC">
      <w:r>
        <w:rPr>
          <w:rFonts w:hint="eastAsia"/>
        </w:rPr>
        <w:t>*</w:t>
      </w:r>
      <w:r>
        <w:t>NationalA</w:t>
      </w:r>
      <w:r w:rsidRPr="00171C39">
        <w:t>bility</w:t>
      </w:r>
      <w:r>
        <w:rPr>
          <w:rFonts w:hint="eastAsia"/>
        </w:rPr>
        <w:t>_</w:t>
      </w:r>
      <w:r>
        <w:t>S</w:t>
      </w:r>
      <w:r w:rsidR="001B67BC">
        <w:t>tandard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2"/>
        <w:gridCol w:w="1339"/>
        <w:gridCol w:w="1560"/>
        <w:gridCol w:w="517"/>
        <w:gridCol w:w="1199"/>
        <w:gridCol w:w="822"/>
        <w:gridCol w:w="2263"/>
      </w:tblGrid>
      <w:tr w:rsidR="00A16CFC" w14:paraId="0F8C45E9" w14:textId="77777777" w:rsidTr="00E0634F">
        <w:tc>
          <w:tcPr>
            <w:tcW w:w="848" w:type="dxa"/>
          </w:tcPr>
          <w:p w14:paraId="7199A930" w14:textId="77777777" w:rsidR="00A16CFC" w:rsidRPr="002177A0" w:rsidRDefault="00A16CFC" w:rsidP="00E0634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45" w:type="dxa"/>
          </w:tcPr>
          <w:p w14:paraId="2EFC7A05" w14:textId="77777777" w:rsidR="00A16CFC" w:rsidRPr="002177A0" w:rsidRDefault="00A16CFC" w:rsidP="00E0634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615" w:type="dxa"/>
          </w:tcPr>
          <w:p w14:paraId="26E1D4BB" w14:textId="77777777" w:rsidR="00A16CFC" w:rsidRPr="002177A0" w:rsidRDefault="00A16CFC" w:rsidP="00E063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26" w:type="dxa"/>
          </w:tcPr>
          <w:p w14:paraId="40AAC547" w14:textId="77777777" w:rsidR="00A16CFC" w:rsidRPr="002177A0" w:rsidRDefault="00A16CFC" w:rsidP="00E063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309" w:type="dxa"/>
          </w:tcPr>
          <w:p w14:paraId="725F093C" w14:textId="77777777" w:rsidR="00A16CFC" w:rsidRPr="002177A0" w:rsidRDefault="00A16CFC" w:rsidP="00E0634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04" w:type="dxa"/>
          </w:tcPr>
          <w:p w14:paraId="42F237D6" w14:textId="77777777" w:rsidR="00A16CFC" w:rsidRPr="002177A0" w:rsidRDefault="00A16CFC" w:rsidP="00E0634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275" w:type="dxa"/>
          </w:tcPr>
          <w:p w14:paraId="6154DC17" w14:textId="77777777" w:rsidR="00A16CFC" w:rsidRPr="002177A0" w:rsidRDefault="00A16CFC" w:rsidP="00E0634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A16CFC" w14:paraId="066E90E0" w14:textId="77777777" w:rsidTr="00E0634F">
        <w:tc>
          <w:tcPr>
            <w:tcW w:w="848" w:type="dxa"/>
          </w:tcPr>
          <w:p w14:paraId="1362B02C" w14:textId="77777777" w:rsidR="00A16CFC" w:rsidRDefault="00A16CFC" w:rsidP="00E0634F">
            <w:r>
              <w:rPr>
                <w:rFonts w:hint="eastAsia"/>
              </w:rPr>
              <w:t>y</w:t>
            </w:r>
          </w:p>
        </w:tc>
        <w:tc>
          <w:tcPr>
            <w:tcW w:w="1445" w:type="dxa"/>
          </w:tcPr>
          <w:p w14:paraId="4C0D481F" w14:textId="77777777" w:rsidR="00A16CFC" w:rsidRDefault="00A16CFC" w:rsidP="00E0634F">
            <w:r>
              <w:rPr>
                <w:rFonts w:hint="eastAsia"/>
              </w:rPr>
              <w:t>Id</w:t>
            </w:r>
          </w:p>
        </w:tc>
        <w:tc>
          <w:tcPr>
            <w:tcW w:w="1615" w:type="dxa"/>
          </w:tcPr>
          <w:p w14:paraId="3494B9AF" w14:textId="77777777" w:rsidR="00A16CFC" w:rsidRDefault="00A16CFC" w:rsidP="00E0634F"/>
        </w:tc>
        <w:tc>
          <w:tcPr>
            <w:tcW w:w="926" w:type="dxa"/>
          </w:tcPr>
          <w:p w14:paraId="48A4420B" w14:textId="77777777" w:rsidR="00A16CFC" w:rsidRDefault="00A16CFC" w:rsidP="00E0634F"/>
        </w:tc>
        <w:tc>
          <w:tcPr>
            <w:tcW w:w="1309" w:type="dxa"/>
          </w:tcPr>
          <w:p w14:paraId="6086872C" w14:textId="77777777" w:rsidR="00A16CFC" w:rsidRDefault="00A16CFC" w:rsidP="00E0634F"/>
        </w:tc>
        <w:tc>
          <w:tcPr>
            <w:tcW w:w="1104" w:type="dxa"/>
          </w:tcPr>
          <w:p w14:paraId="23FC8165" w14:textId="77777777" w:rsidR="00A16CFC" w:rsidRDefault="00A16CFC" w:rsidP="00E0634F">
            <w:r>
              <w:rPr>
                <w:rFonts w:hint="eastAsia"/>
              </w:rPr>
              <w:t>编号</w:t>
            </w:r>
          </w:p>
        </w:tc>
        <w:tc>
          <w:tcPr>
            <w:tcW w:w="1275" w:type="dxa"/>
          </w:tcPr>
          <w:p w14:paraId="28FCD470" w14:textId="77777777" w:rsidR="00A16CFC" w:rsidRDefault="00A16CFC" w:rsidP="00E0634F"/>
        </w:tc>
      </w:tr>
      <w:tr w:rsidR="00A16CFC" w14:paraId="19D3D320" w14:textId="77777777" w:rsidTr="00E0634F">
        <w:tc>
          <w:tcPr>
            <w:tcW w:w="848" w:type="dxa"/>
          </w:tcPr>
          <w:p w14:paraId="5AB8A017" w14:textId="77777777" w:rsidR="00A16CFC" w:rsidRDefault="00A16CFC" w:rsidP="00E0634F"/>
        </w:tc>
        <w:tc>
          <w:tcPr>
            <w:tcW w:w="1445" w:type="dxa"/>
          </w:tcPr>
          <w:p w14:paraId="77E26D77" w14:textId="77777777" w:rsidR="00A16CFC" w:rsidRDefault="00A16CFC" w:rsidP="00E0634F">
            <w:pPr>
              <w:ind w:right="210"/>
            </w:pPr>
            <w:r>
              <w:rPr>
                <w:rFonts w:hint="eastAsia"/>
              </w:rPr>
              <w:t>Title</w:t>
            </w:r>
          </w:p>
        </w:tc>
        <w:tc>
          <w:tcPr>
            <w:tcW w:w="1615" w:type="dxa"/>
          </w:tcPr>
          <w:p w14:paraId="448E69A3" w14:textId="77777777" w:rsidR="00A16CFC" w:rsidRDefault="00A16CFC" w:rsidP="00E0634F">
            <w:pPr>
              <w:ind w:right="21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926" w:type="dxa"/>
          </w:tcPr>
          <w:p w14:paraId="2677725A" w14:textId="77777777" w:rsidR="00A16CFC" w:rsidRDefault="00A16CFC" w:rsidP="00E0634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309" w:type="dxa"/>
          </w:tcPr>
          <w:p w14:paraId="4F6A9BE5" w14:textId="77777777" w:rsidR="00A16CFC" w:rsidRDefault="00A16CFC" w:rsidP="00E0634F">
            <w:pPr>
              <w:ind w:right="210"/>
            </w:pPr>
          </w:p>
        </w:tc>
        <w:tc>
          <w:tcPr>
            <w:tcW w:w="1104" w:type="dxa"/>
          </w:tcPr>
          <w:p w14:paraId="47EB78AE" w14:textId="77777777" w:rsidR="00A16CFC" w:rsidRDefault="00A16CFC" w:rsidP="00E0634F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</w:tcPr>
          <w:p w14:paraId="2F8198E8" w14:textId="77777777" w:rsidR="00A16CFC" w:rsidRDefault="00A16CFC" w:rsidP="00E0634F"/>
        </w:tc>
      </w:tr>
      <w:tr w:rsidR="00A16CFC" w14:paraId="1497F0EB" w14:textId="77777777" w:rsidTr="00E0634F">
        <w:tc>
          <w:tcPr>
            <w:tcW w:w="848" w:type="dxa"/>
          </w:tcPr>
          <w:p w14:paraId="6E573A1B" w14:textId="77777777" w:rsidR="00A16CFC" w:rsidRDefault="00A16CFC" w:rsidP="00E0634F"/>
        </w:tc>
        <w:tc>
          <w:tcPr>
            <w:tcW w:w="1445" w:type="dxa"/>
          </w:tcPr>
          <w:p w14:paraId="235D0297" w14:textId="77777777" w:rsidR="00A16CFC" w:rsidRDefault="00A16CFC" w:rsidP="00E0634F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615" w:type="dxa"/>
          </w:tcPr>
          <w:p w14:paraId="42391A2C" w14:textId="07388A40" w:rsidR="00A16CFC" w:rsidRDefault="00A16CFC" w:rsidP="00A16CFC">
            <w:pPr>
              <w:ind w:right="210"/>
            </w:pPr>
            <w:r>
              <w:rPr>
                <w:rFonts w:hint="eastAsia"/>
              </w:rPr>
              <w:t>varchar(</w:t>
            </w:r>
            <w:r>
              <w:t>2000)</w:t>
            </w:r>
          </w:p>
        </w:tc>
        <w:tc>
          <w:tcPr>
            <w:tcW w:w="926" w:type="dxa"/>
          </w:tcPr>
          <w:p w14:paraId="23ADD01F" w14:textId="77777777" w:rsidR="00A16CFC" w:rsidRDefault="00A16CFC" w:rsidP="00E0634F"/>
        </w:tc>
        <w:tc>
          <w:tcPr>
            <w:tcW w:w="1309" w:type="dxa"/>
          </w:tcPr>
          <w:p w14:paraId="5E15E956" w14:textId="77777777" w:rsidR="00A16CFC" w:rsidRDefault="00A16CFC" w:rsidP="00E0634F"/>
        </w:tc>
        <w:tc>
          <w:tcPr>
            <w:tcW w:w="1104" w:type="dxa"/>
          </w:tcPr>
          <w:p w14:paraId="09A56B4D" w14:textId="77777777" w:rsidR="00A16CFC" w:rsidRDefault="00A16CFC" w:rsidP="00E0634F">
            <w:r>
              <w:rPr>
                <w:rFonts w:hint="eastAsia"/>
              </w:rPr>
              <w:t>内容</w:t>
            </w:r>
          </w:p>
        </w:tc>
        <w:tc>
          <w:tcPr>
            <w:tcW w:w="1275" w:type="dxa"/>
          </w:tcPr>
          <w:p w14:paraId="2A122165" w14:textId="77777777" w:rsidR="00A16CFC" w:rsidRDefault="00A16CFC" w:rsidP="00E0634F"/>
        </w:tc>
      </w:tr>
      <w:tr w:rsidR="00A16CFC" w14:paraId="4946D702" w14:textId="77777777" w:rsidTr="00E0634F">
        <w:tc>
          <w:tcPr>
            <w:tcW w:w="848" w:type="dxa"/>
          </w:tcPr>
          <w:p w14:paraId="001EC544" w14:textId="77777777" w:rsidR="00A16CFC" w:rsidRDefault="00A16CFC" w:rsidP="00E0634F"/>
        </w:tc>
        <w:tc>
          <w:tcPr>
            <w:tcW w:w="1445" w:type="dxa"/>
          </w:tcPr>
          <w:p w14:paraId="37827089" w14:textId="3DB348FC" w:rsidR="00A16CFC" w:rsidRDefault="00A16CFC" w:rsidP="00E0634F">
            <w:pPr>
              <w:ind w:right="210"/>
            </w:pPr>
            <w:r>
              <w:rPr>
                <w:rFonts w:hint="eastAsia"/>
              </w:rPr>
              <w:t>SType</w:t>
            </w:r>
          </w:p>
        </w:tc>
        <w:tc>
          <w:tcPr>
            <w:tcW w:w="1615" w:type="dxa"/>
          </w:tcPr>
          <w:p w14:paraId="2223FF68" w14:textId="32ECCF82" w:rsidR="00A16CFC" w:rsidRDefault="00A16CFC" w:rsidP="00A16CFC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6" w:type="dxa"/>
          </w:tcPr>
          <w:p w14:paraId="5A09ED28" w14:textId="41E1769C" w:rsidR="00A16CFC" w:rsidRDefault="00A16CFC" w:rsidP="00E0634F">
            <w:r>
              <w:rPr>
                <w:rFonts w:hint="eastAsia"/>
              </w:rPr>
              <w:t>Y</w:t>
            </w:r>
          </w:p>
        </w:tc>
        <w:tc>
          <w:tcPr>
            <w:tcW w:w="1309" w:type="dxa"/>
          </w:tcPr>
          <w:p w14:paraId="49DBF019" w14:textId="77777777" w:rsidR="00A16CFC" w:rsidRDefault="00A16CFC" w:rsidP="00E0634F"/>
        </w:tc>
        <w:tc>
          <w:tcPr>
            <w:tcW w:w="1104" w:type="dxa"/>
          </w:tcPr>
          <w:p w14:paraId="1596BD63" w14:textId="43702CB0" w:rsidR="00A16CFC" w:rsidRDefault="00A16CFC" w:rsidP="00E0634F">
            <w:r>
              <w:rPr>
                <w:rFonts w:hint="eastAsia"/>
              </w:rPr>
              <w:t>类别</w:t>
            </w:r>
          </w:p>
        </w:tc>
        <w:tc>
          <w:tcPr>
            <w:tcW w:w="1275" w:type="dxa"/>
          </w:tcPr>
          <w:p w14:paraId="52EC2B52" w14:textId="5138559E" w:rsidR="00A16CFC" w:rsidRDefault="00A16CFC" w:rsidP="00A16CFC">
            <w:r>
              <w:rPr>
                <w:rFonts w:hint="eastAsia"/>
              </w:rPr>
              <w:t>1</w:t>
            </w:r>
            <w:r>
              <w:t>=I</w:t>
            </w:r>
            <w:r w:rsidRPr="00A16CFC">
              <w:rPr>
                <w:rFonts w:hint="eastAsia"/>
              </w:rPr>
              <w:t>应用信息技术优化课堂教学</w:t>
            </w:r>
            <w:r>
              <w:rPr>
                <w:rFonts w:hint="eastAsia"/>
              </w:rPr>
              <w:t>，</w:t>
            </w:r>
            <w:r>
              <w:t>2=iII</w:t>
            </w:r>
            <w:r w:rsidRPr="00A16CFC">
              <w:rPr>
                <w:rFonts w:hint="eastAsia"/>
              </w:rPr>
              <w:t>应用信息技术转变学习方式</w:t>
            </w:r>
          </w:p>
        </w:tc>
      </w:tr>
      <w:tr w:rsidR="008952E2" w14:paraId="2A73F695" w14:textId="77777777" w:rsidTr="00E0634F">
        <w:tc>
          <w:tcPr>
            <w:tcW w:w="848" w:type="dxa"/>
          </w:tcPr>
          <w:p w14:paraId="1C05AD07" w14:textId="77777777" w:rsidR="008952E2" w:rsidRDefault="008952E2" w:rsidP="00E0634F"/>
        </w:tc>
        <w:tc>
          <w:tcPr>
            <w:tcW w:w="1445" w:type="dxa"/>
          </w:tcPr>
          <w:p w14:paraId="20CB9F51" w14:textId="3DC76D3F" w:rsidR="008952E2" w:rsidRDefault="008952E2" w:rsidP="00E0634F">
            <w:pPr>
              <w:ind w:right="210"/>
            </w:pPr>
            <w:r>
              <w:rPr>
                <w:rFonts w:hint="eastAsia"/>
              </w:rPr>
              <w:t>Category</w:t>
            </w:r>
          </w:p>
        </w:tc>
        <w:tc>
          <w:tcPr>
            <w:tcW w:w="1615" w:type="dxa"/>
          </w:tcPr>
          <w:p w14:paraId="3EAB9BA0" w14:textId="259C4450" w:rsidR="008952E2" w:rsidRDefault="008952E2" w:rsidP="00A16CFC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6" w:type="dxa"/>
          </w:tcPr>
          <w:p w14:paraId="587E219D" w14:textId="76F56EE0" w:rsidR="008952E2" w:rsidRDefault="008952E2" w:rsidP="00E0634F">
            <w:r>
              <w:rPr>
                <w:rFonts w:hint="eastAsia"/>
              </w:rPr>
              <w:t>Y</w:t>
            </w:r>
          </w:p>
        </w:tc>
        <w:tc>
          <w:tcPr>
            <w:tcW w:w="1309" w:type="dxa"/>
          </w:tcPr>
          <w:p w14:paraId="79DC71BA" w14:textId="77777777" w:rsidR="008952E2" w:rsidRDefault="008952E2" w:rsidP="00E0634F"/>
        </w:tc>
        <w:tc>
          <w:tcPr>
            <w:tcW w:w="1104" w:type="dxa"/>
          </w:tcPr>
          <w:p w14:paraId="1903E9C7" w14:textId="0EA57424" w:rsidR="008952E2" w:rsidRDefault="008952E2" w:rsidP="00E0634F">
            <w:r>
              <w:rPr>
                <w:rFonts w:hint="eastAsia"/>
              </w:rPr>
              <w:t>所属</w:t>
            </w:r>
            <w:r>
              <w:t>类别</w:t>
            </w:r>
          </w:p>
        </w:tc>
        <w:tc>
          <w:tcPr>
            <w:tcW w:w="1275" w:type="dxa"/>
          </w:tcPr>
          <w:p w14:paraId="462C3ED9" w14:textId="01356C41" w:rsidR="008952E2" w:rsidRDefault="00CE0810" w:rsidP="00A16CFC">
            <w:r>
              <w:t>NationalA</w:t>
            </w:r>
            <w:r w:rsidRPr="00171C39">
              <w:t>bility</w:t>
            </w:r>
            <w:r>
              <w:rPr>
                <w:rFonts w:hint="eastAsia"/>
              </w:rPr>
              <w:t>_</w:t>
            </w:r>
            <w:r>
              <w:t>Category</w:t>
            </w:r>
          </w:p>
        </w:tc>
      </w:tr>
      <w:tr w:rsidR="00A16CFC" w14:paraId="69570F92" w14:textId="77777777" w:rsidTr="00E0634F">
        <w:tc>
          <w:tcPr>
            <w:tcW w:w="848" w:type="dxa"/>
          </w:tcPr>
          <w:p w14:paraId="240216F4" w14:textId="77777777" w:rsidR="00A16CFC" w:rsidRDefault="00A16CFC" w:rsidP="00E0634F"/>
        </w:tc>
        <w:tc>
          <w:tcPr>
            <w:tcW w:w="1445" w:type="dxa"/>
          </w:tcPr>
          <w:p w14:paraId="7F374F3A" w14:textId="77777777" w:rsidR="00A16CFC" w:rsidRPr="004B1FA5" w:rsidRDefault="00A16CFC" w:rsidP="00E0634F">
            <w:r>
              <w:t>Display</w:t>
            </w:r>
          </w:p>
        </w:tc>
        <w:tc>
          <w:tcPr>
            <w:tcW w:w="1615" w:type="dxa"/>
          </w:tcPr>
          <w:p w14:paraId="07E753F1" w14:textId="77777777" w:rsidR="00A16CFC" w:rsidRDefault="00A16CFC" w:rsidP="00E0634F">
            <w:r>
              <w:t>Bit</w:t>
            </w:r>
          </w:p>
        </w:tc>
        <w:tc>
          <w:tcPr>
            <w:tcW w:w="926" w:type="dxa"/>
          </w:tcPr>
          <w:p w14:paraId="508BFF5E" w14:textId="77777777" w:rsidR="00A16CFC" w:rsidRDefault="00A16CFC" w:rsidP="00E0634F">
            <w:r>
              <w:rPr>
                <w:rFonts w:hint="eastAsia"/>
              </w:rPr>
              <w:t>Y</w:t>
            </w:r>
          </w:p>
        </w:tc>
        <w:tc>
          <w:tcPr>
            <w:tcW w:w="1309" w:type="dxa"/>
          </w:tcPr>
          <w:p w14:paraId="25D0A98B" w14:textId="77777777" w:rsidR="00A16CFC" w:rsidRDefault="00A16CFC" w:rsidP="00E0634F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14:paraId="5104FEA7" w14:textId="77777777" w:rsidR="00A16CFC" w:rsidRDefault="00A16CFC" w:rsidP="00E0634F">
            <w:r>
              <w:rPr>
                <w:rFonts w:hint="eastAsia"/>
              </w:rPr>
              <w:t>是否显示</w:t>
            </w:r>
          </w:p>
        </w:tc>
        <w:tc>
          <w:tcPr>
            <w:tcW w:w="1275" w:type="dxa"/>
          </w:tcPr>
          <w:p w14:paraId="47AA3F9C" w14:textId="77777777" w:rsidR="00A16CFC" w:rsidRDefault="00A16CFC" w:rsidP="00E0634F"/>
        </w:tc>
      </w:tr>
      <w:tr w:rsidR="00A16CFC" w14:paraId="1AC6E56B" w14:textId="77777777" w:rsidTr="00E0634F">
        <w:tc>
          <w:tcPr>
            <w:tcW w:w="848" w:type="dxa"/>
          </w:tcPr>
          <w:p w14:paraId="4BFD5451" w14:textId="77777777" w:rsidR="00A16CFC" w:rsidRDefault="00A16CFC" w:rsidP="00E0634F">
            <w:pPr>
              <w:ind w:left="210" w:right="210"/>
            </w:pPr>
          </w:p>
        </w:tc>
        <w:tc>
          <w:tcPr>
            <w:tcW w:w="1445" w:type="dxa"/>
          </w:tcPr>
          <w:p w14:paraId="50988011" w14:textId="77777777" w:rsidR="00A16CFC" w:rsidRDefault="00A16CFC" w:rsidP="00E0634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615" w:type="dxa"/>
          </w:tcPr>
          <w:p w14:paraId="0575E173" w14:textId="77777777" w:rsidR="00A16CFC" w:rsidRDefault="00A16CFC" w:rsidP="00E0634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26" w:type="dxa"/>
          </w:tcPr>
          <w:p w14:paraId="1656A104" w14:textId="77777777" w:rsidR="00A16CFC" w:rsidRDefault="00A16CFC" w:rsidP="00E0634F">
            <w:pPr>
              <w:ind w:right="210"/>
            </w:pPr>
            <w:r>
              <w:t>Y</w:t>
            </w:r>
          </w:p>
        </w:tc>
        <w:tc>
          <w:tcPr>
            <w:tcW w:w="1309" w:type="dxa"/>
          </w:tcPr>
          <w:p w14:paraId="146BDEB0" w14:textId="77777777" w:rsidR="00A16CFC" w:rsidRDefault="00A16CFC" w:rsidP="00E0634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14:paraId="094ABD50" w14:textId="77777777" w:rsidR="00A16CFC" w:rsidRDefault="00A16CFC" w:rsidP="00E0634F">
            <w:pPr>
              <w:ind w:right="210"/>
            </w:pPr>
          </w:p>
        </w:tc>
        <w:tc>
          <w:tcPr>
            <w:tcW w:w="1275" w:type="dxa"/>
          </w:tcPr>
          <w:p w14:paraId="134D6275" w14:textId="77777777" w:rsidR="00A16CFC" w:rsidRDefault="00A16CFC" w:rsidP="00E0634F">
            <w:pPr>
              <w:ind w:left="210" w:right="210"/>
            </w:pPr>
          </w:p>
        </w:tc>
      </w:tr>
      <w:tr w:rsidR="00A16CFC" w14:paraId="7E3508A5" w14:textId="77777777" w:rsidTr="00E0634F">
        <w:tc>
          <w:tcPr>
            <w:tcW w:w="848" w:type="dxa"/>
          </w:tcPr>
          <w:p w14:paraId="5B5BF537" w14:textId="77777777" w:rsidR="00A16CFC" w:rsidRDefault="00A16CFC" w:rsidP="00E0634F">
            <w:pPr>
              <w:ind w:left="210" w:right="210"/>
            </w:pPr>
          </w:p>
        </w:tc>
        <w:tc>
          <w:tcPr>
            <w:tcW w:w="1445" w:type="dxa"/>
          </w:tcPr>
          <w:p w14:paraId="71DB136C" w14:textId="77777777" w:rsidR="00A16CFC" w:rsidRDefault="00A16CFC" w:rsidP="00E0634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615" w:type="dxa"/>
          </w:tcPr>
          <w:p w14:paraId="7C850B45" w14:textId="77777777" w:rsidR="00A16CFC" w:rsidRDefault="00A16CFC" w:rsidP="00E0634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26" w:type="dxa"/>
          </w:tcPr>
          <w:p w14:paraId="170E4BC8" w14:textId="77777777" w:rsidR="00A16CFC" w:rsidRDefault="00A16CFC" w:rsidP="00E0634F">
            <w:pPr>
              <w:ind w:right="210"/>
            </w:pPr>
            <w:r>
              <w:t>Y</w:t>
            </w:r>
          </w:p>
        </w:tc>
        <w:tc>
          <w:tcPr>
            <w:tcW w:w="1309" w:type="dxa"/>
          </w:tcPr>
          <w:p w14:paraId="1A7DF8EC" w14:textId="77777777" w:rsidR="00A16CFC" w:rsidRDefault="00A16CFC" w:rsidP="00E0634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04" w:type="dxa"/>
          </w:tcPr>
          <w:p w14:paraId="6DC3313A" w14:textId="77777777" w:rsidR="00A16CFC" w:rsidRDefault="00A16CFC" w:rsidP="00E0634F">
            <w:pPr>
              <w:ind w:right="210"/>
            </w:pPr>
          </w:p>
        </w:tc>
        <w:tc>
          <w:tcPr>
            <w:tcW w:w="1275" w:type="dxa"/>
          </w:tcPr>
          <w:p w14:paraId="74446073" w14:textId="77777777" w:rsidR="00A16CFC" w:rsidRDefault="00A16CFC" w:rsidP="00E0634F">
            <w:pPr>
              <w:ind w:left="210" w:right="210"/>
            </w:pPr>
          </w:p>
        </w:tc>
      </w:tr>
    </w:tbl>
    <w:p w14:paraId="53999F4C" w14:textId="77777777" w:rsidR="00A16CFC" w:rsidRDefault="00A16CFC" w:rsidP="00A16CFC">
      <w:r>
        <w:rPr>
          <w:rFonts w:hint="eastAsia"/>
        </w:rPr>
        <w:t>|</w:t>
      </w:r>
    </w:p>
    <w:p w14:paraId="229D725A" w14:textId="77777777" w:rsidR="00A16CFC" w:rsidRDefault="00A16CFC" w:rsidP="00147409"/>
    <w:p w14:paraId="7412F5E8" w14:textId="1E0372D4" w:rsidR="008952E2" w:rsidRDefault="00AB4AA1" w:rsidP="008952E2">
      <w:pPr>
        <w:pStyle w:val="a0"/>
      </w:pPr>
      <w:bookmarkStart w:id="190" w:name="_Toc430249316"/>
      <w:r>
        <w:rPr>
          <w:rFonts w:hint="eastAsia"/>
        </w:rPr>
        <w:t>国家</w:t>
      </w:r>
      <w:r>
        <w:t>能力标准</w:t>
      </w:r>
      <w:r w:rsidR="008952E2">
        <w:rPr>
          <w:rFonts w:hint="eastAsia"/>
        </w:rPr>
        <w:t>课程表</w:t>
      </w:r>
      <w:bookmarkEnd w:id="190"/>
    </w:p>
    <w:p w14:paraId="1670B0F5" w14:textId="1D648FDE" w:rsidR="008952E2" w:rsidRDefault="008952E2" w:rsidP="008952E2">
      <w:r>
        <w:rPr>
          <w:rFonts w:hint="eastAsia"/>
        </w:rPr>
        <w:t>*</w:t>
      </w:r>
      <w:r>
        <w:t>NationalA</w:t>
      </w:r>
      <w:r w:rsidRPr="00171C39">
        <w:t>bility</w:t>
      </w:r>
      <w:r>
        <w:rPr>
          <w:rFonts w:hint="eastAsia"/>
        </w:rPr>
        <w:t>_</w:t>
      </w:r>
      <w:r w:rsidR="00225B6F">
        <w:t>Course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8"/>
        <w:gridCol w:w="1445"/>
        <w:gridCol w:w="1615"/>
        <w:gridCol w:w="926"/>
        <w:gridCol w:w="1309"/>
        <w:gridCol w:w="1104"/>
        <w:gridCol w:w="1275"/>
      </w:tblGrid>
      <w:tr w:rsidR="008952E2" w14:paraId="1BF62719" w14:textId="77777777" w:rsidTr="00E0634F">
        <w:tc>
          <w:tcPr>
            <w:tcW w:w="848" w:type="dxa"/>
          </w:tcPr>
          <w:p w14:paraId="7C415B3A" w14:textId="77777777" w:rsidR="008952E2" w:rsidRPr="002177A0" w:rsidRDefault="008952E2" w:rsidP="00E0634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45" w:type="dxa"/>
          </w:tcPr>
          <w:p w14:paraId="7255B10F" w14:textId="77777777" w:rsidR="008952E2" w:rsidRPr="002177A0" w:rsidRDefault="008952E2" w:rsidP="00E0634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615" w:type="dxa"/>
          </w:tcPr>
          <w:p w14:paraId="5C76895A" w14:textId="77777777" w:rsidR="008952E2" w:rsidRPr="002177A0" w:rsidRDefault="008952E2" w:rsidP="00E063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26" w:type="dxa"/>
          </w:tcPr>
          <w:p w14:paraId="4A803A1B" w14:textId="77777777" w:rsidR="008952E2" w:rsidRPr="002177A0" w:rsidRDefault="008952E2" w:rsidP="00E063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309" w:type="dxa"/>
          </w:tcPr>
          <w:p w14:paraId="3441F3AD" w14:textId="77777777" w:rsidR="008952E2" w:rsidRPr="002177A0" w:rsidRDefault="008952E2" w:rsidP="00E0634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04" w:type="dxa"/>
          </w:tcPr>
          <w:p w14:paraId="612E13D4" w14:textId="77777777" w:rsidR="008952E2" w:rsidRPr="002177A0" w:rsidRDefault="008952E2" w:rsidP="00E0634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275" w:type="dxa"/>
          </w:tcPr>
          <w:p w14:paraId="3FBBA001" w14:textId="77777777" w:rsidR="008952E2" w:rsidRPr="002177A0" w:rsidRDefault="008952E2" w:rsidP="00E0634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8952E2" w14:paraId="6E777A86" w14:textId="77777777" w:rsidTr="00E0634F">
        <w:tc>
          <w:tcPr>
            <w:tcW w:w="848" w:type="dxa"/>
          </w:tcPr>
          <w:p w14:paraId="4D46B0AA" w14:textId="77777777" w:rsidR="008952E2" w:rsidRDefault="008952E2" w:rsidP="00E0634F"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445" w:type="dxa"/>
          </w:tcPr>
          <w:p w14:paraId="2BF447A5" w14:textId="77777777" w:rsidR="008952E2" w:rsidRDefault="008952E2" w:rsidP="00E0634F">
            <w:r>
              <w:rPr>
                <w:rFonts w:hint="eastAsia"/>
              </w:rPr>
              <w:t>Id</w:t>
            </w:r>
          </w:p>
        </w:tc>
        <w:tc>
          <w:tcPr>
            <w:tcW w:w="1615" w:type="dxa"/>
          </w:tcPr>
          <w:p w14:paraId="556D4F45" w14:textId="77777777" w:rsidR="008952E2" w:rsidRDefault="008952E2" w:rsidP="00E0634F"/>
        </w:tc>
        <w:tc>
          <w:tcPr>
            <w:tcW w:w="926" w:type="dxa"/>
          </w:tcPr>
          <w:p w14:paraId="5D86EB19" w14:textId="77777777" w:rsidR="008952E2" w:rsidRDefault="008952E2" w:rsidP="00E0634F"/>
        </w:tc>
        <w:tc>
          <w:tcPr>
            <w:tcW w:w="1309" w:type="dxa"/>
          </w:tcPr>
          <w:p w14:paraId="1BF6008A" w14:textId="77777777" w:rsidR="008952E2" w:rsidRDefault="008952E2" w:rsidP="00E0634F"/>
        </w:tc>
        <w:tc>
          <w:tcPr>
            <w:tcW w:w="1104" w:type="dxa"/>
          </w:tcPr>
          <w:p w14:paraId="477F7B89" w14:textId="77777777" w:rsidR="008952E2" w:rsidRDefault="008952E2" w:rsidP="00E0634F">
            <w:r>
              <w:rPr>
                <w:rFonts w:hint="eastAsia"/>
              </w:rPr>
              <w:t>编号</w:t>
            </w:r>
          </w:p>
        </w:tc>
        <w:tc>
          <w:tcPr>
            <w:tcW w:w="1275" w:type="dxa"/>
          </w:tcPr>
          <w:p w14:paraId="00B3029A" w14:textId="77777777" w:rsidR="008952E2" w:rsidRDefault="008952E2" w:rsidP="00E0634F"/>
        </w:tc>
      </w:tr>
      <w:tr w:rsidR="008952E2" w14:paraId="60718EA3" w14:textId="77777777" w:rsidTr="00E0634F">
        <w:tc>
          <w:tcPr>
            <w:tcW w:w="848" w:type="dxa"/>
          </w:tcPr>
          <w:p w14:paraId="78A469CD" w14:textId="77777777" w:rsidR="008952E2" w:rsidRDefault="008952E2" w:rsidP="00E0634F"/>
        </w:tc>
        <w:tc>
          <w:tcPr>
            <w:tcW w:w="1445" w:type="dxa"/>
          </w:tcPr>
          <w:p w14:paraId="567BE445" w14:textId="77777777" w:rsidR="008952E2" w:rsidRDefault="008952E2" w:rsidP="00E0634F">
            <w:pPr>
              <w:ind w:right="210"/>
            </w:pPr>
            <w:r>
              <w:rPr>
                <w:rFonts w:hint="eastAsia"/>
              </w:rPr>
              <w:t>Title</w:t>
            </w:r>
          </w:p>
        </w:tc>
        <w:tc>
          <w:tcPr>
            <w:tcW w:w="1615" w:type="dxa"/>
          </w:tcPr>
          <w:p w14:paraId="69F0FC36" w14:textId="6A066B28" w:rsidR="008952E2" w:rsidRDefault="008952E2" w:rsidP="001B67BC">
            <w:pPr>
              <w:ind w:right="210"/>
            </w:pPr>
            <w:r>
              <w:t>N</w:t>
            </w:r>
            <w:r>
              <w:rPr>
                <w:rFonts w:hint="eastAsia"/>
              </w:rPr>
              <w:t>varchar(</w:t>
            </w:r>
            <w:r w:rsidR="001B67BC">
              <w:t>5</w:t>
            </w:r>
            <w:r>
              <w:t>0)</w:t>
            </w:r>
          </w:p>
        </w:tc>
        <w:tc>
          <w:tcPr>
            <w:tcW w:w="926" w:type="dxa"/>
          </w:tcPr>
          <w:p w14:paraId="5D0898F4" w14:textId="77777777" w:rsidR="008952E2" w:rsidRDefault="008952E2" w:rsidP="00E0634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309" w:type="dxa"/>
          </w:tcPr>
          <w:p w14:paraId="2DE0B3B7" w14:textId="77777777" w:rsidR="008952E2" w:rsidRDefault="008952E2" w:rsidP="00E0634F">
            <w:pPr>
              <w:ind w:right="210"/>
            </w:pPr>
          </w:p>
        </w:tc>
        <w:tc>
          <w:tcPr>
            <w:tcW w:w="1104" w:type="dxa"/>
          </w:tcPr>
          <w:p w14:paraId="205B3C9D" w14:textId="77777777" w:rsidR="008952E2" w:rsidRDefault="008952E2" w:rsidP="00E0634F"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</w:tcPr>
          <w:p w14:paraId="6731114C" w14:textId="77777777" w:rsidR="008952E2" w:rsidRDefault="008952E2" w:rsidP="00E0634F"/>
        </w:tc>
      </w:tr>
      <w:tr w:rsidR="008952E2" w14:paraId="2D704F1A" w14:textId="77777777" w:rsidTr="00E0634F">
        <w:tc>
          <w:tcPr>
            <w:tcW w:w="848" w:type="dxa"/>
          </w:tcPr>
          <w:p w14:paraId="7F79F0FB" w14:textId="77777777" w:rsidR="008952E2" w:rsidRDefault="008952E2" w:rsidP="00E0634F"/>
        </w:tc>
        <w:tc>
          <w:tcPr>
            <w:tcW w:w="1445" w:type="dxa"/>
          </w:tcPr>
          <w:p w14:paraId="041ED15C" w14:textId="77777777" w:rsidR="008952E2" w:rsidRDefault="008952E2" w:rsidP="00E0634F">
            <w:pPr>
              <w:ind w:right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615" w:type="dxa"/>
          </w:tcPr>
          <w:p w14:paraId="2D5279C9" w14:textId="05D3A271" w:rsidR="008952E2" w:rsidRDefault="008952E2" w:rsidP="001B67BC">
            <w:pPr>
              <w:ind w:right="210"/>
            </w:pPr>
            <w:r>
              <w:rPr>
                <w:rFonts w:hint="eastAsia"/>
              </w:rPr>
              <w:t>varchar(</w:t>
            </w:r>
            <w:r w:rsidR="001B67BC">
              <w:t>5</w:t>
            </w:r>
            <w:r>
              <w:t>00)</w:t>
            </w:r>
          </w:p>
        </w:tc>
        <w:tc>
          <w:tcPr>
            <w:tcW w:w="926" w:type="dxa"/>
          </w:tcPr>
          <w:p w14:paraId="5016D2CF" w14:textId="77777777" w:rsidR="008952E2" w:rsidRDefault="008952E2" w:rsidP="00E0634F"/>
        </w:tc>
        <w:tc>
          <w:tcPr>
            <w:tcW w:w="1309" w:type="dxa"/>
          </w:tcPr>
          <w:p w14:paraId="16A23148" w14:textId="77777777" w:rsidR="008952E2" w:rsidRDefault="008952E2" w:rsidP="00E0634F"/>
        </w:tc>
        <w:tc>
          <w:tcPr>
            <w:tcW w:w="1104" w:type="dxa"/>
          </w:tcPr>
          <w:p w14:paraId="67496814" w14:textId="77777777" w:rsidR="008952E2" w:rsidRDefault="008952E2" w:rsidP="00E0634F">
            <w:r>
              <w:rPr>
                <w:rFonts w:hint="eastAsia"/>
              </w:rPr>
              <w:t>内容</w:t>
            </w:r>
          </w:p>
        </w:tc>
        <w:tc>
          <w:tcPr>
            <w:tcW w:w="1275" w:type="dxa"/>
          </w:tcPr>
          <w:p w14:paraId="062AA7B4" w14:textId="77777777" w:rsidR="008952E2" w:rsidRDefault="008952E2" w:rsidP="00E0634F"/>
        </w:tc>
      </w:tr>
      <w:tr w:rsidR="008952E2" w14:paraId="1F7FEF6A" w14:textId="77777777" w:rsidTr="00E0634F">
        <w:tc>
          <w:tcPr>
            <w:tcW w:w="848" w:type="dxa"/>
          </w:tcPr>
          <w:p w14:paraId="00674541" w14:textId="77777777" w:rsidR="008952E2" w:rsidRDefault="008952E2" w:rsidP="00E0634F"/>
        </w:tc>
        <w:tc>
          <w:tcPr>
            <w:tcW w:w="1445" w:type="dxa"/>
          </w:tcPr>
          <w:p w14:paraId="14D87188" w14:textId="77777777" w:rsidR="008952E2" w:rsidRPr="004B1FA5" w:rsidRDefault="008952E2" w:rsidP="00E0634F">
            <w:r>
              <w:t>Display</w:t>
            </w:r>
          </w:p>
        </w:tc>
        <w:tc>
          <w:tcPr>
            <w:tcW w:w="1615" w:type="dxa"/>
          </w:tcPr>
          <w:p w14:paraId="4E883A9C" w14:textId="77777777" w:rsidR="008952E2" w:rsidRDefault="008952E2" w:rsidP="00E0634F">
            <w:r>
              <w:t>Bit</w:t>
            </w:r>
          </w:p>
        </w:tc>
        <w:tc>
          <w:tcPr>
            <w:tcW w:w="926" w:type="dxa"/>
          </w:tcPr>
          <w:p w14:paraId="5B3D5076" w14:textId="77777777" w:rsidR="008952E2" w:rsidRDefault="008952E2" w:rsidP="00E0634F">
            <w:r>
              <w:rPr>
                <w:rFonts w:hint="eastAsia"/>
              </w:rPr>
              <w:t>Y</w:t>
            </w:r>
          </w:p>
        </w:tc>
        <w:tc>
          <w:tcPr>
            <w:tcW w:w="1309" w:type="dxa"/>
          </w:tcPr>
          <w:p w14:paraId="5A44B075" w14:textId="77777777" w:rsidR="008952E2" w:rsidRDefault="008952E2" w:rsidP="00E0634F"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14:paraId="1832606F" w14:textId="77777777" w:rsidR="008952E2" w:rsidRDefault="008952E2" w:rsidP="00E0634F">
            <w:r>
              <w:rPr>
                <w:rFonts w:hint="eastAsia"/>
              </w:rPr>
              <w:t>是否显示</w:t>
            </w:r>
          </w:p>
        </w:tc>
        <w:tc>
          <w:tcPr>
            <w:tcW w:w="1275" w:type="dxa"/>
          </w:tcPr>
          <w:p w14:paraId="5FAA3353" w14:textId="77777777" w:rsidR="008952E2" w:rsidRDefault="008952E2" w:rsidP="00E0634F"/>
        </w:tc>
      </w:tr>
      <w:tr w:rsidR="008952E2" w14:paraId="2365F616" w14:textId="77777777" w:rsidTr="00E0634F">
        <w:tc>
          <w:tcPr>
            <w:tcW w:w="848" w:type="dxa"/>
          </w:tcPr>
          <w:p w14:paraId="0A107D71" w14:textId="77777777" w:rsidR="008952E2" w:rsidRDefault="008952E2" w:rsidP="00E0634F">
            <w:pPr>
              <w:ind w:left="210" w:right="210"/>
            </w:pPr>
          </w:p>
        </w:tc>
        <w:tc>
          <w:tcPr>
            <w:tcW w:w="1445" w:type="dxa"/>
          </w:tcPr>
          <w:p w14:paraId="35A919EA" w14:textId="77777777" w:rsidR="008952E2" w:rsidRDefault="008952E2" w:rsidP="00E0634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615" w:type="dxa"/>
          </w:tcPr>
          <w:p w14:paraId="3353F2E3" w14:textId="77777777" w:rsidR="008952E2" w:rsidRDefault="008952E2" w:rsidP="00E0634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26" w:type="dxa"/>
          </w:tcPr>
          <w:p w14:paraId="3699AFE1" w14:textId="77777777" w:rsidR="008952E2" w:rsidRDefault="008952E2" w:rsidP="00E0634F">
            <w:pPr>
              <w:ind w:right="210"/>
            </w:pPr>
            <w:r>
              <w:t>Y</w:t>
            </w:r>
          </w:p>
        </w:tc>
        <w:tc>
          <w:tcPr>
            <w:tcW w:w="1309" w:type="dxa"/>
          </w:tcPr>
          <w:p w14:paraId="40FD142B" w14:textId="77777777" w:rsidR="008952E2" w:rsidRDefault="008952E2" w:rsidP="00E0634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14:paraId="47FB8FC2" w14:textId="77777777" w:rsidR="008952E2" w:rsidRDefault="008952E2" w:rsidP="00E0634F">
            <w:pPr>
              <w:ind w:right="210"/>
            </w:pPr>
          </w:p>
        </w:tc>
        <w:tc>
          <w:tcPr>
            <w:tcW w:w="1275" w:type="dxa"/>
          </w:tcPr>
          <w:p w14:paraId="18C6F306" w14:textId="77777777" w:rsidR="008952E2" w:rsidRDefault="008952E2" w:rsidP="00E0634F">
            <w:pPr>
              <w:ind w:left="210" w:right="210"/>
            </w:pPr>
          </w:p>
        </w:tc>
      </w:tr>
      <w:tr w:rsidR="008952E2" w14:paraId="5E1D36FF" w14:textId="77777777" w:rsidTr="00E0634F">
        <w:tc>
          <w:tcPr>
            <w:tcW w:w="848" w:type="dxa"/>
          </w:tcPr>
          <w:p w14:paraId="199E79B8" w14:textId="77777777" w:rsidR="008952E2" w:rsidRDefault="008952E2" w:rsidP="00E0634F">
            <w:pPr>
              <w:ind w:left="210" w:right="210"/>
            </w:pPr>
          </w:p>
        </w:tc>
        <w:tc>
          <w:tcPr>
            <w:tcW w:w="1445" w:type="dxa"/>
          </w:tcPr>
          <w:p w14:paraId="6FB04582" w14:textId="77777777" w:rsidR="008952E2" w:rsidRDefault="008952E2" w:rsidP="00E0634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615" w:type="dxa"/>
          </w:tcPr>
          <w:p w14:paraId="586778DF" w14:textId="77777777" w:rsidR="008952E2" w:rsidRDefault="008952E2" w:rsidP="00E0634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26" w:type="dxa"/>
          </w:tcPr>
          <w:p w14:paraId="1494EB8A" w14:textId="77777777" w:rsidR="008952E2" w:rsidRDefault="008952E2" w:rsidP="00E0634F">
            <w:pPr>
              <w:ind w:right="210"/>
            </w:pPr>
            <w:r>
              <w:t>Y</w:t>
            </w:r>
          </w:p>
        </w:tc>
        <w:tc>
          <w:tcPr>
            <w:tcW w:w="1309" w:type="dxa"/>
          </w:tcPr>
          <w:p w14:paraId="301CCF85" w14:textId="77777777" w:rsidR="008952E2" w:rsidRDefault="008952E2" w:rsidP="00E0634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04" w:type="dxa"/>
          </w:tcPr>
          <w:p w14:paraId="5C51F89B" w14:textId="77777777" w:rsidR="008952E2" w:rsidRDefault="008952E2" w:rsidP="00E0634F">
            <w:pPr>
              <w:ind w:right="210"/>
            </w:pPr>
          </w:p>
        </w:tc>
        <w:tc>
          <w:tcPr>
            <w:tcW w:w="1275" w:type="dxa"/>
          </w:tcPr>
          <w:p w14:paraId="4FBB4399" w14:textId="77777777" w:rsidR="008952E2" w:rsidRDefault="008952E2" w:rsidP="00E0634F">
            <w:pPr>
              <w:ind w:left="210" w:right="210"/>
            </w:pPr>
          </w:p>
        </w:tc>
      </w:tr>
    </w:tbl>
    <w:p w14:paraId="21D3BC7D" w14:textId="77777777" w:rsidR="008952E2" w:rsidRDefault="008952E2" w:rsidP="008952E2">
      <w:r>
        <w:rPr>
          <w:rFonts w:hint="eastAsia"/>
        </w:rPr>
        <w:t>|</w:t>
      </w:r>
    </w:p>
    <w:p w14:paraId="50DE1D32" w14:textId="77777777" w:rsidR="008952E2" w:rsidRDefault="008952E2" w:rsidP="00147409"/>
    <w:p w14:paraId="346B88DC" w14:textId="0558E86A" w:rsidR="00225B6F" w:rsidRDefault="00AB4AA1" w:rsidP="00225B6F">
      <w:pPr>
        <w:pStyle w:val="a0"/>
      </w:pPr>
      <w:bookmarkStart w:id="191" w:name="_Toc430249317"/>
      <w:r>
        <w:rPr>
          <w:rFonts w:hint="eastAsia"/>
        </w:rPr>
        <w:t>国家</w:t>
      </w:r>
      <w:r>
        <w:t>能力标准</w:t>
      </w:r>
      <w:r w:rsidR="00225B6F">
        <w:rPr>
          <w:rFonts w:hint="eastAsia"/>
        </w:rPr>
        <w:t>标准</w:t>
      </w:r>
      <w:r w:rsidR="00225B6F">
        <w:t>和</w:t>
      </w:r>
      <w:r w:rsidR="00225B6F">
        <w:rPr>
          <w:rFonts w:hint="eastAsia"/>
        </w:rPr>
        <w:t>课程关联表</w:t>
      </w:r>
      <w:bookmarkEnd w:id="191"/>
    </w:p>
    <w:p w14:paraId="1C6E31AC" w14:textId="5315BA06" w:rsidR="00225B6F" w:rsidRDefault="00225B6F" w:rsidP="00225B6F">
      <w:r>
        <w:rPr>
          <w:rFonts w:hint="eastAsia"/>
        </w:rPr>
        <w:t>*</w:t>
      </w:r>
      <w:r>
        <w:t>NationalA</w:t>
      </w:r>
      <w:r w:rsidRPr="00171C39">
        <w:t>bility</w:t>
      </w:r>
      <w:r>
        <w:rPr>
          <w:rFonts w:hint="eastAsia"/>
        </w:rPr>
        <w:t>_</w:t>
      </w:r>
      <w:r>
        <w:t>CourseInS</w:t>
      </w:r>
      <w:r w:rsidRPr="00A16CFC">
        <w:t>tandards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8"/>
        <w:gridCol w:w="1445"/>
        <w:gridCol w:w="1615"/>
        <w:gridCol w:w="926"/>
        <w:gridCol w:w="1309"/>
        <w:gridCol w:w="1104"/>
        <w:gridCol w:w="1275"/>
      </w:tblGrid>
      <w:tr w:rsidR="00225B6F" w14:paraId="3AB3ADE5" w14:textId="77777777" w:rsidTr="00E0634F">
        <w:tc>
          <w:tcPr>
            <w:tcW w:w="848" w:type="dxa"/>
          </w:tcPr>
          <w:p w14:paraId="4A744D7B" w14:textId="77777777" w:rsidR="00225B6F" w:rsidRPr="002177A0" w:rsidRDefault="00225B6F" w:rsidP="00E0634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45" w:type="dxa"/>
          </w:tcPr>
          <w:p w14:paraId="6ACD31C9" w14:textId="77777777" w:rsidR="00225B6F" w:rsidRPr="002177A0" w:rsidRDefault="00225B6F" w:rsidP="00E0634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615" w:type="dxa"/>
          </w:tcPr>
          <w:p w14:paraId="5CFBDE82" w14:textId="77777777" w:rsidR="00225B6F" w:rsidRPr="002177A0" w:rsidRDefault="00225B6F" w:rsidP="00E063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26" w:type="dxa"/>
          </w:tcPr>
          <w:p w14:paraId="4594100C" w14:textId="77777777" w:rsidR="00225B6F" w:rsidRPr="002177A0" w:rsidRDefault="00225B6F" w:rsidP="00E063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309" w:type="dxa"/>
          </w:tcPr>
          <w:p w14:paraId="5C3868A3" w14:textId="77777777" w:rsidR="00225B6F" w:rsidRPr="002177A0" w:rsidRDefault="00225B6F" w:rsidP="00E0634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04" w:type="dxa"/>
          </w:tcPr>
          <w:p w14:paraId="7B130B9B" w14:textId="77777777" w:rsidR="00225B6F" w:rsidRPr="002177A0" w:rsidRDefault="00225B6F" w:rsidP="00E0634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275" w:type="dxa"/>
          </w:tcPr>
          <w:p w14:paraId="24B123B5" w14:textId="77777777" w:rsidR="00225B6F" w:rsidRPr="002177A0" w:rsidRDefault="00225B6F" w:rsidP="00E0634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225B6F" w14:paraId="55D4C34C" w14:textId="77777777" w:rsidTr="00E0634F">
        <w:tc>
          <w:tcPr>
            <w:tcW w:w="848" w:type="dxa"/>
          </w:tcPr>
          <w:p w14:paraId="1A230D8D" w14:textId="77777777" w:rsidR="00225B6F" w:rsidRDefault="00225B6F" w:rsidP="00E0634F">
            <w:r>
              <w:rPr>
                <w:rFonts w:hint="eastAsia"/>
              </w:rPr>
              <w:t>y</w:t>
            </w:r>
          </w:p>
        </w:tc>
        <w:tc>
          <w:tcPr>
            <w:tcW w:w="1445" w:type="dxa"/>
          </w:tcPr>
          <w:p w14:paraId="4DCB8827" w14:textId="77777777" w:rsidR="00225B6F" w:rsidRDefault="00225B6F" w:rsidP="00E0634F">
            <w:r>
              <w:rPr>
                <w:rFonts w:hint="eastAsia"/>
              </w:rPr>
              <w:t>Id</w:t>
            </w:r>
          </w:p>
        </w:tc>
        <w:tc>
          <w:tcPr>
            <w:tcW w:w="1615" w:type="dxa"/>
          </w:tcPr>
          <w:p w14:paraId="14332746" w14:textId="77777777" w:rsidR="00225B6F" w:rsidRDefault="00225B6F" w:rsidP="00E0634F"/>
        </w:tc>
        <w:tc>
          <w:tcPr>
            <w:tcW w:w="926" w:type="dxa"/>
          </w:tcPr>
          <w:p w14:paraId="09765983" w14:textId="77777777" w:rsidR="00225B6F" w:rsidRDefault="00225B6F" w:rsidP="00E0634F"/>
        </w:tc>
        <w:tc>
          <w:tcPr>
            <w:tcW w:w="1309" w:type="dxa"/>
          </w:tcPr>
          <w:p w14:paraId="1C54A918" w14:textId="77777777" w:rsidR="00225B6F" w:rsidRDefault="00225B6F" w:rsidP="00E0634F"/>
        </w:tc>
        <w:tc>
          <w:tcPr>
            <w:tcW w:w="1104" w:type="dxa"/>
          </w:tcPr>
          <w:p w14:paraId="76E7C187" w14:textId="77777777" w:rsidR="00225B6F" w:rsidRDefault="00225B6F" w:rsidP="00E0634F">
            <w:r>
              <w:rPr>
                <w:rFonts w:hint="eastAsia"/>
              </w:rPr>
              <w:t>编号</w:t>
            </w:r>
          </w:p>
        </w:tc>
        <w:tc>
          <w:tcPr>
            <w:tcW w:w="1275" w:type="dxa"/>
          </w:tcPr>
          <w:p w14:paraId="33F840A5" w14:textId="77777777" w:rsidR="00225B6F" w:rsidRDefault="00225B6F" w:rsidP="00E0634F"/>
        </w:tc>
      </w:tr>
      <w:tr w:rsidR="00225B6F" w14:paraId="644739AE" w14:textId="77777777" w:rsidTr="00E0634F">
        <w:tc>
          <w:tcPr>
            <w:tcW w:w="848" w:type="dxa"/>
          </w:tcPr>
          <w:p w14:paraId="5E550DC7" w14:textId="77777777" w:rsidR="00225B6F" w:rsidRDefault="00225B6F" w:rsidP="00E0634F"/>
        </w:tc>
        <w:tc>
          <w:tcPr>
            <w:tcW w:w="1445" w:type="dxa"/>
          </w:tcPr>
          <w:p w14:paraId="7FFE7CF5" w14:textId="727E3555" w:rsidR="00225B6F" w:rsidRDefault="00225B6F" w:rsidP="00E0634F">
            <w:pPr>
              <w:ind w:right="210"/>
            </w:pPr>
            <w:r>
              <w:rPr>
                <w:rFonts w:hint="eastAsia"/>
              </w:rPr>
              <w:t>Course</w:t>
            </w:r>
            <w:r>
              <w:t>Id</w:t>
            </w:r>
          </w:p>
        </w:tc>
        <w:tc>
          <w:tcPr>
            <w:tcW w:w="1615" w:type="dxa"/>
          </w:tcPr>
          <w:p w14:paraId="610CB1E5" w14:textId="425D472B" w:rsidR="00225B6F" w:rsidRDefault="00225B6F" w:rsidP="00E0634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6" w:type="dxa"/>
          </w:tcPr>
          <w:p w14:paraId="3F1197CD" w14:textId="0F80144A" w:rsidR="00225B6F" w:rsidRDefault="00225B6F" w:rsidP="00E0634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309" w:type="dxa"/>
          </w:tcPr>
          <w:p w14:paraId="20F965BF" w14:textId="77777777" w:rsidR="00225B6F" w:rsidRDefault="00225B6F" w:rsidP="00E0634F">
            <w:pPr>
              <w:ind w:right="210"/>
            </w:pPr>
          </w:p>
        </w:tc>
        <w:tc>
          <w:tcPr>
            <w:tcW w:w="1104" w:type="dxa"/>
          </w:tcPr>
          <w:p w14:paraId="1AC114CD" w14:textId="038E6607" w:rsidR="00225B6F" w:rsidRDefault="00225B6F" w:rsidP="00E0634F"/>
        </w:tc>
        <w:tc>
          <w:tcPr>
            <w:tcW w:w="1275" w:type="dxa"/>
          </w:tcPr>
          <w:p w14:paraId="7C47A9BA" w14:textId="77777777" w:rsidR="00225B6F" w:rsidRDefault="00225B6F" w:rsidP="00E0634F"/>
        </w:tc>
      </w:tr>
      <w:tr w:rsidR="00225B6F" w14:paraId="3914E7CC" w14:textId="77777777" w:rsidTr="00E0634F">
        <w:tc>
          <w:tcPr>
            <w:tcW w:w="848" w:type="dxa"/>
          </w:tcPr>
          <w:p w14:paraId="1B7CC4D2" w14:textId="77777777" w:rsidR="00225B6F" w:rsidRDefault="00225B6F" w:rsidP="00E0634F"/>
        </w:tc>
        <w:tc>
          <w:tcPr>
            <w:tcW w:w="1445" w:type="dxa"/>
          </w:tcPr>
          <w:p w14:paraId="1C976264" w14:textId="0389554B" w:rsidR="00225B6F" w:rsidRDefault="00225B6F" w:rsidP="00E0634F">
            <w:pPr>
              <w:ind w:right="210"/>
            </w:pPr>
            <w:r>
              <w:t>StandardId</w:t>
            </w:r>
          </w:p>
        </w:tc>
        <w:tc>
          <w:tcPr>
            <w:tcW w:w="1615" w:type="dxa"/>
          </w:tcPr>
          <w:p w14:paraId="76A64F58" w14:textId="52AB3281" w:rsidR="00225B6F" w:rsidRDefault="00225B6F" w:rsidP="00E0634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6" w:type="dxa"/>
          </w:tcPr>
          <w:p w14:paraId="653EEBF0" w14:textId="0CBD6E0F" w:rsidR="00225B6F" w:rsidRDefault="00225B6F" w:rsidP="00E0634F">
            <w:r>
              <w:rPr>
                <w:rFonts w:hint="eastAsia"/>
              </w:rPr>
              <w:t>Y</w:t>
            </w:r>
          </w:p>
        </w:tc>
        <w:tc>
          <w:tcPr>
            <w:tcW w:w="1309" w:type="dxa"/>
          </w:tcPr>
          <w:p w14:paraId="39EE3187" w14:textId="77777777" w:rsidR="00225B6F" w:rsidRDefault="00225B6F" w:rsidP="00E0634F"/>
        </w:tc>
        <w:tc>
          <w:tcPr>
            <w:tcW w:w="1104" w:type="dxa"/>
          </w:tcPr>
          <w:p w14:paraId="01EECBA2" w14:textId="6F65E74D" w:rsidR="00225B6F" w:rsidRDefault="00225B6F" w:rsidP="00E0634F"/>
        </w:tc>
        <w:tc>
          <w:tcPr>
            <w:tcW w:w="1275" w:type="dxa"/>
          </w:tcPr>
          <w:p w14:paraId="4106B32F" w14:textId="77777777" w:rsidR="00225B6F" w:rsidRDefault="00225B6F" w:rsidP="00E0634F"/>
        </w:tc>
      </w:tr>
      <w:tr w:rsidR="00225B6F" w14:paraId="298B34D9" w14:textId="77777777" w:rsidTr="00E0634F">
        <w:tc>
          <w:tcPr>
            <w:tcW w:w="848" w:type="dxa"/>
          </w:tcPr>
          <w:p w14:paraId="3AB83304" w14:textId="77777777" w:rsidR="00225B6F" w:rsidRDefault="00225B6F" w:rsidP="00E0634F">
            <w:pPr>
              <w:ind w:left="210" w:right="210"/>
            </w:pPr>
          </w:p>
        </w:tc>
        <w:tc>
          <w:tcPr>
            <w:tcW w:w="1445" w:type="dxa"/>
          </w:tcPr>
          <w:p w14:paraId="4789FFC3" w14:textId="77777777" w:rsidR="00225B6F" w:rsidRDefault="00225B6F" w:rsidP="00E0634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615" w:type="dxa"/>
          </w:tcPr>
          <w:p w14:paraId="1425B77B" w14:textId="77777777" w:rsidR="00225B6F" w:rsidRDefault="00225B6F" w:rsidP="00E0634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26" w:type="dxa"/>
          </w:tcPr>
          <w:p w14:paraId="05FCA2C8" w14:textId="77777777" w:rsidR="00225B6F" w:rsidRDefault="00225B6F" w:rsidP="00E0634F">
            <w:pPr>
              <w:ind w:right="210"/>
            </w:pPr>
            <w:r>
              <w:t>Y</w:t>
            </w:r>
          </w:p>
        </w:tc>
        <w:tc>
          <w:tcPr>
            <w:tcW w:w="1309" w:type="dxa"/>
          </w:tcPr>
          <w:p w14:paraId="47FD95DE" w14:textId="77777777" w:rsidR="00225B6F" w:rsidRDefault="00225B6F" w:rsidP="00E0634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14:paraId="666B3CDD" w14:textId="77777777" w:rsidR="00225B6F" w:rsidRDefault="00225B6F" w:rsidP="00E0634F">
            <w:pPr>
              <w:ind w:right="210"/>
            </w:pPr>
          </w:p>
        </w:tc>
        <w:tc>
          <w:tcPr>
            <w:tcW w:w="1275" w:type="dxa"/>
          </w:tcPr>
          <w:p w14:paraId="3B0AD49C" w14:textId="77777777" w:rsidR="00225B6F" w:rsidRDefault="00225B6F" w:rsidP="00E0634F">
            <w:pPr>
              <w:ind w:left="210" w:right="210"/>
            </w:pPr>
          </w:p>
        </w:tc>
      </w:tr>
      <w:tr w:rsidR="00225B6F" w14:paraId="63AF714B" w14:textId="77777777" w:rsidTr="00E0634F">
        <w:tc>
          <w:tcPr>
            <w:tcW w:w="848" w:type="dxa"/>
          </w:tcPr>
          <w:p w14:paraId="5C7729F1" w14:textId="77777777" w:rsidR="00225B6F" w:rsidRDefault="00225B6F" w:rsidP="00E0634F">
            <w:pPr>
              <w:ind w:left="210" w:right="210"/>
            </w:pPr>
          </w:p>
        </w:tc>
        <w:tc>
          <w:tcPr>
            <w:tcW w:w="1445" w:type="dxa"/>
          </w:tcPr>
          <w:p w14:paraId="6290FCD5" w14:textId="77777777" w:rsidR="00225B6F" w:rsidRDefault="00225B6F" w:rsidP="00E0634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615" w:type="dxa"/>
          </w:tcPr>
          <w:p w14:paraId="6F406200" w14:textId="77777777" w:rsidR="00225B6F" w:rsidRDefault="00225B6F" w:rsidP="00E0634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26" w:type="dxa"/>
          </w:tcPr>
          <w:p w14:paraId="13FC860D" w14:textId="77777777" w:rsidR="00225B6F" w:rsidRDefault="00225B6F" w:rsidP="00E0634F">
            <w:pPr>
              <w:ind w:right="210"/>
            </w:pPr>
            <w:r>
              <w:t>Y</w:t>
            </w:r>
          </w:p>
        </w:tc>
        <w:tc>
          <w:tcPr>
            <w:tcW w:w="1309" w:type="dxa"/>
          </w:tcPr>
          <w:p w14:paraId="59AF5180" w14:textId="77777777" w:rsidR="00225B6F" w:rsidRDefault="00225B6F" w:rsidP="00E0634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04" w:type="dxa"/>
          </w:tcPr>
          <w:p w14:paraId="35D67EDB" w14:textId="77777777" w:rsidR="00225B6F" w:rsidRDefault="00225B6F" w:rsidP="00E0634F">
            <w:pPr>
              <w:ind w:right="210"/>
            </w:pPr>
          </w:p>
        </w:tc>
        <w:tc>
          <w:tcPr>
            <w:tcW w:w="1275" w:type="dxa"/>
          </w:tcPr>
          <w:p w14:paraId="00CD6BDB" w14:textId="77777777" w:rsidR="00225B6F" w:rsidRDefault="00225B6F" w:rsidP="00E0634F">
            <w:pPr>
              <w:ind w:left="210" w:right="210"/>
            </w:pPr>
          </w:p>
        </w:tc>
      </w:tr>
    </w:tbl>
    <w:p w14:paraId="5C9A480D" w14:textId="77777777" w:rsidR="00225B6F" w:rsidRDefault="00225B6F" w:rsidP="00225B6F">
      <w:r>
        <w:rPr>
          <w:rFonts w:hint="eastAsia"/>
        </w:rPr>
        <w:t>|</w:t>
      </w:r>
    </w:p>
    <w:p w14:paraId="1A43C1B9" w14:textId="77777777" w:rsidR="00225B6F" w:rsidRDefault="00225B6F" w:rsidP="00147409"/>
    <w:p w14:paraId="20BC52DF" w14:textId="77777777" w:rsidR="00563153" w:rsidRDefault="00563153" w:rsidP="00147409"/>
    <w:p w14:paraId="4304B82B" w14:textId="0F7393F8" w:rsidR="00563153" w:rsidRDefault="00563153" w:rsidP="00563153">
      <w:pPr>
        <w:pStyle w:val="a0"/>
      </w:pPr>
      <w:bookmarkStart w:id="192" w:name="_Toc430249318"/>
      <w:r>
        <w:rPr>
          <w:rFonts w:hint="eastAsia"/>
        </w:rPr>
        <w:t>上海</w:t>
      </w:r>
      <w:r>
        <w:t>课程</w:t>
      </w:r>
      <w:r>
        <w:rPr>
          <w:rFonts w:hint="eastAsia"/>
        </w:rPr>
        <w:t>小类</w:t>
      </w:r>
      <w:r>
        <w:t>和</w:t>
      </w:r>
      <w:r>
        <w:rPr>
          <w:rFonts w:hint="eastAsia"/>
        </w:rPr>
        <w:t>国标课程关联表</w:t>
      </w:r>
      <w:bookmarkEnd w:id="192"/>
    </w:p>
    <w:p w14:paraId="271A3299" w14:textId="6AB2CD09" w:rsidR="00563153" w:rsidRDefault="00563153" w:rsidP="00563153">
      <w:r>
        <w:rPr>
          <w:rFonts w:hint="eastAsia"/>
        </w:rPr>
        <w:t>*</w:t>
      </w:r>
      <w:r>
        <w:t>NationalA</w:t>
      </w:r>
      <w:r w:rsidRPr="00171C39">
        <w:t>bility</w:t>
      </w:r>
      <w:r>
        <w:rPr>
          <w:rFonts w:hint="eastAsia"/>
        </w:rPr>
        <w:t>_</w:t>
      </w:r>
      <w:r w:rsidR="00FF0B6C">
        <w:t>SCourseFieldInCourse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8"/>
        <w:gridCol w:w="1448"/>
        <w:gridCol w:w="1614"/>
        <w:gridCol w:w="925"/>
        <w:gridCol w:w="1309"/>
        <w:gridCol w:w="1104"/>
        <w:gridCol w:w="1274"/>
      </w:tblGrid>
      <w:tr w:rsidR="00563153" w14:paraId="6ABCD4AA" w14:textId="77777777" w:rsidTr="00E0634F">
        <w:tc>
          <w:tcPr>
            <w:tcW w:w="848" w:type="dxa"/>
          </w:tcPr>
          <w:p w14:paraId="3313DD6B" w14:textId="77777777" w:rsidR="00563153" w:rsidRPr="002177A0" w:rsidRDefault="00563153" w:rsidP="00E0634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1445" w:type="dxa"/>
          </w:tcPr>
          <w:p w14:paraId="1C221070" w14:textId="77777777" w:rsidR="00563153" w:rsidRPr="002177A0" w:rsidRDefault="00563153" w:rsidP="00E0634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字段</w:t>
            </w:r>
          </w:p>
        </w:tc>
        <w:tc>
          <w:tcPr>
            <w:tcW w:w="1615" w:type="dxa"/>
          </w:tcPr>
          <w:p w14:paraId="61DD65DD" w14:textId="77777777" w:rsidR="00563153" w:rsidRPr="002177A0" w:rsidRDefault="00563153" w:rsidP="00E063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26" w:type="dxa"/>
          </w:tcPr>
          <w:p w14:paraId="0599AC93" w14:textId="77777777" w:rsidR="00563153" w:rsidRPr="002177A0" w:rsidRDefault="00563153" w:rsidP="00E063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不能</w:t>
            </w:r>
            <w:r>
              <w:rPr>
                <w:b/>
              </w:rPr>
              <w:t>为空</w:t>
            </w:r>
          </w:p>
        </w:tc>
        <w:tc>
          <w:tcPr>
            <w:tcW w:w="1309" w:type="dxa"/>
          </w:tcPr>
          <w:p w14:paraId="737E3C58" w14:textId="77777777" w:rsidR="00563153" w:rsidRPr="002177A0" w:rsidRDefault="00563153" w:rsidP="00E0634F">
            <w:pPr>
              <w:ind w:left="210" w:right="2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04" w:type="dxa"/>
          </w:tcPr>
          <w:p w14:paraId="4CDDFDF8" w14:textId="77777777" w:rsidR="00563153" w:rsidRPr="002177A0" w:rsidRDefault="00563153" w:rsidP="00E0634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用途</w:t>
            </w:r>
          </w:p>
        </w:tc>
        <w:tc>
          <w:tcPr>
            <w:tcW w:w="1275" w:type="dxa"/>
          </w:tcPr>
          <w:p w14:paraId="7B64F2A0" w14:textId="77777777" w:rsidR="00563153" w:rsidRPr="002177A0" w:rsidRDefault="00563153" w:rsidP="00E0634F">
            <w:pPr>
              <w:ind w:left="210" w:right="210"/>
              <w:jc w:val="center"/>
              <w:rPr>
                <w:b/>
              </w:rPr>
            </w:pPr>
            <w:r w:rsidRPr="002177A0">
              <w:rPr>
                <w:rFonts w:hint="eastAsia"/>
                <w:b/>
              </w:rPr>
              <w:t>备注</w:t>
            </w:r>
          </w:p>
        </w:tc>
      </w:tr>
      <w:tr w:rsidR="00563153" w14:paraId="1D3F653F" w14:textId="77777777" w:rsidTr="00E0634F">
        <w:tc>
          <w:tcPr>
            <w:tcW w:w="848" w:type="dxa"/>
          </w:tcPr>
          <w:p w14:paraId="6937775D" w14:textId="77777777" w:rsidR="00563153" w:rsidRDefault="00563153" w:rsidP="00E0634F">
            <w:r>
              <w:rPr>
                <w:rFonts w:hint="eastAsia"/>
              </w:rPr>
              <w:t>y</w:t>
            </w:r>
          </w:p>
        </w:tc>
        <w:tc>
          <w:tcPr>
            <w:tcW w:w="1445" w:type="dxa"/>
          </w:tcPr>
          <w:p w14:paraId="0FEB236C" w14:textId="77777777" w:rsidR="00563153" w:rsidRDefault="00563153" w:rsidP="00E0634F">
            <w:r>
              <w:rPr>
                <w:rFonts w:hint="eastAsia"/>
              </w:rPr>
              <w:t>Id</w:t>
            </w:r>
          </w:p>
        </w:tc>
        <w:tc>
          <w:tcPr>
            <w:tcW w:w="1615" w:type="dxa"/>
          </w:tcPr>
          <w:p w14:paraId="4ABAAAA5" w14:textId="77777777" w:rsidR="00563153" w:rsidRDefault="00563153" w:rsidP="00E0634F"/>
        </w:tc>
        <w:tc>
          <w:tcPr>
            <w:tcW w:w="926" w:type="dxa"/>
          </w:tcPr>
          <w:p w14:paraId="76314F8F" w14:textId="77777777" w:rsidR="00563153" w:rsidRDefault="00563153" w:rsidP="00E0634F"/>
        </w:tc>
        <w:tc>
          <w:tcPr>
            <w:tcW w:w="1309" w:type="dxa"/>
          </w:tcPr>
          <w:p w14:paraId="5CC61610" w14:textId="77777777" w:rsidR="00563153" w:rsidRDefault="00563153" w:rsidP="00E0634F"/>
        </w:tc>
        <w:tc>
          <w:tcPr>
            <w:tcW w:w="1104" w:type="dxa"/>
          </w:tcPr>
          <w:p w14:paraId="36493A0E" w14:textId="77777777" w:rsidR="00563153" w:rsidRDefault="00563153" w:rsidP="00E0634F">
            <w:r>
              <w:rPr>
                <w:rFonts w:hint="eastAsia"/>
              </w:rPr>
              <w:t>编号</w:t>
            </w:r>
          </w:p>
        </w:tc>
        <w:tc>
          <w:tcPr>
            <w:tcW w:w="1275" w:type="dxa"/>
          </w:tcPr>
          <w:p w14:paraId="3245078C" w14:textId="77777777" w:rsidR="00563153" w:rsidRDefault="00563153" w:rsidP="00E0634F"/>
        </w:tc>
      </w:tr>
      <w:tr w:rsidR="00563153" w14:paraId="4C2CE169" w14:textId="77777777" w:rsidTr="00E0634F">
        <w:tc>
          <w:tcPr>
            <w:tcW w:w="848" w:type="dxa"/>
          </w:tcPr>
          <w:p w14:paraId="241BDE22" w14:textId="77777777" w:rsidR="00563153" w:rsidRDefault="00563153" w:rsidP="00E0634F"/>
        </w:tc>
        <w:tc>
          <w:tcPr>
            <w:tcW w:w="1445" w:type="dxa"/>
          </w:tcPr>
          <w:p w14:paraId="5C257353" w14:textId="604F2303" w:rsidR="00563153" w:rsidRDefault="00563153" w:rsidP="00E0634F">
            <w:pPr>
              <w:ind w:right="210"/>
            </w:pPr>
            <w:r w:rsidRPr="00563153">
              <w:t>TCategory</w:t>
            </w:r>
            <w:r w:rsidR="009F735F">
              <w:t>Id</w:t>
            </w:r>
          </w:p>
        </w:tc>
        <w:tc>
          <w:tcPr>
            <w:tcW w:w="1615" w:type="dxa"/>
          </w:tcPr>
          <w:p w14:paraId="23C6211A" w14:textId="77777777" w:rsidR="00563153" w:rsidRDefault="00563153" w:rsidP="00E0634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6" w:type="dxa"/>
          </w:tcPr>
          <w:p w14:paraId="02F0B625" w14:textId="77777777" w:rsidR="00563153" w:rsidRDefault="00563153" w:rsidP="00E0634F">
            <w:pPr>
              <w:ind w:right="210"/>
            </w:pPr>
            <w:r>
              <w:rPr>
                <w:rFonts w:hint="eastAsia"/>
              </w:rPr>
              <w:t>Y</w:t>
            </w:r>
          </w:p>
        </w:tc>
        <w:tc>
          <w:tcPr>
            <w:tcW w:w="1309" w:type="dxa"/>
          </w:tcPr>
          <w:p w14:paraId="678858CB" w14:textId="77777777" w:rsidR="00563153" w:rsidRDefault="00563153" w:rsidP="00E0634F">
            <w:pPr>
              <w:ind w:right="210"/>
            </w:pPr>
          </w:p>
        </w:tc>
        <w:tc>
          <w:tcPr>
            <w:tcW w:w="1104" w:type="dxa"/>
          </w:tcPr>
          <w:p w14:paraId="74C35C28" w14:textId="15D55F5C" w:rsidR="00563153" w:rsidRDefault="00563153" w:rsidP="00E0634F">
            <w:r>
              <w:rPr>
                <w:rFonts w:hint="eastAsia"/>
              </w:rPr>
              <w:t>上海</w:t>
            </w:r>
            <w:r>
              <w:t>课程小类</w:t>
            </w:r>
            <w:r>
              <w:t>Id</w:t>
            </w:r>
          </w:p>
        </w:tc>
        <w:tc>
          <w:tcPr>
            <w:tcW w:w="1275" w:type="dxa"/>
          </w:tcPr>
          <w:p w14:paraId="05B35768" w14:textId="77777777" w:rsidR="00563153" w:rsidRDefault="00563153" w:rsidP="00E0634F"/>
        </w:tc>
      </w:tr>
      <w:tr w:rsidR="00563153" w14:paraId="2EF336A4" w14:textId="77777777" w:rsidTr="00E0634F">
        <w:tc>
          <w:tcPr>
            <w:tcW w:w="848" w:type="dxa"/>
          </w:tcPr>
          <w:p w14:paraId="70D04E8F" w14:textId="77777777" w:rsidR="00563153" w:rsidRDefault="00563153" w:rsidP="00E0634F"/>
        </w:tc>
        <w:tc>
          <w:tcPr>
            <w:tcW w:w="1445" w:type="dxa"/>
          </w:tcPr>
          <w:p w14:paraId="0262C6DA" w14:textId="56FF0653" w:rsidR="00563153" w:rsidRDefault="00563153" w:rsidP="00E0634F">
            <w:pPr>
              <w:ind w:right="210"/>
            </w:pPr>
            <w:r>
              <w:t>NCourse</w:t>
            </w:r>
            <w:r w:rsidR="009F735F">
              <w:t>Id</w:t>
            </w:r>
          </w:p>
        </w:tc>
        <w:tc>
          <w:tcPr>
            <w:tcW w:w="1615" w:type="dxa"/>
          </w:tcPr>
          <w:p w14:paraId="22735943" w14:textId="77777777" w:rsidR="00563153" w:rsidRDefault="00563153" w:rsidP="00E0634F">
            <w:pPr>
              <w:ind w:right="21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6" w:type="dxa"/>
          </w:tcPr>
          <w:p w14:paraId="3E341E6F" w14:textId="77777777" w:rsidR="00563153" w:rsidRDefault="00563153" w:rsidP="00E0634F">
            <w:r>
              <w:rPr>
                <w:rFonts w:hint="eastAsia"/>
              </w:rPr>
              <w:t>Y</w:t>
            </w:r>
          </w:p>
        </w:tc>
        <w:tc>
          <w:tcPr>
            <w:tcW w:w="1309" w:type="dxa"/>
          </w:tcPr>
          <w:p w14:paraId="7080508D" w14:textId="77777777" w:rsidR="00563153" w:rsidRDefault="00563153" w:rsidP="00E0634F"/>
        </w:tc>
        <w:tc>
          <w:tcPr>
            <w:tcW w:w="1104" w:type="dxa"/>
          </w:tcPr>
          <w:p w14:paraId="059F3553" w14:textId="685195DE" w:rsidR="00563153" w:rsidRDefault="00563153" w:rsidP="00E0634F">
            <w:r>
              <w:rPr>
                <w:rFonts w:hint="eastAsia"/>
              </w:rPr>
              <w:t>国标</w:t>
            </w:r>
            <w:r>
              <w:t>课程</w:t>
            </w:r>
            <w:r>
              <w:t>Id</w:t>
            </w:r>
          </w:p>
        </w:tc>
        <w:tc>
          <w:tcPr>
            <w:tcW w:w="1275" w:type="dxa"/>
          </w:tcPr>
          <w:p w14:paraId="47CD6D9F" w14:textId="77777777" w:rsidR="00563153" w:rsidRDefault="00563153" w:rsidP="00E0634F"/>
        </w:tc>
      </w:tr>
      <w:tr w:rsidR="00563153" w14:paraId="2B7388BF" w14:textId="77777777" w:rsidTr="00E0634F">
        <w:tc>
          <w:tcPr>
            <w:tcW w:w="848" w:type="dxa"/>
          </w:tcPr>
          <w:p w14:paraId="43840F2A" w14:textId="77777777" w:rsidR="00563153" w:rsidRDefault="00563153" w:rsidP="00E0634F">
            <w:pPr>
              <w:ind w:left="210" w:right="210"/>
            </w:pPr>
          </w:p>
        </w:tc>
        <w:tc>
          <w:tcPr>
            <w:tcW w:w="1445" w:type="dxa"/>
          </w:tcPr>
          <w:p w14:paraId="3C469314" w14:textId="77777777" w:rsidR="00563153" w:rsidRDefault="00563153" w:rsidP="00E0634F">
            <w:pPr>
              <w:ind w:right="210"/>
            </w:pPr>
            <w:r>
              <w:rPr>
                <w:rFonts w:hint="eastAsia"/>
              </w:rPr>
              <w:t>Delflag</w:t>
            </w:r>
          </w:p>
        </w:tc>
        <w:tc>
          <w:tcPr>
            <w:tcW w:w="1615" w:type="dxa"/>
          </w:tcPr>
          <w:p w14:paraId="7A85316A" w14:textId="77777777" w:rsidR="00563153" w:rsidRDefault="00563153" w:rsidP="00E0634F">
            <w:pPr>
              <w:ind w:right="21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26" w:type="dxa"/>
          </w:tcPr>
          <w:p w14:paraId="62C5B6D4" w14:textId="77777777" w:rsidR="00563153" w:rsidRDefault="00563153" w:rsidP="00E0634F">
            <w:pPr>
              <w:ind w:right="210"/>
            </w:pPr>
            <w:r>
              <w:t>Y</w:t>
            </w:r>
          </w:p>
        </w:tc>
        <w:tc>
          <w:tcPr>
            <w:tcW w:w="1309" w:type="dxa"/>
          </w:tcPr>
          <w:p w14:paraId="5603BEA7" w14:textId="77777777" w:rsidR="00563153" w:rsidRDefault="00563153" w:rsidP="00E0634F">
            <w:pPr>
              <w:ind w:right="210"/>
            </w:pPr>
            <w:r>
              <w:rPr>
                <w:rFonts w:hint="eastAsia"/>
              </w:rPr>
              <w:t>0</w:t>
            </w:r>
          </w:p>
        </w:tc>
        <w:tc>
          <w:tcPr>
            <w:tcW w:w="1104" w:type="dxa"/>
          </w:tcPr>
          <w:p w14:paraId="68B5EC20" w14:textId="77777777" w:rsidR="00563153" w:rsidRDefault="00563153" w:rsidP="00E0634F">
            <w:pPr>
              <w:ind w:right="210"/>
            </w:pPr>
          </w:p>
        </w:tc>
        <w:tc>
          <w:tcPr>
            <w:tcW w:w="1275" w:type="dxa"/>
          </w:tcPr>
          <w:p w14:paraId="26307133" w14:textId="77777777" w:rsidR="00563153" w:rsidRDefault="00563153" w:rsidP="00E0634F">
            <w:pPr>
              <w:ind w:left="210" w:right="210"/>
            </w:pPr>
          </w:p>
        </w:tc>
      </w:tr>
      <w:tr w:rsidR="00563153" w14:paraId="46E826FD" w14:textId="77777777" w:rsidTr="00E0634F">
        <w:tc>
          <w:tcPr>
            <w:tcW w:w="848" w:type="dxa"/>
          </w:tcPr>
          <w:p w14:paraId="0A51CB5A" w14:textId="77777777" w:rsidR="00563153" w:rsidRDefault="00563153" w:rsidP="00E0634F">
            <w:pPr>
              <w:ind w:left="210" w:right="210"/>
            </w:pPr>
          </w:p>
        </w:tc>
        <w:tc>
          <w:tcPr>
            <w:tcW w:w="1445" w:type="dxa"/>
          </w:tcPr>
          <w:p w14:paraId="7EF2E580" w14:textId="77777777" w:rsidR="00563153" w:rsidRDefault="00563153" w:rsidP="00E0634F">
            <w:pPr>
              <w:ind w:right="210"/>
            </w:pPr>
            <w:r>
              <w:rPr>
                <w:rFonts w:hint="eastAsia"/>
              </w:rPr>
              <w:t>CreateDate</w:t>
            </w:r>
          </w:p>
        </w:tc>
        <w:tc>
          <w:tcPr>
            <w:tcW w:w="1615" w:type="dxa"/>
          </w:tcPr>
          <w:p w14:paraId="475B6D57" w14:textId="77777777" w:rsidR="00563153" w:rsidRDefault="00563153" w:rsidP="00E0634F">
            <w:pPr>
              <w:ind w:right="21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26" w:type="dxa"/>
          </w:tcPr>
          <w:p w14:paraId="197E769A" w14:textId="77777777" w:rsidR="00563153" w:rsidRDefault="00563153" w:rsidP="00E0634F">
            <w:pPr>
              <w:ind w:right="210"/>
            </w:pPr>
            <w:r>
              <w:t>Y</w:t>
            </w:r>
          </w:p>
        </w:tc>
        <w:tc>
          <w:tcPr>
            <w:tcW w:w="1309" w:type="dxa"/>
          </w:tcPr>
          <w:p w14:paraId="2398BD2D" w14:textId="77777777" w:rsidR="00563153" w:rsidRDefault="00563153" w:rsidP="00E0634F">
            <w:pPr>
              <w:ind w:right="210"/>
            </w:pPr>
            <w:r>
              <w:t>G</w:t>
            </w:r>
            <w:r>
              <w:rPr>
                <w:rFonts w:hint="eastAsia"/>
              </w:rPr>
              <w:t>etdate(</w:t>
            </w:r>
            <w:r>
              <w:t>)</w:t>
            </w:r>
          </w:p>
        </w:tc>
        <w:tc>
          <w:tcPr>
            <w:tcW w:w="1104" w:type="dxa"/>
          </w:tcPr>
          <w:p w14:paraId="359E28E9" w14:textId="77777777" w:rsidR="00563153" w:rsidRDefault="00563153" w:rsidP="00E0634F">
            <w:pPr>
              <w:ind w:right="210"/>
            </w:pPr>
          </w:p>
        </w:tc>
        <w:tc>
          <w:tcPr>
            <w:tcW w:w="1275" w:type="dxa"/>
          </w:tcPr>
          <w:p w14:paraId="0F944A04" w14:textId="77777777" w:rsidR="00563153" w:rsidRDefault="00563153" w:rsidP="00E0634F">
            <w:pPr>
              <w:ind w:left="210" w:right="210"/>
            </w:pPr>
          </w:p>
        </w:tc>
      </w:tr>
    </w:tbl>
    <w:p w14:paraId="532C7FD7" w14:textId="77777777" w:rsidR="00563153" w:rsidRDefault="00563153" w:rsidP="00563153">
      <w:r>
        <w:rPr>
          <w:rFonts w:hint="eastAsia"/>
        </w:rPr>
        <w:t>|</w:t>
      </w:r>
    </w:p>
    <w:p w14:paraId="73C40BC7" w14:textId="77777777" w:rsidR="00563153" w:rsidRPr="00147409" w:rsidRDefault="00563153" w:rsidP="00147409"/>
    <w:sectPr w:rsidR="00563153" w:rsidRPr="00147409" w:rsidSect="00A20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FengW" w:date="2015-08-20T16:43:00Z" w:initials="F">
    <w:p w14:paraId="051869A0" w14:textId="77777777" w:rsidR="00B45831" w:rsidRDefault="00B45831">
      <w:pPr>
        <w:pStyle w:val="ae"/>
      </w:pPr>
      <w:r>
        <w:rPr>
          <w:rStyle w:val="ad"/>
        </w:rPr>
        <w:annotationRef/>
      </w:r>
    </w:p>
  </w:comment>
  <w:comment w:id="10" w:author="FengW" w:date="2015-08-20T17:01:00Z" w:initials="F">
    <w:p w14:paraId="2D5650CD" w14:textId="636696C5" w:rsidR="00A83B07" w:rsidRDefault="00A83B07">
      <w:pPr>
        <w:pStyle w:val="ae"/>
      </w:pPr>
      <w:r>
        <w:rPr>
          <w:rStyle w:val="ad"/>
        </w:rPr>
        <w:annotationRef/>
      </w:r>
    </w:p>
  </w:comment>
  <w:comment w:id="23" w:author="FengW" w:date="2015-08-20T16:43:00Z" w:initials="F">
    <w:p w14:paraId="70209143" w14:textId="77777777" w:rsidR="001B07FD" w:rsidRDefault="001B07FD">
      <w:pPr>
        <w:pStyle w:val="ae"/>
      </w:pPr>
      <w:r>
        <w:rPr>
          <w:rStyle w:val="ad"/>
        </w:rPr>
        <w:annotationRef/>
      </w:r>
    </w:p>
  </w:comment>
  <w:comment w:id="38" w:author="FengW" w:date="2015-08-20T16:43:00Z" w:initials="F">
    <w:p w14:paraId="20234D7C" w14:textId="77777777" w:rsidR="007C60C5" w:rsidRDefault="007C60C5">
      <w:pPr>
        <w:pStyle w:val="ae"/>
      </w:pPr>
      <w:r>
        <w:rPr>
          <w:rStyle w:val="ad"/>
        </w:rPr>
        <w:annotationRef/>
      </w:r>
    </w:p>
  </w:comment>
  <w:comment w:id="154" w:author="FengW" w:date="2015-08-20T16:43:00Z" w:initials="F">
    <w:p w14:paraId="1E90C4A0" w14:textId="77777777" w:rsidR="00D52802" w:rsidRDefault="00D52802">
      <w:pPr>
        <w:pStyle w:val="ae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1869A0" w15:done="0"/>
  <w15:commentEx w15:paraId="2D5650CD" w15:done="0"/>
  <w15:commentEx w15:paraId="70209143" w15:done="0"/>
  <w15:commentEx w15:paraId="20234D7C" w15:done="0"/>
  <w15:commentEx w15:paraId="1E90C4A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4E8C5" w14:textId="77777777" w:rsidR="004B59F3" w:rsidRDefault="004B59F3" w:rsidP="008043B1">
      <w:r>
        <w:separator/>
      </w:r>
    </w:p>
  </w:endnote>
  <w:endnote w:type="continuationSeparator" w:id="0">
    <w:p w14:paraId="6F50B96B" w14:textId="77777777" w:rsidR="004B59F3" w:rsidRDefault="004B59F3" w:rsidP="008043B1">
      <w:r>
        <w:continuationSeparator/>
      </w:r>
    </w:p>
  </w:endnote>
  <w:endnote w:type="continuationNotice" w:id="1">
    <w:p w14:paraId="47B4C9FF" w14:textId="77777777" w:rsidR="004B59F3" w:rsidRDefault="004B59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72A56" w14:textId="77777777" w:rsidR="004B59F3" w:rsidRDefault="004B59F3" w:rsidP="008043B1">
      <w:r>
        <w:separator/>
      </w:r>
    </w:p>
  </w:footnote>
  <w:footnote w:type="continuationSeparator" w:id="0">
    <w:p w14:paraId="7D764CC7" w14:textId="77777777" w:rsidR="004B59F3" w:rsidRDefault="004B59F3" w:rsidP="008043B1">
      <w:r>
        <w:continuationSeparator/>
      </w:r>
    </w:p>
  </w:footnote>
  <w:footnote w:type="continuationNotice" w:id="1">
    <w:p w14:paraId="5F39E281" w14:textId="77777777" w:rsidR="004B59F3" w:rsidRDefault="004B59F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55F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EB0093"/>
    <w:multiLevelType w:val="hybridMultilevel"/>
    <w:tmpl w:val="4C524C88"/>
    <w:lvl w:ilvl="0" w:tplc="B3124F8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FA3D44"/>
    <w:multiLevelType w:val="multilevel"/>
    <w:tmpl w:val="A8903D54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pStyle w:val="a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81534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83C0F1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175718"/>
    <w:multiLevelType w:val="multilevel"/>
    <w:tmpl w:val="1652913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7F81A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EFF58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ngW">
    <w15:presenceInfo w15:providerId="None" w15:userId="Feng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43B1"/>
    <w:rsid w:val="00000309"/>
    <w:rsid w:val="000017A9"/>
    <w:rsid w:val="00003431"/>
    <w:rsid w:val="000050B3"/>
    <w:rsid w:val="00005ACC"/>
    <w:rsid w:val="0000748F"/>
    <w:rsid w:val="000151E1"/>
    <w:rsid w:val="00016B44"/>
    <w:rsid w:val="00017EBE"/>
    <w:rsid w:val="00021828"/>
    <w:rsid w:val="000220C5"/>
    <w:rsid w:val="0002353F"/>
    <w:rsid w:val="00023769"/>
    <w:rsid w:val="000240E0"/>
    <w:rsid w:val="000240F4"/>
    <w:rsid w:val="00024B35"/>
    <w:rsid w:val="00024E31"/>
    <w:rsid w:val="00025628"/>
    <w:rsid w:val="000257AE"/>
    <w:rsid w:val="00025841"/>
    <w:rsid w:val="0002588A"/>
    <w:rsid w:val="000268D2"/>
    <w:rsid w:val="00027018"/>
    <w:rsid w:val="0003161A"/>
    <w:rsid w:val="00032963"/>
    <w:rsid w:val="00033594"/>
    <w:rsid w:val="00033C87"/>
    <w:rsid w:val="00034162"/>
    <w:rsid w:val="00034ACF"/>
    <w:rsid w:val="000401C8"/>
    <w:rsid w:val="0004067B"/>
    <w:rsid w:val="00040A24"/>
    <w:rsid w:val="00040E25"/>
    <w:rsid w:val="00041A8E"/>
    <w:rsid w:val="0004293C"/>
    <w:rsid w:val="0004365C"/>
    <w:rsid w:val="00044300"/>
    <w:rsid w:val="00044567"/>
    <w:rsid w:val="000456F2"/>
    <w:rsid w:val="0004627D"/>
    <w:rsid w:val="00046802"/>
    <w:rsid w:val="00046961"/>
    <w:rsid w:val="000474D9"/>
    <w:rsid w:val="00047B56"/>
    <w:rsid w:val="00047ED2"/>
    <w:rsid w:val="000515A5"/>
    <w:rsid w:val="00051F44"/>
    <w:rsid w:val="0005282E"/>
    <w:rsid w:val="00053DE6"/>
    <w:rsid w:val="00057937"/>
    <w:rsid w:val="00060F10"/>
    <w:rsid w:val="00062CC6"/>
    <w:rsid w:val="00063323"/>
    <w:rsid w:val="000635F2"/>
    <w:rsid w:val="0006366D"/>
    <w:rsid w:val="00063831"/>
    <w:rsid w:val="00063D3E"/>
    <w:rsid w:val="00063DFB"/>
    <w:rsid w:val="0006407B"/>
    <w:rsid w:val="000651D8"/>
    <w:rsid w:val="00065A40"/>
    <w:rsid w:val="00072460"/>
    <w:rsid w:val="00075234"/>
    <w:rsid w:val="00075818"/>
    <w:rsid w:val="00076DBC"/>
    <w:rsid w:val="00076EE7"/>
    <w:rsid w:val="00077ED7"/>
    <w:rsid w:val="00080509"/>
    <w:rsid w:val="00081D4E"/>
    <w:rsid w:val="00082AE2"/>
    <w:rsid w:val="000852C9"/>
    <w:rsid w:val="00086309"/>
    <w:rsid w:val="00087D9D"/>
    <w:rsid w:val="00092168"/>
    <w:rsid w:val="000955C7"/>
    <w:rsid w:val="00095BA7"/>
    <w:rsid w:val="00096856"/>
    <w:rsid w:val="000A1D59"/>
    <w:rsid w:val="000A1DB3"/>
    <w:rsid w:val="000A551D"/>
    <w:rsid w:val="000B20C0"/>
    <w:rsid w:val="000B2EAA"/>
    <w:rsid w:val="000B3D59"/>
    <w:rsid w:val="000B50CE"/>
    <w:rsid w:val="000B6524"/>
    <w:rsid w:val="000B6EB4"/>
    <w:rsid w:val="000B7E95"/>
    <w:rsid w:val="000B7F45"/>
    <w:rsid w:val="000B7FC6"/>
    <w:rsid w:val="000C16F1"/>
    <w:rsid w:val="000C1FD7"/>
    <w:rsid w:val="000C2349"/>
    <w:rsid w:val="000C2789"/>
    <w:rsid w:val="000C48E5"/>
    <w:rsid w:val="000C55EF"/>
    <w:rsid w:val="000C5607"/>
    <w:rsid w:val="000C7368"/>
    <w:rsid w:val="000C7A8F"/>
    <w:rsid w:val="000D0431"/>
    <w:rsid w:val="000D14C1"/>
    <w:rsid w:val="000D1F42"/>
    <w:rsid w:val="000D214A"/>
    <w:rsid w:val="000D29C0"/>
    <w:rsid w:val="000D2D18"/>
    <w:rsid w:val="000D31FE"/>
    <w:rsid w:val="000D44B6"/>
    <w:rsid w:val="000D5BC5"/>
    <w:rsid w:val="000D7BE8"/>
    <w:rsid w:val="000E06DB"/>
    <w:rsid w:val="000E1652"/>
    <w:rsid w:val="000E1DF1"/>
    <w:rsid w:val="000E20B6"/>
    <w:rsid w:val="000E2692"/>
    <w:rsid w:val="000E2693"/>
    <w:rsid w:val="000E4FA8"/>
    <w:rsid w:val="000E5552"/>
    <w:rsid w:val="000E578F"/>
    <w:rsid w:val="000E5E84"/>
    <w:rsid w:val="000F0879"/>
    <w:rsid w:val="000F1B3C"/>
    <w:rsid w:val="000F2A22"/>
    <w:rsid w:val="000F3A9D"/>
    <w:rsid w:val="000F4322"/>
    <w:rsid w:val="000F4731"/>
    <w:rsid w:val="0010050F"/>
    <w:rsid w:val="001035C0"/>
    <w:rsid w:val="00103F83"/>
    <w:rsid w:val="001068DF"/>
    <w:rsid w:val="0010763A"/>
    <w:rsid w:val="001078AC"/>
    <w:rsid w:val="00107A4D"/>
    <w:rsid w:val="00110CCC"/>
    <w:rsid w:val="001127E3"/>
    <w:rsid w:val="0011426B"/>
    <w:rsid w:val="001148AA"/>
    <w:rsid w:val="001174F0"/>
    <w:rsid w:val="00121988"/>
    <w:rsid w:val="0012321B"/>
    <w:rsid w:val="00126097"/>
    <w:rsid w:val="00126EAB"/>
    <w:rsid w:val="0013010E"/>
    <w:rsid w:val="00130230"/>
    <w:rsid w:val="00130E4B"/>
    <w:rsid w:val="0013118C"/>
    <w:rsid w:val="001314BD"/>
    <w:rsid w:val="001335BB"/>
    <w:rsid w:val="00134E89"/>
    <w:rsid w:val="00136339"/>
    <w:rsid w:val="00136582"/>
    <w:rsid w:val="001371AD"/>
    <w:rsid w:val="00137A6E"/>
    <w:rsid w:val="00140AEC"/>
    <w:rsid w:val="00140BE4"/>
    <w:rsid w:val="00140C80"/>
    <w:rsid w:val="00141237"/>
    <w:rsid w:val="00142291"/>
    <w:rsid w:val="001429CF"/>
    <w:rsid w:val="00142B45"/>
    <w:rsid w:val="0014544A"/>
    <w:rsid w:val="00146901"/>
    <w:rsid w:val="00146E7F"/>
    <w:rsid w:val="00146F09"/>
    <w:rsid w:val="00147409"/>
    <w:rsid w:val="0014776D"/>
    <w:rsid w:val="001478A5"/>
    <w:rsid w:val="0015064B"/>
    <w:rsid w:val="00151442"/>
    <w:rsid w:val="00151ABB"/>
    <w:rsid w:val="00152463"/>
    <w:rsid w:val="00152BC2"/>
    <w:rsid w:val="00153131"/>
    <w:rsid w:val="00157438"/>
    <w:rsid w:val="00157449"/>
    <w:rsid w:val="001579AD"/>
    <w:rsid w:val="00157B49"/>
    <w:rsid w:val="00160C81"/>
    <w:rsid w:val="00160F5D"/>
    <w:rsid w:val="0016216D"/>
    <w:rsid w:val="0016553B"/>
    <w:rsid w:val="00165FD6"/>
    <w:rsid w:val="0016604B"/>
    <w:rsid w:val="001704CD"/>
    <w:rsid w:val="001719C3"/>
    <w:rsid w:val="00171C39"/>
    <w:rsid w:val="00173269"/>
    <w:rsid w:val="001737E8"/>
    <w:rsid w:val="00175495"/>
    <w:rsid w:val="00175983"/>
    <w:rsid w:val="00176296"/>
    <w:rsid w:val="00177448"/>
    <w:rsid w:val="0017760E"/>
    <w:rsid w:val="00180F87"/>
    <w:rsid w:val="00182C9B"/>
    <w:rsid w:val="00184E4E"/>
    <w:rsid w:val="00186F83"/>
    <w:rsid w:val="00186F8C"/>
    <w:rsid w:val="00187C21"/>
    <w:rsid w:val="001925DE"/>
    <w:rsid w:val="00194744"/>
    <w:rsid w:val="001949F1"/>
    <w:rsid w:val="001974DA"/>
    <w:rsid w:val="001A2C2E"/>
    <w:rsid w:val="001A2EEE"/>
    <w:rsid w:val="001A4CED"/>
    <w:rsid w:val="001A526E"/>
    <w:rsid w:val="001B07FD"/>
    <w:rsid w:val="001B22DA"/>
    <w:rsid w:val="001B23B8"/>
    <w:rsid w:val="001B3128"/>
    <w:rsid w:val="001B318D"/>
    <w:rsid w:val="001B3879"/>
    <w:rsid w:val="001B3E28"/>
    <w:rsid w:val="001B604C"/>
    <w:rsid w:val="001B67BC"/>
    <w:rsid w:val="001B6822"/>
    <w:rsid w:val="001C0015"/>
    <w:rsid w:val="001C0C1A"/>
    <w:rsid w:val="001C0FB8"/>
    <w:rsid w:val="001C147F"/>
    <w:rsid w:val="001C1635"/>
    <w:rsid w:val="001C40B4"/>
    <w:rsid w:val="001C4A5A"/>
    <w:rsid w:val="001C4AF4"/>
    <w:rsid w:val="001C6306"/>
    <w:rsid w:val="001D044C"/>
    <w:rsid w:val="001D0B72"/>
    <w:rsid w:val="001D2841"/>
    <w:rsid w:val="001D4328"/>
    <w:rsid w:val="001D5181"/>
    <w:rsid w:val="001D5EDD"/>
    <w:rsid w:val="001D6091"/>
    <w:rsid w:val="001D6804"/>
    <w:rsid w:val="001D70A0"/>
    <w:rsid w:val="001E1A06"/>
    <w:rsid w:val="001E1A2B"/>
    <w:rsid w:val="001E1DB3"/>
    <w:rsid w:val="001E347F"/>
    <w:rsid w:val="001E3D4A"/>
    <w:rsid w:val="001E46CB"/>
    <w:rsid w:val="001E4EA5"/>
    <w:rsid w:val="001E5748"/>
    <w:rsid w:val="001E6D74"/>
    <w:rsid w:val="001E78F6"/>
    <w:rsid w:val="001F0CE3"/>
    <w:rsid w:val="001F0EFA"/>
    <w:rsid w:val="001F160E"/>
    <w:rsid w:val="001F17B9"/>
    <w:rsid w:val="001F4D1C"/>
    <w:rsid w:val="001F65B3"/>
    <w:rsid w:val="001F7119"/>
    <w:rsid w:val="001F7D7F"/>
    <w:rsid w:val="002013CD"/>
    <w:rsid w:val="00201C78"/>
    <w:rsid w:val="002031FE"/>
    <w:rsid w:val="002036AF"/>
    <w:rsid w:val="00204068"/>
    <w:rsid w:val="00207B96"/>
    <w:rsid w:val="002100A1"/>
    <w:rsid w:val="0021184D"/>
    <w:rsid w:val="00212965"/>
    <w:rsid w:val="002131EC"/>
    <w:rsid w:val="00213356"/>
    <w:rsid w:val="00213893"/>
    <w:rsid w:val="00214A1F"/>
    <w:rsid w:val="00215D07"/>
    <w:rsid w:val="00217361"/>
    <w:rsid w:val="00220DC7"/>
    <w:rsid w:val="002217A0"/>
    <w:rsid w:val="00223C98"/>
    <w:rsid w:val="0022444C"/>
    <w:rsid w:val="00225B6F"/>
    <w:rsid w:val="0022602E"/>
    <w:rsid w:val="00226429"/>
    <w:rsid w:val="00226CB3"/>
    <w:rsid w:val="00226F10"/>
    <w:rsid w:val="00226FE1"/>
    <w:rsid w:val="002279DB"/>
    <w:rsid w:val="002315BC"/>
    <w:rsid w:val="00231C1A"/>
    <w:rsid w:val="00231DFB"/>
    <w:rsid w:val="00232B18"/>
    <w:rsid w:val="0023358A"/>
    <w:rsid w:val="00233D96"/>
    <w:rsid w:val="0023485D"/>
    <w:rsid w:val="0023499E"/>
    <w:rsid w:val="00234F65"/>
    <w:rsid w:val="00235757"/>
    <w:rsid w:val="00236640"/>
    <w:rsid w:val="0023688A"/>
    <w:rsid w:val="00240382"/>
    <w:rsid w:val="00240A17"/>
    <w:rsid w:val="0024299C"/>
    <w:rsid w:val="0024527A"/>
    <w:rsid w:val="00245A12"/>
    <w:rsid w:val="00245C98"/>
    <w:rsid w:val="00245EAC"/>
    <w:rsid w:val="00246494"/>
    <w:rsid w:val="002475C0"/>
    <w:rsid w:val="002479B7"/>
    <w:rsid w:val="002548E3"/>
    <w:rsid w:val="002561FE"/>
    <w:rsid w:val="00256A11"/>
    <w:rsid w:val="00257F38"/>
    <w:rsid w:val="0026004A"/>
    <w:rsid w:val="002601A1"/>
    <w:rsid w:val="00260DD4"/>
    <w:rsid w:val="00260F4E"/>
    <w:rsid w:val="0026299A"/>
    <w:rsid w:val="00263678"/>
    <w:rsid w:val="00264809"/>
    <w:rsid w:val="00264D14"/>
    <w:rsid w:val="002653D6"/>
    <w:rsid w:val="002719DD"/>
    <w:rsid w:val="00271B6A"/>
    <w:rsid w:val="00271E18"/>
    <w:rsid w:val="0027270B"/>
    <w:rsid w:val="0027369D"/>
    <w:rsid w:val="00273B81"/>
    <w:rsid w:val="00275640"/>
    <w:rsid w:val="0027703E"/>
    <w:rsid w:val="002779A5"/>
    <w:rsid w:val="0028135F"/>
    <w:rsid w:val="00281453"/>
    <w:rsid w:val="0028156B"/>
    <w:rsid w:val="00281703"/>
    <w:rsid w:val="00282503"/>
    <w:rsid w:val="002831ED"/>
    <w:rsid w:val="00283769"/>
    <w:rsid w:val="00283880"/>
    <w:rsid w:val="0028475A"/>
    <w:rsid w:val="00287146"/>
    <w:rsid w:val="00290C09"/>
    <w:rsid w:val="0029189E"/>
    <w:rsid w:val="00292A55"/>
    <w:rsid w:val="00292B42"/>
    <w:rsid w:val="00293212"/>
    <w:rsid w:val="002953CB"/>
    <w:rsid w:val="00297DB9"/>
    <w:rsid w:val="002A01FA"/>
    <w:rsid w:val="002A02CD"/>
    <w:rsid w:val="002A08BD"/>
    <w:rsid w:val="002A09B7"/>
    <w:rsid w:val="002A2EAF"/>
    <w:rsid w:val="002A3A4C"/>
    <w:rsid w:val="002A3C5F"/>
    <w:rsid w:val="002A43EF"/>
    <w:rsid w:val="002A53FA"/>
    <w:rsid w:val="002A5A1B"/>
    <w:rsid w:val="002A5F1A"/>
    <w:rsid w:val="002A7655"/>
    <w:rsid w:val="002A7EA9"/>
    <w:rsid w:val="002B0595"/>
    <w:rsid w:val="002B1131"/>
    <w:rsid w:val="002B1C44"/>
    <w:rsid w:val="002B1F47"/>
    <w:rsid w:val="002B2969"/>
    <w:rsid w:val="002B2E49"/>
    <w:rsid w:val="002B36D0"/>
    <w:rsid w:val="002B3970"/>
    <w:rsid w:val="002B3E52"/>
    <w:rsid w:val="002B3ECA"/>
    <w:rsid w:val="002B434C"/>
    <w:rsid w:val="002B472C"/>
    <w:rsid w:val="002B570C"/>
    <w:rsid w:val="002B58A3"/>
    <w:rsid w:val="002B6272"/>
    <w:rsid w:val="002B6702"/>
    <w:rsid w:val="002B6AE1"/>
    <w:rsid w:val="002B6EA3"/>
    <w:rsid w:val="002B6F70"/>
    <w:rsid w:val="002B7B04"/>
    <w:rsid w:val="002C2F71"/>
    <w:rsid w:val="002C33D7"/>
    <w:rsid w:val="002C34BD"/>
    <w:rsid w:val="002C358D"/>
    <w:rsid w:val="002C4934"/>
    <w:rsid w:val="002C4D00"/>
    <w:rsid w:val="002C590E"/>
    <w:rsid w:val="002C60C2"/>
    <w:rsid w:val="002C6A11"/>
    <w:rsid w:val="002C7FF9"/>
    <w:rsid w:val="002D27CF"/>
    <w:rsid w:val="002D34EE"/>
    <w:rsid w:val="002D3FA0"/>
    <w:rsid w:val="002D4F47"/>
    <w:rsid w:val="002D5855"/>
    <w:rsid w:val="002D5B9A"/>
    <w:rsid w:val="002D5EC3"/>
    <w:rsid w:val="002D6AE8"/>
    <w:rsid w:val="002D74A9"/>
    <w:rsid w:val="002E0022"/>
    <w:rsid w:val="002E0693"/>
    <w:rsid w:val="002E1C80"/>
    <w:rsid w:val="002E227B"/>
    <w:rsid w:val="002E2399"/>
    <w:rsid w:val="002E4219"/>
    <w:rsid w:val="002E4691"/>
    <w:rsid w:val="002E65C9"/>
    <w:rsid w:val="002E6C00"/>
    <w:rsid w:val="002F0A64"/>
    <w:rsid w:val="002F1568"/>
    <w:rsid w:val="002F29AC"/>
    <w:rsid w:val="002F29B9"/>
    <w:rsid w:val="002F2CCC"/>
    <w:rsid w:val="002F36CD"/>
    <w:rsid w:val="002F41B4"/>
    <w:rsid w:val="002F4586"/>
    <w:rsid w:val="002F59B8"/>
    <w:rsid w:val="00301199"/>
    <w:rsid w:val="00301A49"/>
    <w:rsid w:val="00302BDA"/>
    <w:rsid w:val="00304030"/>
    <w:rsid w:val="00304267"/>
    <w:rsid w:val="00305241"/>
    <w:rsid w:val="0030699D"/>
    <w:rsid w:val="00307D81"/>
    <w:rsid w:val="003111E6"/>
    <w:rsid w:val="00311A85"/>
    <w:rsid w:val="00311B1F"/>
    <w:rsid w:val="00313E3D"/>
    <w:rsid w:val="00313ED4"/>
    <w:rsid w:val="00314321"/>
    <w:rsid w:val="0031516C"/>
    <w:rsid w:val="00320DCB"/>
    <w:rsid w:val="00322159"/>
    <w:rsid w:val="003221FF"/>
    <w:rsid w:val="00325133"/>
    <w:rsid w:val="00326956"/>
    <w:rsid w:val="003269A8"/>
    <w:rsid w:val="00327C4C"/>
    <w:rsid w:val="00331702"/>
    <w:rsid w:val="0033236B"/>
    <w:rsid w:val="00332722"/>
    <w:rsid w:val="00333702"/>
    <w:rsid w:val="00334394"/>
    <w:rsid w:val="0033660F"/>
    <w:rsid w:val="00336B08"/>
    <w:rsid w:val="00336D84"/>
    <w:rsid w:val="00337439"/>
    <w:rsid w:val="00337C1F"/>
    <w:rsid w:val="00340451"/>
    <w:rsid w:val="003408DD"/>
    <w:rsid w:val="00342339"/>
    <w:rsid w:val="00347DD6"/>
    <w:rsid w:val="00350F62"/>
    <w:rsid w:val="00351607"/>
    <w:rsid w:val="00352FE2"/>
    <w:rsid w:val="00354D5B"/>
    <w:rsid w:val="00361AC7"/>
    <w:rsid w:val="00362BDF"/>
    <w:rsid w:val="00362C7A"/>
    <w:rsid w:val="00363530"/>
    <w:rsid w:val="00363FB1"/>
    <w:rsid w:val="0036469C"/>
    <w:rsid w:val="00364C07"/>
    <w:rsid w:val="003658BD"/>
    <w:rsid w:val="00365E88"/>
    <w:rsid w:val="00365F2F"/>
    <w:rsid w:val="00370072"/>
    <w:rsid w:val="003702F6"/>
    <w:rsid w:val="00370709"/>
    <w:rsid w:val="0037100B"/>
    <w:rsid w:val="00371202"/>
    <w:rsid w:val="00371979"/>
    <w:rsid w:val="00372DF2"/>
    <w:rsid w:val="0037435B"/>
    <w:rsid w:val="00374416"/>
    <w:rsid w:val="003746A5"/>
    <w:rsid w:val="003751DE"/>
    <w:rsid w:val="0037557F"/>
    <w:rsid w:val="0037613D"/>
    <w:rsid w:val="003802F4"/>
    <w:rsid w:val="00382627"/>
    <w:rsid w:val="0038393F"/>
    <w:rsid w:val="00385E83"/>
    <w:rsid w:val="00386912"/>
    <w:rsid w:val="00386AA2"/>
    <w:rsid w:val="00390B2D"/>
    <w:rsid w:val="00392163"/>
    <w:rsid w:val="00393365"/>
    <w:rsid w:val="0039377A"/>
    <w:rsid w:val="00393E73"/>
    <w:rsid w:val="00395315"/>
    <w:rsid w:val="00395EC6"/>
    <w:rsid w:val="00395F40"/>
    <w:rsid w:val="00396E95"/>
    <w:rsid w:val="00396F92"/>
    <w:rsid w:val="003978EF"/>
    <w:rsid w:val="003A039B"/>
    <w:rsid w:val="003A0EDC"/>
    <w:rsid w:val="003A2B80"/>
    <w:rsid w:val="003A4226"/>
    <w:rsid w:val="003A50B9"/>
    <w:rsid w:val="003A5287"/>
    <w:rsid w:val="003B0527"/>
    <w:rsid w:val="003B0B7C"/>
    <w:rsid w:val="003B10F6"/>
    <w:rsid w:val="003B10FB"/>
    <w:rsid w:val="003B1118"/>
    <w:rsid w:val="003B2EDC"/>
    <w:rsid w:val="003B3584"/>
    <w:rsid w:val="003B3BD0"/>
    <w:rsid w:val="003B4B03"/>
    <w:rsid w:val="003B4F32"/>
    <w:rsid w:val="003C0FDF"/>
    <w:rsid w:val="003C1931"/>
    <w:rsid w:val="003C1F33"/>
    <w:rsid w:val="003C24F5"/>
    <w:rsid w:val="003C2CF6"/>
    <w:rsid w:val="003C2E83"/>
    <w:rsid w:val="003C32FD"/>
    <w:rsid w:val="003C3534"/>
    <w:rsid w:val="003C35C2"/>
    <w:rsid w:val="003C35E5"/>
    <w:rsid w:val="003C3654"/>
    <w:rsid w:val="003C40CD"/>
    <w:rsid w:val="003C4A9D"/>
    <w:rsid w:val="003C4D9C"/>
    <w:rsid w:val="003C5069"/>
    <w:rsid w:val="003D1559"/>
    <w:rsid w:val="003D3C1C"/>
    <w:rsid w:val="003D47D4"/>
    <w:rsid w:val="003D4D0D"/>
    <w:rsid w:val="003D62D2"/>
    <w:rsid w:val="003D6361"/>
    <w:rsid w:val="003E1007"/>
    <w:rsid w:val="003E1600"/>
    <w:rsid w:val="003E30E9"/>
    <w:rsid w:val="003E37F9"/>
    <w:rsid w:val="003E42AE"/>
    <w:rsid w:val="003E690F"/>
    <w:rsid w:val="003E727C"/>
    <w:rsid w:val="003F0F3B"/>
    <w:rsid w:val="003F1CBD"/>
    <w:rsid w:val="003F24C6"/>
    <w:rsid w:val="003F2B80"/>
    <w:rsid w:val="003F6A6E"/>
    <w:rsid w:val="003F790C"/>
    <w:rsid w:val="003F7AD0"/>
    <w:rsid w:val="004003BD"/>
    <w:rsid w:val="00400692"/>
    <w:rsid w:val="004008FF"/>
    <w:rsid w:val="00401547"/>
    <w:rsid w:val="004017AA"/>
    <w:rsid w:val="00401C31"/>
    <w:rsid w:val="00401F68"/>
    <w:rsid w:val="0040202E"/>
    <w:rsid w:val="00402270"/>
    <w:rsid w:val="00403877"/>
    <w:rsid w:val="004047CD"/>
    <w:rsid w:val="00404E17"/>
    <w:rsid w:val="00407658"/>
    <w:rsid w:val="00411B9C"/>
    <w:rsid w:val="004137AF"/>
    <w:rsid w:val="00414415"/>
    <w:rsid w:val="00415D82"/>
    <w:rsid w:val="0042030C"/>
    <w:rsid w:val="004205EF"/>
    <w:rsid w:val="0042290B"/>
    <w:rsid w:val="00423954"/>
    <w:rsid w:val="004266C5"/>
    <w:rsid w:val="004266F3"/>
    <w:rsid w:val="00430748"/>
    <w:rsid w:val="004322DA"/>
    <w:rsid w:val="00433388"/>
    <w:rsid w:val="00436891"/>
    <w:rsid w:val="00436EC8"/>
    <w:rsid w:val="004409B4"/>
    <w:rsid w:val="00441455"/>
    <w:rsid w:val="00442A08"/>
    <w:rsid w:val="00442A39"/>
    <w:rsid w:val="00442C79"/>
    <w:rsid w:val="00443D44"/>
    <w:rsid w:val="00445AC2"/>
    <w:rsid w:val="00445B69"/>
    <w:rsid w:val="00446F61"/>
    <w:rsid w:val="00450BE7"/>
    <w:rsid w:val="0045146C"/>
    <w:rsid w:val="00451D53"/>
    <w:rsid w:val="00452009"/>
    <w:rsid w:val="004521F0"/>
    <w:rsid w:val="0045274C"/>
    <w:rsid w:val="00453C18"/>
    <w:rsid w:val="00455CB4"/>
    <w:rsid w:val="00456915"/>
    <w:rsid w:val="0046010C"/>
    <w:rsid w:val="004616E4"/>
    <w:rsid w:val="00461ADF"/>
    <w:rsid w:val="00461CEA"/>
    <w:rsid w:val="004620F9"/>
    <w:rsid w:val="00463BD4"/>
    <w:rsid w:val="00463D54"/>
    <w:rsid w:val="004645C0"/>
    <w:rsid w:val="0046513B"/>
    <w:rsid w:val="00465E6E"/>
    <w:rsid w:val="0046647F"/>
    <w:rsid w:val="00466753"/>
    <w:rsid w:val="004670EA"/>
    <w:rsid w:val="004718F1"/>
    <w:rsid w:val="00471D9C"/>
    <w:rsid w:val="00472CB2"/>
    <w:rsid w:val="00473B9D"/>
    <w:rsid w:val="0047400B"/>
    <w:rsid w:val="00474A2F"/>
    <w:rsid w:val="004750DD"/>
    <w:rsid w:val="00476579"/>
    <w:rsid w:val="00476E0D"/>
    <w:rsid w:val="00482A5D"/>
    <w:rsid w:val="00482C47"/>
    <w:rsid w:val="0048405F"/>
    <w:rsid w:val="00484C9F"/>
    <w:rsid w:val="00485736"/>
    <w:rsid w:val="004862C8"/>
    <w:rsid w:val="004903CB"/>
    <w:rsid w:val="00490961"/>
    <w:rsid w:val="00491F04"/>
    <w:rsid w:val="00494263"/>
    <w:rsid w:val="00494752"/>
    <w:rsid w:val="00495AAD"/>
    <w:rsid w:val="00495E59"/>
    <w:rsid w:val="00496546"/>
    <w:rsid w:val="00496935"/>
    <w:rsid w:val="00496A78"/>
    <w:rsid w:val="0049799F"/>
    <w:rsid w:val="00497AC2"/>
    <w:rsid w:val="004A1611"/>
    <w:rsid w:val="004A195F"/>
    <w:rsid w:val="004A22CD"/>
    <w:rsid w:val="004A2EE3"/>
    <w:rsid w:val="004A5960"/>
    <w:rsid w:val="004A5CF4"/>
    <w:rsid w:val="004A67F4"/>
    <w:rsid w:val="004A689C"/>
    <w:rsid w:val="004A6F74"/>
    <w:rsid w:val="004B087D"/>
    <w:rsid w:val="004B10C2"/>
    <w:rsid w:val="004B122E"/>
    <w:rsid w:val="004B27E9"/>
    <w:rsid w:val="004B2ACE"/>
    <w:rsid w:val="004B4690"/>
    <w:rsid w:val="004B4B50"/>
    <w:rsid w:val="004B59F3"/>
    <w:rsid w:val="004B70BE"/>
    <w:rsid w:val="004B7B13"/>
    <w:rsid w:val="004C073D"/>
    <w:rsid w:val="004C2B34"/>
    <w:rsid w:val="004C31A1"/>
    <w:rsid w:val="004C45B1"/>
    <w:rsid w:val="004C4F51"/>
    <w:rsid w:val="004C5304"/>
    <w:rsid w:val="004C5524"/>
    <w:rsid w:val="004C5F25"/>
    <w:rsid w:val="004C5F95"/>
    <w:rsid w:val="004D0D8E"/>
    <w:rsid w:val="004D20FC"/>
    <w:rsid w:val="004D2727"/>
    <w:rsid w:val="004D2BA8"/>
    <w:rsid w:val="004D4A8D"/>
    <w:rsid w:val="004D615A"/>
    <w:rsid w:val="004D6BCE"/>
    <w:rsid w:val="004D7339"/>
    <w:rsid w:val="004D7B78"/>
    <w:rsid w:val="004D7D9E"/>
    <w:rsid w:val="004E02C1"/>
    <w:rsid w:val="004E0A61"/>
    <w:rsid w:val="004E17C0"/>
    <w:rsid w:val="004E1E9B"/>
    <w:rsid w:val="004E3702"/>
    <w:rsid w:val="004E4972"/>
    <w:rsid w:val="004E49B2"/>
    <w:rsid w:val="004E5DE2"/>
    <w:rsid w:val="004F2DB6"/>
    <w:rsid w:val="004F37D1"/>
    <w:rsid w:val="004F41E3"/>
    <w:rsid w:val="004F5B32"/>
    <w:rsid w:val="004F65C7"/>
    <w:rsid w:val="004F7A3B"/>
    <w:rsid w:val="00501376"/>
    <w:rsid w:val="00501544"/>
    <w:rsid w:val="00502422"/>
    <w:rsid w:val="0050506D"/>
    <w:rsid w:val="00505141"/>
    <w:rsid w:val="00505838"/>
    <w:rsid w:val="005072E2"/>
    <w:rsid w:val="005112F6"/>
    <w:rsid w:val="00511A01"/>
    <w:rsid w:val="0051247A"/>
    <w:rsid w:val="00512DBA"/>
    <w:rsid w:val="00512F40"/>
    <w:rsid w:val="00514034"/>
    <w:rsid w:val="00514A2D"/>
    <w:rsid w:val="0051610F"/>
    <w:rsid w:val="005177B6"/>
    <w:rsid w:val="005208C0"/>
    <w:rsid w:val="005215A3"/>
    <w:rsid w:val="005239A1"/>
    <w:rsid w:val="0052422B"/>
    <w:rsid w:val="0052489A"/>
    <w:rsid w:val="00532112"/>
    <w:rsid w:val="005325E0"/>
    <w:rsid w:val="005330AF"/>
    <w:rsid w:val="0053395F"/>
    <w:rsid w:val="00534F78"/>
    <w:rsid w:val="0053523B"/>
    <w:rsid w:val="005361CF"/>
    <w:rsid w:val="00540DB3"/>
    <w:rsid w:val="0054113F"/>
    <w:rsid w:val="005411C3"/>
    <w:rsid w:val="00542C19"/>
    <w:rsid w:val="00543D64"/>
    <w:rsid w:val="00543E37"/>
    <w:rsid w:val="00543E8A"/>
    <w:rsid w:val="005444C9"/>
    <w:rsid w:val="00544F76"/>
    <w:rsid w:val="00547249"/>
    <w:rsid w:val="005472CA"/>
    <w:rsid w:val="00551447"/>
    <w:rsid w:val="005523E8"/>
    <w:rsid w:val="00552EEE"/>
    <w:rsid w:val="0055301A"/>
    <w:rsid w:val="00553275"/>
    <w:rsid w:val="00553B59"/>
    <w:rsid w:val="0055445A"/>
    <w:rsid w:val="00555969"/>
    <w:rsid w:val="005567D4"/>
    <w:rsid w:val="0055719E"/>
    <w:rsid w:val="00557363"/>
    <w:rsid w:val="00563153"/>
    <w:rsid w:val="00563D1D"/>
    <w:rsid w:val="00563D8B"/>
    <w:rsid w:val="0056462D"/>
    <w:rsid w:val="00566EA9"/>
    <w:rsid w:val="005670C6"/>
    <w:rsid w:val="00567A65"/>
    <w:rsid w:val="00567D15"/>
    <w:rsid w:val="005702AA"/>
    <w:rsid w:val="0057057A"/>
    <w:rsid w:val="005714F4"/>
    <w:rsid w:val="005716B8"/>
    <w:rsid w:val="0057194A"/>
    <w:rsid w:val="00571EFC"/>
    <w:rsid w:val="0057230E"/>
    <w:rsid w:val="00572F32"/>
    <w:rsid w:val="00573FF0"/>
    <w:rsid w:val="00574A63"/>
    <w:rsid w:val="005758D1"/>
    <w:rsid w:val="00581A11"/>
    <w:rsid w:val="00582034"/>
    <w:rsid w:val="00582FC2"/>
    <w:rsid w:val="00583A42"/>
    <w:rsid w:val="00583E8D"/>
    <w:rsid w:val="00584D12"/>
    <w:rsid w:val="00586316"/>
    <w:rsid w:val="005863E2"/>
    <w:rsid w:val="00587AFD"/>
    <w:rsid w:val="00590F70"/>
    <w:rsid w:val="005918C4"/>
    <w:rsid w:val="00591F52"/>
    <w:rsid w:val="00592CA8"/>
    <w:rsid w:val="00593C69"/>
    <w:rsid w:val="00595A2B"/>
    <w:rsid w:val="00596920"/>
    <w:rsid w:val="00596B0A"/>
    <w:rsid w:val="005A02A0"/>
    <w:rsid w:val="005A03FF"/>
    <w:rsid w:val="005A06E6"/>
    <w:rsid w:val="005A4017"/>
    <w:rsid w:val="005A4B35"/>
    <w:rsid w:val="005A5B28"/>
    <w:rsid w:val="005A5CA9"/>
    <w:rsid w:val="005B0247"/>
    <w:rsid w:val="005B24EA"/>
    <w:rsid w:val="005B2CD4"/>
    <w:rsid w:val="005B2D3C"/>
    <w:rsid w:val="005B3627"/>
    <w:rsid w:val="005B36A6"/>
    <w:rsid w:val="005B5461"/>
    <w:rsid w:val="005B5956"/>
    <w:rsid w:val="005B59CA"/>
    <w:rsid w:val="005B5E13"/>
    <w:rsid w:val="005C01E5"/>
    <w:rsid w:val="005C23D0"/>
    <w:rsid w:val="005C2619"/>
    <w:rsid w:val="005C304E"/>
    <w:rsid w:val="005C3C16"/>
    <w:rsid w:val="005C6079"/>
    <w:rsid w:val="005C623C"/>
    <w:rsid w:val="005C646B"/>
    <w:rsid w:val="005C772D"/>
    <w:rsid w:val="005D0251"/>
    <w:rsid w:val="005D0BEB"/>
    <w:rsid w:val="005D110A"/>
    <w:rsid w:val="005D23FF"/>
    <w:rsid w:val="005D367B"/>
    <w:rsid w:val="005D3BE3"/>
    <w:rsid w:val="005D4596"/>
    <w:rsid w:val="005D5E3C"/>
    <w:rsid w:val="005D6F0A"/>
    <w:rsid w:val="005D7FCE"/>
    <w:rsid w:val="005E0483"/>
    <w:rsid w:val="005E0FEC"/>
    <w:rsid w:val="005E14EB"/>
    <w:rsid w:val="005E1A3A"/>
    <w:rsid w:val="005E2175"/>
    <w:rsid w:val="005E2A43"/>
    <w:rsid w:val="005E56D6"/>
    <w:rsid w:val="005E5B13"/>
    <w:rsid w:val="005E5FC8"/>
    <w:rsid w:val="005E639B"/>
    <w:rsid w:val="005E69DD"/>
    <w:rsid w:val="005E743B"/>
    <w:rsid w:val="005E7BFC"/>
    <w:rsid w:val="005E7FC5"/>
    <w:rsid w:val="005F0CF8"/>
    <w:rsid w:val="005F3467"/>
    <w:rsid w:val="005F3E1E"/>
    <w:rsid w:val="005F4822"/>
    <w:rsid w:val="005F6710"/>
    <w:rsid w:val="006036FD"/>
    <w:rsid w:val="00605008"/>
    <w:rsid w:val="00605285"/>
    <w:rsid w:val="00605771"/>
    <w:rsid w:val="00605FF0"/>
    <w:rsid w:val="00606D47"/>
    <w:rsid w:val="00607E20"/>
    <w:rsid w:val="00610A8E"/>
    <w:rsid w:val="00610EED"/>
    <w:rsid w:val="006120B4"/>
    <w:rsid w:val="00617641"/>
    <w:rsid w:val="0061768F"/>
    <w:rsid w:val="006205BA"/>
    <w:rsid w:val="00621960"/>
    <w:rsid w:val="006250EE"/>
    <w:rsid w:val="006257A6"/>
    <w:rsid w:val="00626832"/>
    <w:rsid w:val="00627321"/>
    <w:rsid w:val="006277D0"/>
    <w:rsid w:val="00627B21"/>
    <w:rsid w:val="00627EAA"/>
    <w:rsid w:val="00631562"/>
    <w:rsid w:val="00631E62"/>
    <w:rsid w:val="006320AE"/>
    <w:rsid w:val="00632D8C"/>
    <w:rsid w:val="00634572"/>
    <w:rsid w:val="006348CA"/>
    <w:rsid w:val="00634E73"/>
    <w:rsid w:val="006356E4"/>
    <w:rsid w:val="00635826"/>
    <w:rsid w:val="006373B5"/>
    <w:rsid w:val="006374CD"/>
    <w:rsid w:val="00640040"/>
    <w:rsid w:val="006403A3"/>
    <w:rsid w:val="00640B1D"/>
    <w:rsid w:val="00641115"/>
    <w:rsid w:val="00641CC2"/>
    <w:rsid w:val="006422D1"/>
    <w:rsid w:val="00644B43"/>
    <w:rsid w:val="00646189"/>
    <w:rsid w:val="00647816"/>
    <w:rsid w:val="006514DF"/>
    <w:rsid w:val="00651D41"/>
    <w:rsid w:val="00651E5A"/>
    <w:rsid w:val="006520B4"/>
    <w:rsid w:val="00652E88"/>
    <w:rsid w:val="00653499"/>
    <w:rsid w:val="006535AF"/>
    <w:rsid w:val="00653860"/>
    <w:rsid w:val="00656F01"/>
    <w:rsid w:val="0065748F"/>
    <w:rsid w:val="00657A15"/>
    <w:rsid w:val="00657A53"/>
    <w:rsid w:val="006602E1"/>
    <w:rsid w:val="00660786"/>
    <w:rsid w:val="006621E4"/>
    <w:rsid w:val="006636D8"/>
    <w:rsid w:val="006645EC"/>
    <w:rsid w:val="00664E41"/>
    <w:rsid w:val="006665F0"/>
    <w:rsid w:val="00666835"/>
    <w:rsid w:val="006672EB"/>
    <w:rsid w:val="00667A9C"/>
    <w:rsid w:val="006708E4"/>
    <w:rsid w:val="00670A18"/>
    <w:rsid w:val="00670B67"/>
    <w:rsid w:val="00670CD1"/>
    <w:rsid w:val="00671C86"/>
    <w:rsid w:val="00671CCD"/>
    <w:rsid w:val="00672EC9"/>
    <w:rsid w:val="00674D03"/>
    <w:rsid w:val="00675687"/>
    <w:rsid w:val="00676D11"/>
    <w:rsid w:val="00677164"/>
    <w:rsid w:val="00677B2A"/>
    <w:rsid w:val="0068018F"/>
    <w:rsid w:val="006809F3"/>
    <w:rsid w:val="0068286D"/>
    <w:rsid w:val="00682AF6"/>
    <w:rsid w:val="00683ED9"/>
    <w:rsid w:val="00683EE6"/>
    <w:rsid w:val="0068438B"/>
    <w:rsid w:val="00684800"/>
    <w:rsid w:val="00684806"/>
    <w:rsid w:val="00684CF3"/>
    <w:rsid w:val="006865C3"/>
    <w:rsid w:val="00686EA8"/>
    <w:rsid w:val="00687296"/>
    <w:rsid w:val="00687912"/>
    <w:rsid w:val="00690FEA"/>
    <w:rsid w:val="00691812"/>
    <w:rsid w:val="00691B58"/>
    <w:rsid w:val="00692528"/>
    <w:rsid w:val="00692D00"/>
    <w:rsid w:val="00694647"/>
    <w:rsid w:val="006946AF"/>
    <w:rsid w:val="006A01D4"/>
    <w:rsid w:val="006A1895"/>
    <w:rsid w:val="006A249E"/>
    <w:rsid w:val="006A2C42"/>
    <w:rsid w:val="006A3767"/>
    <w:rsid w:val="006A4A1F"/>
    <w:rsid w:val="006A4D34"/>
    <w:rsid w:val="006A4F52"/>
    <w:rsid w:val="006A6FD8"/>
    <w:rsid w:val="006A738D"/>
    <w:rsid w:val="006A7697"/>
    <w:rsid w:val="006A7709"/>
    <w:rsid w:val="006B06A2"/>
    <w:rsid w:val="006B1F4F"/>
    <w:rsid w:val="006B211C"/>
    <w:rsid w:val="006B280B"/>
    <w:rsid w:val="006B31F2"/>
    <w:rsid w:val="006B37F4"/>
    <w:rsid w:val="006B5EB3"/>
    <w:rsid w:val="006C0D7D"/>
    <w:rsid w:val="006C146D"/>
    <w:rsid w:val="006C154A"/>
    <w:rsid w:val="006C31F9"/>
    <w:rsid w:val="006C4E6D"/>
    <w:rsid w:val="006C4FA0"/>
    <w:rsid w:val="006C558A"/>
    <w:rsid w:val="006C5B8F"/>
    <w:rsid w:val="006C5C1F"/>
    <w:rsid w:val="006C6637"/>
    <w:rsid w:val="006D0490"/>
    <w:rsid w:val="006D2144"/>
    <w:rsid w:val="006D26D5"/>
    <w:rsid w:val="006D2CDC"/>
    <w:rsid w:val="006D2FB1"/>
    <w:rsid w:val="006D4068"/>
    <w:rsid w:val="006D44FD"/>
    <w:rsid w:val="006D4790"/>
    <w:rsid w:val="006D5AEC"/>
    <w:rsid w:val="006D6B4A"/>
    <w:rsid w:val="006E25A9"/>
    <w:rsid w:val="006E31A1"/>
    <w:rsid w:val="006E3C24"/>
    <w:rsid w:val="006E43E5"/>
    <w:rsid w:val="006E4F21"/>
    <w:rsid w:val="006E66BC"/>
    <w:rsid w:val="006F0B52"/>
    <w:rsid w:val="006F0DF8"/>
    <w:rsid w:val="006F29BC"/>
    <w:rsid w:val="006F3248"/>
    <w:rsid w:val="006F3254"/>
    <w:rsid w:val="006F33C1"/>
    <w:rsid w:val="006F3A07"/>
    <w:rsid w:val="006F7FC4"/>
    <w:rsid w:val="007003AC"/>
    <w:rsid w:val="00700401"/>
    <w:rsid w:val="007025FE"/>
    <w:rsid w:val="00702FE8"/>
    <w:rsid w:val="00704807"/>
    <w:rsid w:val="0070542D"/>
    <w:rsid w:val="00705E16"/>
    <w:rsid w:val="007066EC"/>
    <w:rsid w:val="00706C74"/>
    <w:rsid w:val="007073D2"/>
    <w:rsid w:val="007107D9"/>
    <w:rsid w:val="00710EFD"/>
    <w:rsid w:val="00713537"/>
    <w:rsid w:val="00713A62"/>
    <w:rsid w:val="00715AF0"/>
    <w:rsid w:val="00716793"/>
    <w:rsid w:val="007168A4"/>
    <w:rsid w:val="00716DBF"/>
    <w:rsid w:val="0072059B"/>
    <w:rsid w:val="00720716"/>
    <w:rsid w:val="007235F9"/>
    <w:rsid w:val="00723F37"/>
    <w:rsid w:val="00724F1A"/>
    <w:rsid w:val="00725BEC"/>
    <w:rsid w:val="00727D29"/>
    <w:rsid w:val="007302DD"/>
    <w:rsid w:val="00730864"/>
    <w:rsid w:val="00731365"/>
    <w:rsid w:val="00731901"/>
    <w:rsid w:val="007322C4"/>
    <w:rsid w:val="00733292"/>
    <w:rsid w:val="007346C3"/>
    <w:rsid w:val="00734A3E"/>
    <w:rsid w:val="00734B87"/>
    <w:rsid w:val="00736A04"/>
    <w:rsid w:val="00736D4E"/>
    <w:rsid w:val="00736E08"/>
    <w:rsid w:val="007403DF"/>
    <w:rsid w:val="007463C9"/>
    <w:rsid w:val="00746523"/>
    <w:rsid w:val="007465C0"/>
    <w:rsid w:val="00746BB0"/>
    <w:rsid w:val="00747343"/>
    <w:rsid w:val="007507D5"/>
    <w:rsid w:val="00751B9A"/>
    <w:rsid w:val="00751F4C"/>
    <w:rsid w:val="00752CD7"/>
    <w:rsid w:val="00755DF1"/>
    <w:rsid w:val="00756E8D"/>
    <w:rsid w:val="00757668"/>
    <w:rsid w:val="007607EC"/>
    <w:rsid w:val="00760BAF"/>
    <w:rsid w:val="007636E4"/>
    <w:rsid w:val="00763F4A"/>
    <w:rsid w:val="007650E3"/>
    <w:rsid w:val="00766053"/>
    <w:rsid w:val="00767960"/>
    <w:rsid w:val="007705C4"/>
    <w:rsid w:val="00771F9E"/>
    <w:rsid w:val="007750A1"/>
    <w:rsid w:val="00775130"/>
    <w:rsid w:val="007756F0"/>
    <w:rsid w:val="0078000D"/>
    <w:rsid w:val="00780FA1"/>
    <w:rsid w:val="00782B5A"/>
    <w:rsid w:val="0078393D"/>
    <w:rsid w:val="00783BCF"/>
    <w:rsid w:val="00784D92"/>
    <w:rsid w:val="007857CE"/>
    <w:rsid w:val="007864F4"/>
    <w:rsid w:val="00786B50"/>
    <w:rsid w:val="00787B6D"/>
    <w:rsid w:val="0079057D"/>
    <w:rsid w:val="00792022"/>
    <w:rsid w:val="00792DC0"/>
    <w:rsid w:val="0079313A"/>
    <w:rsid w:val="007939FF"/>
    <w:rsid w:val="00793B6E"/>
    <w:rsid w:val="00796925"/>
    <w:rsid w:val="00796CBA"/>
    <w:rsid w:val="007A082E"/>
    <w:rsid w:val="007A0937"/>
    <w:rsid w:val="007A0D76"/>
    <w:rsid w:val="007A1181"/>
    <w:rsid w:val="007A13DB"/>
    <w:rsid w:val="007A1974"/>
    <w:rsid w:val="007A39DE"/>
    <w:rsid w:val="007A4207"/>
    <w:rsid w:val="007A4FA7"/>
    <w:rsid w:val="007A5289"/>
    <w:rsid w:val="007A565A"/>
    <w:rsid w:val="007B1775"/>
    <w:rsid w:val="007B290A"/>
    <w:rsid w:val="007B31D3"/>
    <w:rsid w:val="007B51AC"/>
    <w:rsid w:val="007B5CDC"/>
    <w:rsid w:val="007C0E25"/>
    <w:rsid w:val="007C1482"/>
    <w:rsid w:val="007C165E"/>
    <w:rsid w:val="007C2ED8"/>
    <w:rsid w:val="007C3128"/>
    <w:rsid w:val="007C38A1"/>
    <w:rsid w:val="007C60C5"/>
    <w:rsid w:val="007D1202"/>
    <w:rsid w:val="007D1552"/>
    <w:rsid w:val="007D36D5"/>
    <w:rsid w:val="007D3799"/>
    <w:rsid w:val="007D43B1"/>
    <w:rsid w:val="007D57FF"/>
    <w:rsid w:val="007D69BE"/>
    <w:rsid w:val="007D7647"/>
    <w:rsid w:val="007E0358"/>
    <w:rsid w:val="007E1AF3"/>
    <w:rsid w:val="007E1B6A"/>
    <w:rsid w:val="007E2333"/>
    <w:rsid w:val="007E395E"/>
    <w:rsid w:val="007E418E"/>
    <w:rsid w:val="007E6069"/>
    <w:rsid w:val="007E616B"/>
    <w:rsid w:val="007F0ED4"/>
    <w:rsid w:val="007F2F42"/>
    <w:rsid w:val="007F60D1"/>
    <w:rsid w:val="007F7541"/>
    <w:rsid w:val="00800BA8"/>
    <w:rsid w:val="008018F3"/>
    <w:rsid w:val="00803429"/>
    <w:rsid w:val="008043B1"/>
    <w:rsid w:val="00805CF7"/>
    <w:rsid w:val="00806255"/>
    <w:rsid w:val="008063CD"/>
    <w:rsid w:val="00806736"/>
    <w:rsid w:val="00806B28"/>
    <w:rsid w:val="00807250"/>
    <w:rsid w:val="00807D0E"/>
    <w:rsid w:val="008101CF"/>
    <w:rsid w:val="00810FEB"/>
    <w:rsid w:val="00811A58"/>
    <w:rsid w:val="00813047"/>
    <w:rsid w:val="00814818"/>
    <w:rsid w:val="00814EE7"/>
    <w:rsid w:val="008154C3"/>
    <w:rsid w:val="00816111"/>
    <w:rsid w:val="008177AA"/>
    <w:rsid w:val="00820D9F"/>
    <w:rsid w:val="0082212C"/>
    <w:rsid w:val="00822B2F"/>
    <w:rsid w:val="00822DA3"/>
    <w:rsid w:val="008230FE"/>
    <w:rsid w:val="008258F2"/>
    <w:rsid w:val="00825E1E"/>
    <w:rsid w:val="0083012A"/>
    <w:rsid w:val="008307E4"/>
    <w:rsid w:val="0083147E"/>
    <w:rsid w:val="0083265F"/>
    <w:rsid w:val="00833F3E"/>
    <w:rsid w:val="00834E33"/>
    <w:rsid w:val="00834F5D"/>
    <w:rsid w:val="008364B3"/>
    <w:rsid w:val="0083730B"/>
    <w:rsid w:val="008374BD"/>
    <w:rsid w:val="008379D4"/>
    <w:rsid w:val="00837FBB"/>
    <w:rsid w:val="00840073"/>
    <w:rsid w:val="00840296"/>
    <w:rsid w:val="00843547"/>
    <w:rsid w:val="00843F60"/>
    <w:rsid w:val="0084411B"/>
    <w:rsid w:val="00844EBA"/>
    <w:rsid w:val="008453A2"/>
    <w:rsid w:val="00845ACB"/>
    <w:rsid w:val="00845DD8"/>
    <w:rsid w:val="0084652A"/>
    <w:rsid w:val="008471E5"/>
    <w:rsid w:val="00847465"/>
    <w:rsid w:val="00847D46"/>
    <w:rsid w:val="0085002B"/>
    <w:rsid w:val="00850E51"/>
    <w:rsid w:val="00851177"/>
    <w:rsid w:val="00851A2E"/>
    <w:rsid w:val="00851AB1"/>
    <w:rsid w:val="00852A3A"/>
    <w:rsid w:val="008538B5"/>
    <w:rsid w:val="008546B6"/>
    <w:rsid w:val="00856135"/>
    <w:rsid w:val="00862037"/>
    <w:rsid w:val="008633B4"/>
    <w:rsid w:val="00863AB2"/>
    <w:rsid w:val="008640F2"/>
    <w:rsid w:val="00864815"/>
    <w:rsid w:val="00864C12"/>
    <w:rsid w:val="0086641F"/>
    <w:rsid w:val="008668D7"/>
    <w:rsid w:val="008675CC"/>
    <w:rsid w:val="00867E72"/>
    <w:rsid w:val="00867FAA"/>
    <w:rsid w:val="00871AF6"/>
    <w:rsid w:val="008721B0"/>
    <w:rsid w:val="00872BB4"/>
    <w:rsid w:val="008732B8"/>
    <w:rsid w:val="00873CA7"/>
    <w:rsid w:val="0087421A"/>
    <w:rsid w:val="00876D56"/>
    <w:rsid w:val="00876E45"/>
    <w:rsid w:val="00880217"/>
    <w:rsid w:val="008802BC"/>
    <w:rsid w:val="008808A7"/>
    <w:rsid w:val="008808B5"/>
    <w:rsid w:val="008824DD"/>
    <w:rsid w:val="0088475A"/>
    <w:rsid w:val="00885C92"/>
    <w:rsid w:val="00887A67"/>
    <w:rsid w:val="008901C7"/>
    <w:rsid w:val="0089058F"/>
    <w:rsid w:val="00890F6E"/>
    <w:rsid w:val="00892F0C"/>
    <w:rsid w:val="008951AF"/>
    <w:rsid w:val="0089522B"/>
    <w:rsid w:val="008952E2"/>
    <w:rsid w:val="0089603D"/>
    <w:rsid w:val="00896570"/>
    <w:rsid w:val="008966D7"/>
    <w:rsid w:val="008976B9"/>
    <w:rsid w:val="008A0D29"/>
    <w:rsid w:val="008A181D"/>
    <w:rsid w:val="008A1AC3"/>
    <w:rsid w:val="008A1E17"/>
    <w:rsid w:val="008A3323"/>
    <w:rsid w:val="008A34ED"/>
    <w:rsid w:val="008A41A0"/>
    <w:rsid w:val="008A5B1B"/>
    <w:rsid w:val="008A671D"/>
    <w:rsid w:val="008A6AFF"/>
    <w:rsid w:val="008B009A"/>
    <w:rsid w:val="008B223B"/>
    <w:rsid w:val="008B2F5C"/>
    <w:rsid w:val="008B5C77"/>
    <w:rsid w:val="008B5E1D"/>
    <w:rsid w:val="008B6467"/>
    <w:rsid w:val="008B64BA"/>
    <w:rsid w:val="008B6C55"/>
    <w:rsid w:val="008C1211"/>
    <w:rsid w:val="008C1290"/>
    <w:rsid w:val="008C393F"/>
    <w:rsid w:val="008C4803"/>
    <w:rsid w:val="008C529F"/>
    <w:rsid w:val="008D0DD2"/>
    <w:rsid w:val="008D123E"/>
    <w:rsid w:val="008D1446"/>
    <w:rsid w:val="008D1D11"/>
    <w:rsid w:val="008D1DF0"/>
    <w:rsid w:val="008D2416"/>
    <w:rsid w:val="008D28C5"/>
    <w:rsid w:val="008D35BD"/>
    <w:rsid w:val="008D4769"/>
    <w:rsid w:val="008D4BF1"/>
    <w:rsid w:val="008D4CA2"/>
    <w:rsid w:val="008D645D"/>
    <w:rsid w:val="008D6867"/>
    <w:rsid w:val="008D6944"/>
    <w:rsid w:val="008E158A"/>
    <w:rsid w:val="008E2042"/>
    <w:rsid w:val="008E2DAD"/>
    <w:rsid w:val="008E2F88"/>
    <w:rsid w:val="008E3359"/>
    <w:rsid w:val="008E4AAB"/>
    <w:rsid w:val="008E4EB2"/>
    <w:rsid w:val="008E657B"/>
    <w:rsid w:val="008E6A46"/>
    <w:rsid w:val="008E6CA6"/>
    <w:rsid w:val="008E78E0"/>
    <w:rsid w:val="008E791F"/>
    <w:rsid w:val="008F003F"/>
    <w:rsid w:val="008F06E8"/>
    <w:rsid w:val="008F1642"/>
    <w:rsid w:val="008F19EB"/>
    <w:rsid w:val="008F28DC"/>
    <w:rsid w:val="008F3C00"/>
    <w:rsid w:val="008F458C"/>
    <w:rsid w:val="008F5329"/>
    <w:rsid w:val="008F6E99"/>
    <w:rsid w:val="008F72B5"/>
    <w:rsid w:val="0090067F"/>
    <w:rsid w:val="0090098B"/>
    <w:rsid w:val="009014EC"/>
    <w:rsid w:val="00901CC6"/>
    <w:rsid w:val="00903D63"/>
    <w:rsid w:val="00904849"/>
    <w:rsid w:val="00904C5E"/>
    <w:rsid w:val="009050FC"/>
    <w:rsid w:val="00905CE5"/>
    <w:rsid w:val="0090708B"/>
    <w:rsid w:val="009073E6"/>
    <w:rsid w:val="00907668"/>
    <w:rsid w:val="00910626"/>
    <w:rsid w:val="009133EC"/>
    <w:rsid w:val="009143D8"/>
    <w:rsid w:val="00915214"/>
    <w:rsid w:val="009161EB"/>
    <w:rsid w:val="009162A7"/>
    <w:rsid w:val="0091661C"/>
    <w:rsid w:val="009170DB"/>
    <w:rsid w:val="009205D7"/>
    <w:rsid w:val="00921370"/>
    <w:rsid w:val="0092287D"/>
    <w:rsid w:val="00924BE7"/>
    <w:rsid w:val="009255E3"/>
    <w:rsid w:val="009258D0"/>
    <w:rsid w:val="009261C5"/>
    <w:rsid w:val="009310C4"/>
    <w:rsid w:val="009333EF"/>
    <w:rsid w:val="00933EC7"/>
    <w:rsid w:val="00935C7D"/>
    <w:rsid w:val="00937420"/>
    <w:rsid w:val="00937951"/>
    <w:rsid w:val="00937BC9"/>
    <w:rsid w:val="00937D57"/>
    <w:rsid w:val="00940A99"/>
    <w:rsid w:val="00940BC2"/>
    <w:rsid w:val="00940BC8"/>
    <w:rsid w:val="00941BBC"/>
    <w:rsid w:val="00941C4D"/>
    <w:rsid w:val="009422DB"/>
    <w:rsid w:val="00943442"/>
    <w:rsid w:val="00943EFB"/>
    <w:rsid w:val="00944B2F"/>
    <w:rsid w:val="00944D2D"/>
    <w:rsid w:val="00945623"/>
    <w:rsid w:val="00946682"/>
    <w:rsid w:val="00946AEC"/>
    <w:rsid w:val="00946C9C"/>
    <w:rsid w:val="00950231"/>
    <w:rsid w:val="00952A30"/>
    <w:rsid w:val="00952C3B"/>
    <w:rsid w:val="00952E61"/>
    <w:rsid w:val="00953B10"/>
    <w:rsid w:val="00953E3E"/>
    <w:rsid w:val="00955636"/>
    <w:rsid w:val="00955AD7"/>
    <w:rsid w:val="00956136"/>
    <w:rsid w:val="009563FF"/>
    <w:rsid w:val="00957940"/>
    <w:rsid w:val="00957D78"/>
    <w:rsid w:val="00957EB8"/>
    <w:rsid w:val="0096159D"/>
    <w:rsid w:val="0096165D"/>
    <w:rsid w:val="00961A0C"/>
    <w:rsid w:val="00961C23"/>
    <w:rsid w:val="009631B7"/>
    <w:rsid w:val="009634C0"/>
    <w:rsid w:val="0096451D"/>
    <w:rsid w:val="0096563D"/>
    <w:rsid w:val="009664EE"/>
    <w:rsid w:val="00966F17"/>
    <w:rsid w:val="009713CB"/>
    <w:rsid w:val="00971C4B"/>
    <w:rsid w:val="00971CD6"/>
    <w:rsid w:val="00972552"/>
    <w:rsid w:val="009726D9"/>
    <w:rsid w:val="00972B03"/>
    <w:rsid w:val="00973AD6"/>
    <w:rsid w:val="00974FBA"/>
    <w:rsid w:val="009751D7"/>
    <w:rsid w:val="009753FF"/>
    <w:rsid w:val="00975CA1"/>
    <w:rsid w:val="009767D8"/>
    <w:rsid w:val="00977D9F"/>
    <w:rsid w:val="0098078D"/>
    <w:rsid w:val="00980E37"/>
    <w:rsid w:val="0098201A"/>
    <w:rsid w:val="00984019"/>
    <w:rsid w:val="00984312"/>
    <w:rsid w:val="00986178"/>
    <w:rsid w:val="00987713"/>
    <w:rsid w:val="00990B25"/>
    <w:rsid w:val="00991E4B"/>
    <w:rsid w:val="009924EB"/>
    <w:rsid w:val="009924FD"/>
    <w:rsid w:val="00992770"/>
    <w:rsid w:val="00993108"/>
    <w:rsid w:val="009933AF"/>
    <w:rsid w:val="00993F8F"/>
    <w:rsid w:val="0099429E"/>
    <w:rsid w:val="009945E0"/>
    <w:rsid w:val="00997A54"/>
    <w:rsid w:val="009A06B9"/>
    <w:rsid w:val="009A083C"/>
    <w:rsid w:val="009A0B1F"/>
    <w:rsid w:val="009A0E2E"/>
    <w:rsid w:val="009A0EFA"/>
    <w:rsid w:val="009A1C4F"/>
    <w:rsid w:val="009A27BA"/>
    <w:rsid w:val="009A3966"/>
    <w:rsid w:val="009A4712"/>
    <w:rsid w:val="009A6398"/>
    <w:rsid w:val="009A6614"/>
    <w:rsid w:val="009A698F"/>
    <w:rsid w:val="009A705A"/>
    <w:rsid w:val="009A7B48"/>
    <w:rsid w:val="009B137E"/>
    <w:rsid w:val="009B2477"/>
    <w:rsid w:val="009B260F"/>
    <w:rsid w:val="009B30BA"/>
    <w:rsid w:val="009B47E9"/>
    <w:rsid w:val="009B4907"/>
    <w:rsid w:val="009B4BF9"/>
    <w:rsid w:val="009B5355"/>
    <w:rsid w:val="009B5383"/>
    <w:rsid w:val="009B5864"/>
    <w:rsid w:val="009B5A07"/>
    <w:rsid w:val="009B627B"/>
    <w:rsid w:val="009C1B66"/>
    <w:rsid w:val="009C48F3"/>
    <w:rsid w:val="009C497A"/>
    <w:rsid w:val="009C529E"/>
    <w:rsid w:val="009C57E1"/>
    <w:rsid w:val="009C679B"/>
    <w:rsid w:val="009D08C8"/>
    <w:rsid w:val="009D0927"/>
    <w:rsid w:val="009D0B9D"/>
    <w:rsid w:val="009D1A02"/>
    <w:rsid w:val="009D1A42"/>
    <w:rsid w:val="009D4B08"/>
    <w:rsid w:val="009D5BD0"/>
    <w:rsid w:val="009D6CD6"/>
    <w:rsid w:val="009D6FED"/>
    <w:rsid w:val="009D7171"/>
    <w:rsid w:val="009E218B"/>
    <w:rsid w:val="009E493F"/>
    <w:rsid w:val="009E49FF"/>
    <w:rsid w:val="009E5FB6"/>
    <w:rsid w:val="009E74E2"/>
    <w:rsid w:val="009F186E"/>
    <w:rsid w:val="009F1F0B"/>
    <w:rsid w:val="009F2446"/>
    <w:rsid w:val="009F24B4"/>
    <w:rsid w:val="009F2E06"/>
    <w:rsid w:val="009F3611"/>
    <w:rsid w:val="009F3D2E"/>
    <w:rsid w:val="009F4DC9"/>
    <w:rsid w:val="009F655D"/>
    <w:rsid w:val="009F735F"/>
    <w:rsid w:val="00A01CA4"/>
    <w:rsid w:val="00A05E99"/>
    <w:rsid w:val="00A060F2"/>
    <w:rsid w:val="00A070A8"/>
    <w:rsid w:val="00A0726D"/>
    <w:rsid w:val="00A10FD1"/>
    <w:rsid w:val="00A11A9C"/>
    <w:rsid w:val="00A11F0F"/>
    <w:rsid w:val="00A13112"/>
    <w:rsid w:val="00A14055"/>
    <w:rsid w:val="00A14116"/>
    <w:rsid w:val="00A15A05"/>
    <w:rsid w:val="00A16808"/>
    <w:rsid w:val="00A16CFC"/>
    <w:rsid w:val="00A16E0D"/>
    <w:rsid w:val="00A17317"/>
    <w:rsid w:val="00A17543"/>
    <w:rsid w:val="00A17F23"/>
    <w:rsid w:val="00A204D3"/>
    <w:rsid w:val="00A206F1"/>
    <w:rsid w:val="00A21968"/>
    <w:rsid w:val="00A21DF4"/>
    <w:rsid w:val="00A2231A"/>
    <w:rsid w:val="00A22344"/>
    <w:rsid w:val="00A22FE7"/>
    <w:rsid w:val="00A24C28"/>
    <w:rsid w:val="00A24CDF"/>
    <w:rsid w:val="00A27088"/>
    <w:rsid w:val="00A30C6F"/>
    <w:rsid w:val="00A30E41"/>
    <w:rsid w:val="00A3146B"/>
    <w:rsid w:val="00A3255E"/>
    <w:rsid w:val="00A32EDF"/>
    <w:rsid w:val="00A33622"/>
    <w:rsid w:val="00A350DE"/>
    <w:rsid w:val="00A36276"/>
    <w:rsid w:val="00A36C28"/>
    <w:rsid w:val="00A36D4D"/>
    <w:rsid w:val="00A377C3"/>
    <w:rsid w:val="00A37B89"/>
    <w:rsid w:val="00A37D29"/>
    <w:rsid w:val="00A42094"/>
    <w:rsid w:val="00A42609"/>
    <w:rsid w:val="00A433B5"/>
    <w:rsid w:val="00A46874"/>
    <w:rsid w:val="00A47675"/>
    <w:rsid w:val="00A508A6"/>
    <w:rsid w:val="00A509FC"/>
    <w:rsid w:val="00A51833"/>
    <w:rsid w:val="00A52B6E"/>
    <w:rsid w:val="00A54A1A"/>
    <w:rsid w:val="00A54D70"/>
    <w:rsid w:val="00A555B5"/>
    <w:rsid w:val="00A55842"/>
    <w:rsid w:val="00A55C9F"/>
    <w:rsid w:val="00A56019"/>
    <w:rsid w:val="00A56AA2"/>
    <w:rsid w:val="00A5716D"/>
    <w:rsid w:val="00A5780F"/>
    <w:rsid w:val="00A608F5"/>
    <w:rsid w:val="00A60C1B"/>
    <w:rsid w:val="00A60EF4"/>
    <w:rsid w:val="00A61E6A"/>
    <w:rsid w:val="00A639CE"/>
    <w:rsid w:val="00A670F5"/>
    <w:rsid w:val="00A67332"/>
    <w:rsid w:val="00A70032"/>
    <w:rsid w:val="00A70161"/>
    <w:rsid w:val="00A70517"/>
    <w:rsid w:val="00A71C85"/>
    <w:rsid w:val="00A73ED6"/>
    <w:rsid w:val="00A7571A"/>
    <w:rsid w:val="00A77B51"/>
    <w:rsid w:val="00A822BA"/>
    <w:rsid w:val="00A82C6C"/>
    <w:rsid w:val="00A83813"/>
    <w:rsid w:val="00A83B07"/>
    <w:rsid w:val="00A83CE7"/>
    <w:rsid w:val="00A85045"/>
    <w:rsid w:val="00A90DCC"/>
    <w:rsid w:val="00A9158B"/>
    <w:rsid w:val="00A92B59"/>
    <w:rsid w:val="00A9361B"/>
    <w:rsid w:val="00A9435E"/>
    <w:rsid w:val="00A94602"/>
    <w:rsid w:val="00A96236"/>
    <w:rsid w:val="00A963EE"/>
    <w:rsid w:val="00AA0E7F"/>
    <w:rsid w:val="00AA1085"/>
    <w:rsid w:val="00AA26DC"/>
    <w:rsid w:val="00AA44DD"/>
    <w:rsid w:val="00AA4C9A"/>
    <w:rsid w:val="00AA5C80"/>
    <w:rsid w:val="00AA6B1E"/>
    <w:rsid w:val="00AA72A9"/>
    <w:rsid w:val="00AA77FC"/>
    <w:rsid w:val="00AA7BF1"/>
    <w:rsid w:val="00AA7EDF"/>
    <w:rsid w:val="00AB00D4"/>
    <w:rsid w:val="00AB037D"/>
    <w:rsid w:val="00AB47BB"/>
    <w:rsid w:val="00AB4AA1"/>
    <w:rsid w:val="00AB54C3"/>
    <w:rsid w:val="00AB66B5"/>
    <w:rsid w:val="00AB69EA"/>
    <w:rsid w:val="00AB6B41"/>
    <w:rsid w:val="00AB73B7"/>
    <w:rsid w:val="00AC06C4"/>
    <w:rsid w:val="00AC2780"/>
    <w:rsid w:val="00AC2F36"/>
    <w:rsid w:val="00AC421C"/>
    <w:rsid w:val="00AC4703"/>
    <w:rsid w:val="00AC4BCA"/>
    <w:rsid w:val="00AC5009"/>
    <w:rsid w:val="00AC7F57"/>
    <w:rsid w:val="00AD1BBE"/>
    <w:rsid w:val="00AD2439"/>
    <w:rsid w:val="00AD2654"/>
    <w:rsid w:val="00AD34FA"/>
    <w:rsid w:val="00AD3E92"/>
    <w:rsid w:val="00AD446C"/>
    <w:rsid w:val="00AD4B77"/>
    <w:rsid w:val="00AD5C58"/>
    <w:rsid w:val="00AD5C9A"/>
    <w:rsid w:val="00AD5FA5"/>
    <w:rsid w:val="00AE080A"/>
    <w:rsid w:val="00AE0D12"/>
    <w:rsid w:val="00AE115B"/>
    <w:rsid w:val="00AE1950"/>
    <w:rsid w:val="00AE1F71"/>
    <w:rsid w:val="00AE3897"/>
    <w:rsid w:val="00AE3F5A"/>
    <w:rsid w:val="00AE4131"/>
    <w:rsid w:val="00AE4B29"/>
    <w:rsid w:val="00AE4FB6"/>
    <w:rsid w:val="00AF024D"/>
    <w:rsid w:val="00AF235C"/>
    <w:rsid w:val="00AF31FA"/>
    <w:rsid w:val="00AF4083"/>
    <w:rsid w:val="00AF4688"/>
    <w:rsid w:val="00AF4ACD"/>
    <w:rsid w:val="00AF6DE2"/>
    <w:rsid w:val="00AF7FE2"/>
    <w:rsid w:val="00B00A1F"/>
    <w:rsid w:val="00B00B54"/>
    <w:rsid w:val="00B013C9"/>
    <w:rsid w:val="00B01F31"/>
    <w:rsid w:val="00B0329A"/>
    <w:rsid w:val="00B0431A"/>
    <w:rsid w:val="00B05783"/>
    <w:rsid w:val="00B061D4"/>
    <w:rsid w:val="00B10C85"/>
    <w:rsid w:val="00B10CD5"/>
    <w:rsid w:val="00B10F75"/>
    <w:rsid w:val="00B119BF"/>
    <w:rsid w:val="00B121A9"/>
    <w:rsid w:val="00B12900"/>
    <w:rsid w:val="00B12B1A"/>
    <w:rsid w:val="00B13647"/>
    <w:rsid w:val="00B160EF"/>
    <w:rsid w:val="00B20294"/>
    <w:rsid w:val="00B20F05"/>
    <w:rsid w:val="00B210D9"/>
    <w:rsid w:val="00B2272D"/>
    <w:rsid w:val="00B22CD1"/>
    <w:rsid w:val="00B23A2F"/>
    <w:rsid w:val="00B301AF"/>
    <w:rsid w:val="00B31957"/>
    <w:rsid w:val="00B325FC"/>
    <w:rsid w:val="00B3336E"/>
    <w:rsid w:val="00B3596C"/>
    <w:rsid w:val="00B406AC"/>
    <w:rsid w:val="00B40AAD"/>
    <w:rsid w:val="00B43B5E"/>
    <w:rsid w:val="00B443FF"/>
    <w:rsid w:val="00B44FE0"/>
    <w:rsid w:val="00B45831"/>
    <w:rsid w:val="00B4767D"/>
    <w:rsid w:val="00B5045D"/>
    <w:rsid w:val="00B5058E"/>
    <w:rsid w:val="00B51981"/>
    <w:rsid w:val="00B52D11"/>
    <w:rsid w:val="00B52D7B"/>
    <w:rsid w:val="00B53275"/>
    <w:rsid w:val="00B538A6"/>
    <w:rsid w:val="00B53A54"/>
    <w:rsid w:val="00B53DB4"/>
    <w:rsid w:val="00B541A9"/>
    <w:rsid w:val="00B54331"/>
    <w:rsid w:val="00B5469F"/>
    <w:rsid w:val="00B548E5"/>
    <w:rsid w:val="00B55393"/>
    <w:rsid w:val="00B55AF8"/>
    <w:rsid w:val="00B55D50"/>
    <w:rsid w:val="00B55DFD"/>
    <w:rsid w:val="00B560BB"/>
    <w:rsid w:val="00B57CB2"/>
    <w:rsid w:val="00B609AB"/>
    <w:rsid w:val="00B62A03"/>
    <w:rsid w:val="00B62C7A"/>
    <w:rsid w:val="00B63783"/>
    <w:rsid w:val="00B64AB0"/>
    <w:rsid w:val="00B65F6A"/>
    <w:rsid w:val="00B66561"/>
    <w:rsid w:val="00B66D55"/>
    <w:rsid w:val="00B66F9E"/>
    <w:rsid w:val="00B749F0"/>
    <w:rsid w:val="00B75E05"/>
    <w:rsid w:val="00B76BC4"/>
    <w:rsid w:val="00B776B1"/>
    <w:rsid w:val="00B80623"/>
    <w:rsid w:val="00B821F2"/>
    <w:rsid w:val="00B85540"/>
    <w:rsid w:val="00B8641F"/>
    <w:rsid w:val="00B876D8"/>
    <w:rsid w:val="00B876EA"/>
    <w:rsid w:val="00B87B5C"/>
    <w:rsid w:val="00B90208"/>
    <w:rsid w:val="00B90D9A"/>
    <w:rsid w:val="00B90EE8"/>
    <w:rsid w:val="00B92127"/>
    <w:rsid w:val="00B923E6"/>
    <w:rsid w:val="00B9299A"/>
    <w:rsid w:val="00B942A3"/>
    <w:rsid w:val="00B9456A"/>
    <w:rsid w:val="00B951CA"/>
    <w:rsid w:val="00B952FE"/>
    <w:rsid w:val="00B95CAE"/>
    <w:rsid w:val="00B961C0"/>
    <w:rsid w:val="00B97827"/>
    <w:rsid w:val="00BA0242"/>
    <w:rsid w:val="00BA08DA"/>
    <w:rsid w:val="00BA13A0"/>
    <w:rsid w:val="00BA1533"/>
    <w:rsid w:val="00BA2AE5"/>
    <w:rsid w:val="00BA341C"/>
    <w:rsid w:val="00BA4232"/>
    <w:rsid w:val="00BA4595"/>
    <w:rsid w:val="00BA4813"/>
    <w:rsid w:val="00BA4A55"/>
    <w:rsid w:val="00BA58EF"/>
    <w:rsid w:val="00BA5D46"/>
    <w:rsid w:val="00BA68C2"/>
    <w:rsid w:val="00BA6B04"/>
    <w:rsid w:val="00BB0EAF"/>
    <w:rsid w:val="00BB108B"/>
    <w:rsid w:val="00BB1183"/>
    <w:rsid w:val="00BB1197"/>
    <w:rsid w:val="00BB29FD"/>
    <w:rsid w:val="00BB37DE"/>
    <w:rsid w:val="00BB3AAF"/>
    <w:rsid w:val="00BB437D"/>
    <w:rsid w:val="00BB46CA"/>
    <w:rsid w:val="00BB5026"/>
    <w:rsid w:val="00BB5755"/>
    <w:rsid w:val="00BC3699"/>
    <w:rsid w:val="00BC568C"/>
    <w:rsid w:val="00BC6497"/>
    <w:rsid w:val="00BC66A5"/>
    <w:rsid w:val="00BC7D1D"/>
    <w:rsid w:val="00BD010F"/>
    <w:rsid w:val="00BD0ECE"/>
    <w:rsid w:val="00BD2655"/>
    <w:rsid w:val="00BD28C8"/>
    <w:rsid w:val="00BD2EB7"/>
    <w:rsid w:val="00BD45CD"/>
    <w:rsid w:val="00BD48FD"/>
    <w:rsid w:val="00BD5241"/>
    <w:rsid w:val="00BD56BB"/>
    <w:rsid w:val="00BD5EA6"/>
    <w:rsid w:val="00BD6477"/>
    <w:rsid w:val="00BD758F"/>
    <w:rsid w:val="00BD7963"/>
    <w:rsid w:val="00BE02F4"/>
    <w:rsid w:val="00BE0D8A"/>
    <w:rsid w:val="00BE3005"/>
    <w:rsid w:val="00BE3A39"/>
    <w:rsid w:val="00BE3CEB"/>
    <w:rsid w:val="00BE50A7"/>
    <w:rsid w:val="00BE5770"/>
    <w:rsid w:val="00BE62A1"/>
    <w:rsid w:val="00BE67C5"/>
    <w:rsid w:val="00BE7846"/>
    <w:rsid w:val="00BE7F31"/>
    <w:rsid w:val="00BF1DEF"/>
    <w:rsid w:val="00BF1F8C"/>
    <w:rsid w:val="00BF20C8"/>
    <w:rsid w:val="00BF312F"/>
    <w:rsid w:val="00BF45B0"/>
    <w:rsid w:val="00BF4B12"/>
    <w:rsid w:val="00C00ACA"/>
    <w:rsid w:val="00C01A2B"/>
    <w:rsid w:val="00C02419"/>
    <w:rsid w:val="00C064C5"/>
    <w:rsid w:val="00C0741B"/>
    <w:rsid w:val="00C07B56"/>
    <w:rsid w:val="00C07EA0"/>
    <w:rsid w:val="00C10917"/>
    <w:rsid w:val="00C109F6"/>
    <w:rsid w:val="00C132B2"/>
    <w:rsid w:val="00C13B8E"/>
    <w:rsid w:val="00C14C35"/>
    <w:rsid w:val="00C16B92"/>
    <w:rsid w:val="00C16CE7"/>
    <w:rsid w:val="00C22715"/>
    <w:rsid w:val="00C22EB2"/>
    <w:rsid w:val="00C24C0F"/>
    <w:rsid w:val="00C2607D"/>
    <w:rsid w:val="00C260E5"/>
    <w:rsid w:val="00C26486"/>
    <w:rsid w:val="00C278CD"/>
    <w:rsid w:val="00C302F8"/>
    <w:rsid w:val="00C304F3"/>
    <w:rsid w:val="00C30707"/>
    <w:rsid w:val="00C32463"/>
    <w:rsid w:val="00C343AF"/>
    <w:rsid w:val="00C346D5"/>
    <w:rsid w:val="00C3756D"/>
    <w:rsid w:val="00C40EEC"/>
    <w:rsid w:val="00C4418D"/>
    <w:rsid w:val="00C450F0"/>
    <w:rsid w:val="00C45BFD"/>
    <w:rsid w:val="00C47569"/>
    <w:rsid w:val="00C47F69"/>
    <w:rsid w:val="00C50158"/>
    <w:rsid w:val="00C502AF"/>
    <w:rsid w:val="00C50345"/>
    <w:rsid w:val="00C515A7"/>
    <w:rsid w:val="00C52105"/>
    <w:rsid w:val="00C52766"/>
    <w:rsid w:val="00C52CDF"/>
    <w:rsid w:val="00C532B9"/>
    <w:rsid w:val="00C55749"/>
    <w:rsid w:val="00C55DF5"/>
    <w:rsid w:val="00C60273"/>
    <w:rsid w:val="00C6170E"/>
    <w:rsid w:val="00C622FA"/>
    <w:rsid w:val="00C63036"/>
    <w:rsid w:val="00C6488E"/>
    <w:rsid w:val="00C65027"/>
    <w:rsid w:val="00C651E8"/>
    <w:rsid w:val="00C67CEB"/>
    <w:rsid w:val="00C70DBE"/>
    <w:rsid w:val="00C71786"/>
    <w:rsid w:val="00C73691"/>
    <w:rsid w:val="00C762EE"/>
    <w:rsid w:val="00C76F01"/>
    <w:rsid w:val="00C7769A"/>
    <w:rsid w:val="00C81129"/>
    <w:rsid w:val="00C822A2"/>
    <w:rsid w:val="00C826C9"/>
    <w:rsid w:val="00C84D89"/>
    <w:rsid w:val="00C86FBE"/>
    <w:rsid w:val="00C904D7"/>
    <w:rsid w:val="00C91274"/>
    <w:rsid w:val="00C9517D"/>
    <w:rsid w:val="00C960F3"/>
    <w:rsid w:val="00C96D8F"/>
    <w:rsid w:val="00C972D0"/>
    <w:rsid w:val="00CA0A72"/>
    <w:rsid w:val="00CA1920"/>
    <w:rsid w:val="00CA201B"/>
    <w:rsid w:val="00CA210A"/>
    <w:rsid w:val="00CA3C02"/>
    <w:rsid w:val="00CA5216"/>
    <w:rsid w:val="00CA5820"/>
    <w:rsid w:val="00CA5F8D"/>
    <w:rsid w:val="00CA761C"/>
    <w:rsid w:val="00CB05C4"/>
    <w:rsid w:val="00CB0A1F"/>
    <w:rsid w:val="00CB0EA5"/>
    <w:rsid w:val="00CB1178"/>
    <w:rsid w:val="00CB1441"/>
    <w:rsid w:val="00CB4AD4"/>
    <w:rsid w:val="00CB4D1A"/>
    <w:rsid w:val="00CB6A8F"/>
    <w:rsid w:val="00CB79D7"/>
    <w:rsid w:val="00CB7DFC"/>
    <w:rsid w:val="00CC033B"/>
    <w:rsid w:val="00CC282F"/>
    <w:rsid w:val="00CC3529"/>
    <w:rsid w:val="00CC38C2"/>
    <w:rsid w:val="00CC4870"/>
    <w:rsid w:val="00CC5BE1"/>
    <w:rsid w:val="00CC7D70"/>
    <w:rsid w:val="00CD34A8"/>
    <w:rsid w:val="00CD421D"/>
    <w:rsid w:val="00CD4B58"/>
    <w:rsid w:val="00CD63BA"/>
    <w:rsid w:val="00CD654F"/>
    <w:rsid w:val="00CD6E8E"/>
    <w:rsid w:val="00CE0810"/>
    <w:rsid w:val="00CE0A96"/>
    <w:rsid w:val="00CE0AD6"/>
    <w:rsid w:val="00CE0CFF"/>
    <w:rsid w:val="00CE2AE4"/>
    <w:rsid w:val="00CE39E2"/>
    <w:rsid w:val="00CE68C8"/>
    <w:rsid w:val="00CE6E5A"/>
    <w:rsid w:val="00CF0B82"/>
    <w:rsid w:val="00CF0D3A"/>
    <w:rsid w:val="00CF1188"/>
    <w:rsid w:val="00CF1260"/>
    <w:rsid w:val="00CF154B"/>
    <w:rsid w:val="00CF26C2"/>
    <w:rsid w:val="00CF3536"/>
    <w:rsid w:val="00CF4017"/>
    <w:rsid w:val="00CF4CFC"/>
    <w:rsid w:val="00CF7E92"/>
    <w:rsid w:val="00D006E8"/>
    <w:rsid w:val="00D00834"/>
    <w:rsid w:val="00D010CB"/>
    <w:rsid w:val="00D0364F"/>
    <w:rsid w:val="00D05F7D"/>
    <w:rsid w:val="00D0668B"/>
    <w:rsid w:val="00D06B99"/>
    <w:rsid w:val="00D06C87"/>
    <w:rsid w:val="00D06CB5"/>
    <w:rsid w:val="00D074F5"/>
    <w:rsid w:val="00D105E8"/>
    <w:rsid w:val="00D10B30"/>
    <w:rsid w:val="00D1148C"/>
    <w:rsid w:val="00D1501D"/>
    <w:rsid w:val="00D1591B"/>
    <w:rsid w:val="00D167EA"/>
    <w:rsid w:val="00D17324"/>
    <w:rsid w:val="00D2043B"/>
    <w:rsid w:val="00D21000"/>
    <w:rsid w:val="00D21860"/>
    <w:rsid w:val="00D21B24"/>
    <w:rsid w:val="00D22B6C"/>
    <w:rsid w:val="00D24317"/>
    <w:rsid w:val="00D25A15"/>
    <w:rsid w:val="00D25D5E"/>
    <w:rsid w:val="00D264EA"/>
    <w:rsid w:val="00D305F8"/>
    <w:rsid w:val="00D30937"/>
    <w:rsid w:val="00D3100F"/>
    <w:rsid w:val="00D32431"/>
    <w:rsid w:val="00D32E40"/>
    <w:rsid w:val="00D332A3"/>
    <w:rsid w:val="00D34C22"/>
    <w:rsid w:val="00D35218"/>
    <w:rsid w:val="00D3582E"/>
    <w:rsid w:val="00D35D49"/>
    <w:rsid w:val="00D36011"/>
    <w:rsid w:val="00D378BB"/>
    <w:rsid w:val="00D4128C"/>
    <w:rsid w:val="00D4145B"/>
    <w:rsid w:val="00D422FF"/>
    <w:rsid w:val="00D47699"/>
    <w:rsid w:val="00D477BD"/>
    <w:rsid w:val="00D52802"/>
    <w:rsid w:val="00D52C91"/>
    <w:rsid w:val="00D5307C"/>
    <w:rsid w:val="00D53303"/>
    <w:rsid w:val="00D53799"/>
    <w:rsid w:val="00D545B3"/>
    <w:rsid w:val="00D54963"/>
    <w:rsid w:val="00D56772"/>
    <w:rsid w:val="00D615AA"/>
    <w:rsid w:val="00D62BBF"/>
    <w:rsid w:val="00D6343F"/>
    <w:rsid w:val="00D639F1"/>
    <w:rsid w:val="00D641A2"/>
    <w:rsid w:val="00D657E1"/>
    <w:rsid w:val="00D659D8"/>
    <w:rsid w:val="00D661E7"/>
    <w:rsid w:val="00D6658B"/>
    <w:rsid w:val="00D66B49"/>
    <w:rsid w:val="00D66B82"/>
    <w:rsid w:val="00D675DC"/>
    <w:rsid w:val="00D72650"/>
    <w:rsid w:val="00D74541"/>
    <w:rsid w:val="00D7638D"/>
    <w:rsid w:val="00D77D4A"/>
    <w:rsid w:val="00D77FD7"/>
    <w:rsid w:val="00D81754"/>
    <w:rsid w:val="00D820FD"/>
    <w:rsid w:val="00D82EFE"/>
    <w:rsid w:val="00D83755"/>
    <w:rsid w:val="00D8381B"/>
    <w:rsid w:val="00D84280"/>
    <w:rsid w:val="00D847F4"/>
    <w:rsid w:val="00D858DC"/>
    <w:rsid w:val="00D85B40"/>
    <w:rsid w:val="00D86DC6"/>
    <w:rsid w:val="00D86FF2"/>
    <w:rsid w:val="00D91915"/>
    <w:rsid w:val="00D924E6"/>
    <w:rsid w:val="00D934EB"/>
    <w:rsid w:val="00D93B03"/>
    <w:rsid w:val="00D93BF2"/>
    <w:rsid w:val="00D93C08"/>
    <w:rsid w:val="00D94F29"/>
    <w:rsid w:val="00D95598"/>
    <w:rsid w:val="00D968EF"/>
    <w:rsid w:val="00D9696D"/>
    <w:rsid w:val="00D96A29"/>
    <w:rsid w:val="00D96C2B"/>
    <w:rsid w:val="00D97A3E"/>
    <w:rsid w:val="00DA2873"/>
    <w:rsid w:val="00DA2E5D"/>
    <w:rsid w:val="00DA34F2"/>
    <w:rsid w:val="00DA4072"/>
    <w:rsid w:val="00DA5722"/>
    <w:rsid w:val="00DA5DA5"/>
    <w:rsid w:val="00DC0B2C"/>
    <w:rsid w:val="00DC1611"/>
    <w:rsid w:val="00DC3D01"/>
    <w:rsid w:val="00DC3FAF"/>
    <w:rsid w:val="00DC5D01"/>
    <w:rsid w:val="00DC7462"/>
    <w:rsid w:val="00DC74CB"/>
    <w:rsid w:val="00DC75B7"/>
    <w:rsid w:val="00DC7741"/>
    <w:rsid w:val="00DD00EC"/>
    <w:rsid w:val="00DD0850"/>
    <w:rsid w:val="00DD0920"/>
    <w:rsid w:val="00DD0C0B"/>
    <w:rsid w:val="00DD0FE1"/>
    <w:rsid w:val="00DD156F"/>
    <w:rsid w:val="00DD369B"/>
    <w:rsid w:val="00DD37C8"/>
    <w:rsid w:val="00DD4E2C"/>
    <w:rsid w:val="00DD5895"/>
    <w:rsid w:val="00DD5BC2"/>
    <w:rsid w:val="00DD5C37"/>
    <w:rsid w:val="00DD6794"/>
    <w:rsid w:val="00DE1596"/>
    <w:rsid w:val="00DE1E21"/>
    <w:rsid w:val="00DF08DC"/>
    <w:rsid w:val="00DF1610"/>
    <w:rsid w:val="00DF1CAD"/>
    <w:rsid w:val="00DF2D98"/>
    <w:rsid w:val="00DF35B8"/>
    <w:rsid w:val="00DF3D21"/>
    <w:rsid w:val="00DF43A1"/>
    <w:rsid w:val="00E0057D"/>
    <w:rsid w:val="00E01603"/>
    <w:rsid w:val="00E02540"/>
    <w:rsid w:val="00E043F7"/>
    <w:rsid w:val="00E0534A"/>
    <w:rsid w:val="00E0619F"/>
    <w:rsid w:val="00E068D8"/>
    <w:rsid w:val="00E108F9"/>
    <w:rsid w:val="00E10BA2"/>
    <w:rsid w:val="00E11509"/>
    <w:rsid w:val="00E1227D"/>
    <w:rsid w:val="00E13A5F"/>
    <w:rsid w:val="00E141B8"/>
    <w:rsid w:val="00E14280"/>
    <w:rsid w:val="00E14965"/>
    <w:rsid w:val="00E15E43"/>
    <w:rsid w:val="00E1763E"/>
    <w:rsid w:val="00E17C8A"/>
    <w:rsid w:val="00E2199F"/>
    <w:rsid w:val="00E23655"/>
    <w:rsid w:val="00E2448A"/>
    <w:rsid w:val="00E253BE"/>
    <w:rsid w:val="00E267B1"/>
    <w:rsid w:val="00E2709C"/>
    <w:rsid w:val="00E304E8"/>
    <w:rsid w:val="00E30D3B"/>
    <w:rsid w:val="00E32F6F"/>
    <w:rsid w:val="00E33EBC"/>
    <w:rsid w:val="00E344E8"/>
    <w:rsid w:val="00E35487"/>
    <w:rsid w:val="00E3659A"/>
    <w:rsid w:val="00E37991"/>
    <w:rsid w:val="00E400A4"/>
    <w:rsid w:val="00E40229"/>
    <w:rsid w:val="00E40A7D"/>
    <w:rsid w:val="00E4323E"/>
    <w:rsid w:val="00E4419F"/>
    <w:rsid w:val="00E454ED"/>
    <w:rsid w:val="00E46875"/>
    <w:rsid w:val="00E50017"/>
    <w:rsid w:val="00E505C7"/>
    <w:rsid w:val="00E515DA"/>
    <w:rsid w:val="00E54A1D"/>
    <w:rsid w:val="00E55ABF"/>
    <w:rsid w:val="00E55D71"/>
    <w:rsid w:val="00E5691B"/>
    <w:rsid w:val="00E61050"/>
    <w:rsid w:val="00E61084"/>
    <w:rsid w:val="00E61CD3"/>
    <w:rsid w:val="00E620F8"/>
    <w:rsid w:val="00E62DBE"/>
    <w:rsid w:val="00E631FF"/>
    <w:rsid w:val="00E66095"/>
    <w:rsid w:val="00E675CB"/>
    <w:rsid w:val="00E677D6"/>
    <w:rsid w:val="00E67B2E"/>
    <w:rsid w:val="00E67E60"/>
    <w:rsid w:val="00E70CA3"/>
    <w:rsid w:val="00E7152B"/>
    <w:rsid w:val="00E73F1B"/>
    <w:rsid w:val="00E74457"/>
    <w:rsid w:val="00E74AD7"/>
    <w:rsid w:val="00E74DF4"/>
    <w:rsid w:val="00E768C7"/>
    <w:rsid w:val="00E77B29"/>
    <w:rsid w:val="00E8024E"/>
    <w:rsid w:val="00E8114E"/>
    <w:rsid w:val="00E81B72"/>
    <w:rsid w:val="00E84CB7"/>
    <w:rsid w:val="00E853A6"/>
    <w:rsid w:val="00E86429"/>
    <w:rsid w:val="00E87110"/>
    <w:rsid w:val="00E90B4B"/>
    <w:rsid w:val="00E927AF"/>
    <w:rsid w:val="00E929A7"/>
    <w:rsid w:val="00E92FBE"/>
    <w:rsid w:val="00E94FBF"/>
    <w:rsid w:val="00E95039"/>
    <w:rsid w:val="00E96E26"/>
    <w:rsid w:val="00E96F38"/>
    <w:rsid w:val="00E97010"/>
    <w:rsid w:val="00EA0F97"/>
    <w:rsid w:val="00EA15EB"/>
    <w:rsid w:val="00EA55D7"/>
    <w:rsid w:val="00EA6110"/>
    <w:rsid w:val="00EB0144"/>
    <w:rsid w:val="00EB186B"/>
    <w:rsid w:val="00EB27B4"/>
    <w:rsid w:val="00EB319E"/>
    <w:rsid w:val="00EB5E62"/>
    <w:rsid w:val="00EB6197"/>
    <w:rsid w:val="00EB7927"/>
    <w:rsid w:val="00EB7B58"/>
    <w:rsid w:val="00EC01B1"/>
    <w:rsid w:val="00EC1386"/>
    <w:rsid w:val="00EC13F4"/>
    <w:rsid w:val="00EC31D3"/>
    <w:rsid w:val="00EC4633"/>
    <w:rsid w:val="00EC7487"/>
    <w:rsid w:val="00ED0B93"/>
    <w:rsid w:val="00ED1CEA"/>
    <w:rsid w:val="00ED33BC"/>
    <w:rsid w:val="00ED3627"/>
    <w:rsid w:val="00ED41C1"/>
    <w:rsid w:val="00ED5268"/>
    <w:rsid w:val="00ED6DEF"/>
    <w:rsid w:val="00ED736D"/>
    <w:rsid w:val="00EE108A"/>
    <w:rsid w:val="00EE20C0"/>
    <w:rsid w:val="00EE255C"/>
    <w:rsid w:val="00EE36C0"/>
    <w:rsid w:val="00EE36FF"/>
    <w:rsid w:val="00EE3A96"/>
    <w:rsid w:val="00EE476B"/>
    <w:rsid w:val="00EE4E09"/>
    <w:rsid w:val="00EE5374"/>
    <w:rsid w:val="00EF1058"/>
    <w:rsid w:val="00EF311D"/>
    <w:rsid w:val="00EF3300"/>
    <w:rsid w:val="00EF3D09"/>
    <w:rsid w:val="00EF446E"/>
    <w:rsid w:val="00EF6744"/>
    <w:rsid w:val="00EF76BE"/>
    <w:rsid w:val="00F00BD1"/>
    <w:rsid w:val="00F00EAC"/>
    <w:rsid w:val="00F012FA"/>
    <w:rsid w:val="00F03250"/>
    <w:rsid w:val="00F0382A"/>
    <w:rsid w:val="00F05769"/>
    <w:rsid w:val="00F05C9C"/>
    <w:rsid w:val="00F076D8"/>
    <w:rsid w:val="00F104E1"/>
    <w:rsid w:val="00F10AF2"/>
    <w:rsid w:val="00F11EDB"/>
    <w:rsid w:val="00F124B5"/>
    <w:rsid w:val="00F12BD8"/>
    <w:rsid w:val="00F13254"/>
    <w:rsid w:val="00F137B3"/>
    <w:rsid w:val="00F13ACE"/>
    <w:rsid w:val="00F13CE8"/>
    <w:rsid w:val="00F13FA4"/>
    <w:rsid w:val="00F14913"/>
    <w:rsid w:val="00F15A8D"/>
    <w:rsid w:val="00F16BE9"/>
    <w:rsid w:val="00F16D71"/>
    <w:rsid w:val="00F20F8A"/>
    <w:rsid w:val="00F21EB1"/>
    <w:rsid w:val="00F23469"/>
    <w:rsid w:val="00F23948"/>
    <w:rsid w:val="00F23AF3"/>
    <w:rsid w:val="00F24232"/>
    <w:rsid w:val="00F2426D"/>
    <w:rsid w:val="00F25096"/>
    <w:rsid w:val="00F25BB0"/>
    <w:rsid w:val="00F3101D"/>
    <w:rsid w:val="00F311A4"/>
    <w:rsid w:val="00F3243B"/>
    <w:rsid w:val="00F32BFA"/>
    <w:rsid w:val="00F32F85"/>
    <w:rsid w:val="00F337B5"/>
    <w:rsid w:val="00F34C06"/>
    <w:rsid w:val="00F350C2"/>
    <w:rsid w:val="00F36963"/>
    <w:rsid w:val="00F36C89"/>
    <w:rsid w:val="00F370BE"/>
    <w:rsid w:val="00F40338"/>
    <w:rsid w:val="00F43DAF"/>
    <w:rsid w:val="00F43F6F"/>
    <w:rsid w:val="00F44202"/>
    <w:rsid w:val="00F44557"/>
    <w:rsid w:val="00F465C3"/>
    <w:rsid w:val="00F50622"/>
    <w:rsid w:val="00F5108A"/>
    <w:rsid w:val="00F51146"/>
    <w:rsid w:val="00F5369B"/>
    <w:rsid w:val="00F5454D"/>
    <w:rsid w:val="00F55DFD"/>
    <w:rsid w:val="00F56681"/>
    <w:rsid w:val="00F566FE"/>
    <w:rsid w:val="00F5740F"/>
    <w:rsid w:val="00F5752B"/>
    <w:rsid w:val="00F610EC"/>
    <w:rsid w:val="00F62276"/>
    <w:rsid w:val="00F62C50"/>
    <w:rsid w:val="00F63681"/>
    <w:rsid w:val="00F63BD2"/>
    <w:rsid w:val="00F64D6D"/>
    <w:rsid w:val="00F65A1F"/>
    <w:rsid w:val="00F65DCE"/>
    <w:rsid w:val="00F662B8"/>
    <w:rsid w:val="00F66D47"/>
    <w:rsid w:val="00F66E4A"/>
    <w:rsid w:val="00F6709F"/>
    <w:rsid w:val="00F712EC"/>
    <w:rsid w:val="00F71398"/>
    <w:rsid w:val="00F732E3"/>
    <w:rsid w:val="00F74444"/>
    <w:rsid w:val="00F748E4"/>
    <w:rsid w:val="00F75C73"/>
    <w:rsid w:val="00F75E6F"/>
    <w:rsid w:val="00F764CF"/>
    <w:rsid w:val="00F7745F"/>
    <w:rsid w:val="00F779A5"/>
    <w:rsid w:val="00F77D67"/>
    <w:rsid w:val="00F80BAC"/>
    <w:rsid w:val="00F81C00"/>
    <w:rsid w:val="00F82BEF"/>
    <w:rsid w:val="00F83CAB"/>
    <w:rsid w:val="00F8445D"/>
    <w:rsid w:val="00F85D85"/>
    <w:rsid w:val="00F87212"/>
    <w:rsid w:val="00F87A46"/>
    <w:rsid w:val="00F903BA"/>
    <w:rsid w:val="00F913CE"/>
    <w:rsid w:val="00F91939"/>
    <w:rsid w:val="00F91E8C"/>
    <w:rsid w:val="00F933E9"/>
    <w:rsid w:val="00F95944"/>
    <w:rsid w:val="00F95E8F"/>
    <w:rsid w:val="00F96912"/>
    <w:rsid w:val="00FA084D"/>
    <w:rsid w:val="00FA1D48"/>
    <w:rsid w:val="00FA268C"/>
    <w:rsid w:val="00FA2FAB"/>
    <w:rsid w:val="00FA550D"/>
    <w:rsid w:val="00FA5D37"/>
    <w:rsid w:val="00FA685A"/>
    <w:rsid w:val="00FA6976"/>
    <w:rsid w:val="00FB0B2C"/>
    <w:rsid w:val="00FB1C5E"/>
    <w:rsid w:val="00FB2DA9"/>
    <w:rsid w:val="00FB7283"/>
    <w:rsid w:val="00FC186A"/>
    <w:rsid w:val="00FC28E8"/>
    <w:rsid w:val="00FC4201"/>
    <w:rsid w:val="00FC543F"/>
    <w:rsid w:val="00FC6196"/>
    <w:rsid w:val="00FC705D"/>
    <w:rsid w:val="00FD12B0"/>
    <w:rsid w:val="00FD1DC6"/>
    <w:rsid w:val="00FD2830"/>
    <w:rsid w:val="00FD394D"/>
    <w:rsid w:val="00FD3DF1"/>
    <w:rsid w:val="00FD4128"/>
    <w:rsid w:val="00FD56CE"/>
    <w:rsid w:val="00FD5B8F"/>
    <w:rsid w:val="00FD7BC1"/>
    <w:rsid w:val="00FE158A"/>
    <w:rsid w:val="00FE16CC"/>
    <w:rsid w:val="00FE190B"/>
    <w:rsid w:val="00FE2423"/>
    <w:rsid w:val="00FE4B96"/>
    <w:rsid w:val="00FE5CB4"/>
    <w:rsid w:val="00FE65BF"/>
    <w:rsid w:val="00FE6640"/>
    <w:rsid w:val="00FE6D46"/>
    <w:rsid w:val="00FE6F58"/>
    <w:rsid w:val="00FE7406"/>
    <w:rsid w:val="00FF0096"/>
    <w:rsid w:val="00FF0B6C"/>
    <w:rsid w:val="00FF1503"/>
    <w:rsid w:val="00FF2485"/>
    <w:rsid w:val="00FF296D"/>
    <w:rsid w:val="00FF2DD5"/>
    <w:rsid w:val="00FF3878"/>
    <w:rsid w:val="00FF456B"/>
    <w:rsid w:val="00FF4BB9"/>
    <w:rsid w:val="00FF5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4F830"/>
  <w15:docId w15:val="{AFC6936E-F296-4D9F-9657-8686A505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43B1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8043B1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8043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8043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8043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8043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8043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8043B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8043B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8043B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8043B1"/>
    <w:rPr>
      <w:b/>
      <w:bCs/>
      <w:kern w:val="44"/>
      <w:sz w:val="28"/>
      <w:szCs w:val="28"/>
    </w:rPr>
  </w:style>
  <w:style w:type="character" w:customStyle="1" w:styleId="2Char">
    <w:name w:val="标题 2 Char"/>
    <w:basedOn w:val="a2"/>
    <w:link w:val="2"/>
    <w:uiPriority w:val="9"/>
    <w:rsid w:val="008043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rsid w:val="008043B1"/>
    <w:rPr>
      <w:b/>
      <w:bCs/>
      <w:sz w:val="32"/>
      <w:szCs w:val="32"/>
    </w:rPr>
  </w:style>
  <w:style w:type="character" w:customStyle="1" w:styleId="4Char">
    <w:name w:val="标题 4 Char"/>
    <w:basedOn w:val="a2"/>
    <w:link w:val="4"/>
    <w:uiPriority w:val="9"/>
    <w:semiHidden/>
    <w:rsid w:val="008043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semiHidden/>
    <w:rsid w:val="008043B1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8043B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8043B1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8043B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8043B1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1"/>
    <w:link w:val="Char"/>
    <w:uiPriority w:val="99"/>
    <w:unhideWhenUsed/>
    <w:rsid w:val="00804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8043B1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804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8043B1"/>
    <w:rPr>
      <w:sz w:val="18"/>
      <w:szCs w:val="18"/>
    </w:rPr>
  </w:style>
  <w:style w:type="table" w:styleId="a7">
    <w:name w:val="Table Grid"/>
    <w:basedOn w:val="a3"/>
    <w:rsid w:val="008043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一级标题"/>
    <w:basedOn w:val="1"/>
    <w:next w:val="a0"/>
    <w:link w:val="Char1"/>
    <w:qFormat/>
    <w:rsid w:val="008043B1"/>
    <w:pPr>
      <w:numPr>
        <w:numId w:val="2"/>
      </w:numPr>
      <w:spacing w:line="480" w:lineRule="auto"/>
    </w:pPr>
  </w:style>
  <w:style w:type="paragraph" w:customStyle="1" w:styleId="a0">
    <w:name w:val="二级标题"/>
    <w:basedOn w:val="1"/>
    <w:next w:val="a1"/>
    <w:link w:val="Char2"/>
    <w:qFormat/>
    <w:rsid w:val="008043B1"/>
    <w:pPr>
      <w:numPr>
        <w:ilvl w:val="1"/>
        <w:numId w:val="2"/>
      </w:numPr>
      <w:spacing w:before="0" w:after="0" w:line="480" w:lineRule="auto"/>
      <w:ind w:left="0" w:firstLine="0"/>
      <w:jc w:val="left"/>
    </w:pPr>
    <w:rPr>
      <w:b w:val="0"/>
      <w:sz w:val="24"/>
    </w:rPr>
  </w:style>
  <w:style w:type="character" w:customStyle="1" w:styleId="Char2">
    <w:name w:val="二级标题 Char"/>
    <w:basedOn w:val="1Char"/>
    <w:link w:val="a0"/>
    <w:rsid w:val="008043B1"/>
    <w:rPr>
      <w:b/>
      <w:bCs/>
      <w:kern w:val="44"/>
      <w:sz w:val="24"/>
      <w:szCs w:val="28"/>
    </w:rPr>
  </w:style>
  <w:style w:type="character" w:customStyle="1" w:styleId="Char1">
    <w:name w:val="一级标题 Char"/>
    <w:basedOn w:val="1Char"/>
    <w:link w:val="a"/>
    <w:rsid w:val="008043B1"/>
    <w:rPr>
      <w:b/>
      <w:bCs/>
      <w:kern w:val="44"/>
      <w:sz w:val="28"/>
      <w:szCs w:val="28"/>
    </w:rPr>
  </w:style>
  <w:style w:type="paragraph" w:styleId="a8">
    <w:name w:val="Document Map"/>
    <w:basedOn w:val="a1"/>
    <w:link w:val="Char3"/>
    <w:uiPriority w:val="99"/>
    <w:semiHidden/>
    <w:unhideWhenUsed/>
    <w:rsid w:val="008043B1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2"/>
    <w:link w:val="a8"/>
    <w:uiPriority w:val="99"/>
    <w:semiHidden/>
    <w:rsid w:val="008043B1"/>
    <w:rPr>
      <w:rFonts w:ascii="宋体" w:eastAsia="宋体"/>
      <w:sz w:val="18"/>
      <w:szCs w:val="18"/>
    </w:rPr>
  </w:style>
  <w:style w:type="paragraph" w:styleId="a9">
    <w:name w:val="List Paragraph"/>
    <w:basedOn w:val="a1"/>
    <w:uiPriority w:val="34"/>
    <w:qFormat/>
    <w:rsid w:val="008043B1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8043B1"/>
    <w:pPr>
      <w:widowControl/>
      <w:spacing w:before="480" w:after="0" w:line="276" w:lineRule="auto"/>
      <w:ind w:leftChars="100" w:left="3570" w:rightChars="100" w:right="10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10">
    <w:name w:val="toc 1"/>
    <w:basedOn w:val="a1"/>
    <w:next w:val="a1"/>
    <w:autoRedefine/>
    <w:uiPriority w:val="39"/>
    <w:unhideWhenUsed/>
    <w:rsid w:val="008043B1"/>
  </w:style>
  <w:style w:type="character" w:styleId="aa">
    <w:name w:val="Hyperlink"/>
    <w:basedOn w:val="a2"/>
    <w:uiPriority w:val="99"/>
    <w:unhideWhenUsed/>
    <w:rsid w:val="008043B1"/>
    <w:rPr>
      <w:color w:val="0000FF" w:themeColor="hyperlink"/>
      <w:u w:val="single"/>
    </w:rPr>
  </w:style>
  <w:style w:type="paragraph" w:styleId="ab">
    <w:name w:val="Balloon Text"/>
    <w:basedOn w:val="a1"/>
    <w:link w:val="Char4"/>
    <w:uiPriority w:val="99"/>
    <w:semiHidden/>
    <w:unhideWhenUsed/>
    <w:rsid w:val="008043B1"/>
    <w:rPr>
      <w:sz w:val="18"/>
      <w:szCs w:val="18"/>
    </w:rPr>
  </w:style>
  <w:style w:type="character" w:customStyle="1" w:styleId="Char4">
    <w:name w:val="批注框文本 Char"/>
    <w:basedOn w:val="a2"/>
    <w:link w:val="ab"/>
    <w:uiPriority w:val="99"/>
    <w:semiHidden/>
    <w:rsid w:val="008043B1"/>
    <w:rPr>
      <w:sz w:val="18"/>
      <w:szCs w:val="18"/>
    </w:rPr>
  </w:style>
  <w:style w:type="paragraph" w:styleId="ac">
    <w:name w:val="Revision"/>
    <w:hidden/>
    <w:uiPriority w:val="99"/>
    <w:semiHidden/>
    <w:rsid w:val="008043B1"/>
  </w:style>
  <w:style w:type="character" w:styleId="ad">
    <w:name w:val="annotation reference"/>
    <w:basedOn w:val="a2"/>
    <w:uiPriority w:val="99"/>
    <w:semiHidden/>
    <w:unhideWhenUsed/>
    <w:rsid w:val="008043B1"/>
    <w:rPr>
      <w:sz w:val="21"/>
      <w:szCs w:val="21"/>
    </w:rPr>
  </w:style>
  <w:style w:type="paragraph" w:styleId="ae">
    <w:name w:val="annotation text"/>
    <w:basedOn w:val="a1"/>
    <w:link w:val="Char5"/>
    <w:uiPriority w:val="99"/>
    <w:semiHidden/>
    <w:unhideWhenUsed/>
    <w:rsid w:val="008043B1"/>
    <w:pPr>
      <w:jc w:val="left"/>
    </w:pPr>
  </w:style>
  <w:style w:type="character" w:customStyle="1" w:styleId="Char5">
    <w:name w:val="批注文字 Char"/>
    <w:basedOn w:val="a2"/>
    <w:link w:val="ae"/>
    <w:uiPriority w:val="99"/>
    <w:semiHidden/>
    <w:rsid w:val="008043B1"/>
  </w:style>
  <w:style w:type="paragraph" w:styleId="af">
    <w:name w:val="annotation subject"/>
    <w:basedOn w:val="ae"/>
    <w:next w:val="ae"/>
    <w:link w:val="Char6"/>
    <w:uiPriority w:val="99"/>
    <w:semiHidden/>
    <w:unhideWhenUsed/>
    <w:rsid w:val="008043B1"/>
    <w:rPr>
      <w:b/>
      <w:bCs/>
    </w:rPr>
  </w:style>
  <w:style w:type="character" w:customStyle="1" w:styleId="Char6">
    <w:name w:val="批注主题 Char"/>
    <w:basedOn w:val="Char5"/>
    <w:link w:val="af"/>
    <w:uiPriority w:val="99"/>
    <w:semiHidden/>
    <w:rsid w:val="008043B1"/>
    <w:rPr>
      <w:b/>
      <w:bCs/>
    </w:rPr>
  </w:style>
  <w:style w:type="paragraph" w:styleId="20">
    <w:name w:val="toc 2"/>
    <w:basedOn w:val="a1"/>
    <w:next w:val="a1"/>
    <w:autoRedefine/>
    <w:uiPriority w:val="39"/>
    <w:unhideWhenUsed/>
    <w:rsid w:val="0023358A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23358A"/>
    <w:pPr>
      <w:ind w:leftChars="400" w:left="840"/>
    </w:pPr>
  </w:style>
  <w:style w:type="paragraph" w:styleId="40">
    <w:name w:val="toc 4"/>
    <w:basedOn w:val="a1"/>
    <w:next w:val="a1"/>
    <w:autoRedefine/>
    <w:uiPriority w:val="39"/>
    <w:unhideWhenUsed/>
    <w:rsid w:val="0023358A"/>
    <w:pPr>
      <w:ind w:leftChars="600" w:left="1260"/>
    </w:pPr>
  </w:style>
  <w:style w:type="paragraph" w:styleId="50">
    <w:name w:val="toc 5"/>
    <w:basedOn w:val="a1"/>
    <w:next w:val="a1"/>
    <w:autoRedefine/>
    <w:uiPriority w:val="39"/>
    <w:unhideWhenUsed/>
    <w:rsid w:val="0023358A"/>
    <w:pPr>
      <w:ind w:leftChars="800" w:left="1680"/>
    </w:pPr>
  </w:style>
  <w:style w:type="paragraph" w:styleId="60">
    <w:name w:val="toc 6"/>
    <w:basedOn w:val="a1"/>
    <w:next w:val="a1"/>
    <w:autoRedefine/>
    <w:uiPriority w:val="39"/>
    <w:unhideWhenUsed/>
    <w:rsid w:val="0023358A"/>
    <w:pPr>
      <w:ind w:leftChars="1000" w:left="2100"/>
    </w:pPr>
  </w:style>
  <w:style w:type="paragraph" w:styleId="70">
    <w:name w:val="toc 7"/>
    <w:basedOn w:val="a1"/>
    <w:next w:val="a1"/>
    <w:autoRedefine/>
    <w:uiPriority w:val="39"/>
    <w:unhideWhenUsed/>
    <w:rsid w:val="0023358A"/>
    <w:pPr>
      <w:ind w:leftChars="1200" w:left="2520"/>
    </w:pPr>
  </w:style>
  <w:style w:type="paragraph" w:styleId="80">
    <w:name w:val="toc 8"/>
    <w:basedOn w:val="a1"/>
    <w:next w:val="a1"/>
    <w:autoRedefine/>
    <w:uiPriority w:val="39"/>
    <w:unhideWhenUsed/>
    <w:rsid w:val="0023358A"/>
    <w:pPr>
      <w:ind w:leftChars="1400" w:left="2940"/>
    </w:pPr>
  </w:style>
  <w:style w:type="paragraph" w:styleId="90">
    <w:name w:val="toc 9"/>
    <w:basedOn w:val="a1"/>
    <w:next w:val="a1"/>
    <w:autoRedefine/>
    <w:uiPriority w:val="39"/>
    <w:unhideWhenUsed/>
    <w:rsid w:val="0023358A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268F7-3403-44DD-AACA-5ABD0E2C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15449</TotalTime>
  <Pages>55</Pages>
  <Words>5289</Words>
  <Characters>30152</Characters>
  <Application>Microsoft Office Word</Application>
  <DocSecurity>0</DocSecurity>
  <Lines>251</Lines>
  <Paragraphs>70</Paragraphs>
  <ScaleCrop>false</ScaleCrop>
  <Company/>
  <LinksUpToDate>false</LinksUpToDate>
  <CharactersWithSpaces>35371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VAeTe</dc:creator>
  <cp:keywords/>
  <dc:description/>
  <cp:lastModifiedBy>FengW</cp:lastModifiedBy>
  <cp:revision>1917</cp:revision>
  <cp:lastPrinted>2014-03-18T16:04:00Z</cp:lastPrinted>
  <dcterms:created xsi:type="dcterms:W3CDTF">2014-02-23T13:16:00Z</dcterms:created>
  <dcterms:modified xsi:type="dcterms:W3CDTF">2015-10-13T07:02:00Z</dcterms:modified>
</cp:coreProperties>
</file>